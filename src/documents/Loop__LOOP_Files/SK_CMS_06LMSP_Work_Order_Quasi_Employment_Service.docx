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241C5" w14:textId="77777777" w:rsidR="006F1315" w:rsidRPr="00940F46" w:rsidRDefault="00FB1A8A" w:rsidP="00032979">
      <w:pPr>
        <w:rPr>
          <w:rFonts w:ascii="Arial" w:hAnsi="Arial" w:cs="Arial"/>
          <w:b/>
          <w:sz w:val="36"/>
          <w:szCs w:val="36"/>
          <w:lang w:val="sk-SK"/>
          <w:rPrChange w:id="0" w:author="Author">
            <w:rPr>
              <w:rFonts w:asciiTheme="minorHAnsi" w:hAnsiTheme="minorHAnsi" w:cstheme="minorHAnsi"/>
              <w:b/>
              <w:sz w:val="40"/>
              <w:szCs w:val="40"/>
              <w:lang w:val="sk-SK"/>
            </w:rPr>
          </w:rPrChange>
        </w:rPr>
      </w:pPr>
      <w:r w:rsidRPr="00940F46">
        <w:rPr>
          <w:rFonts w:ascii="Arial" w:hAnsi="Arial" w:cs="Arial"/>
          <w:b/>
          <w:sz w:val="36"/>
          <w:szCs w:val="36"/>
          <w:lang w:val="sk-SK"/>
          <w:rPrChange w:id="1" w:author="Author">
            <w:rPr>
              <w:rFonts w:asciiTheme="minorHAnsi" w:hAnsiTheme="minorHAnsi" w:cstheme="minorHAnsi"/>
              <w:b/>
              <w:sz w:val="40"/>
              <w:szCs w:val="40"/>
              <w:lang w:val="sk-SK"/>
            </w:rPr>
          </w:rPrChange>
        </w:rPr>
        <w:t>DOHOD</w:t>
      </w:r>
      <w:r w:rsidR="00734DD5" w:rsidRPr="00940F46">
        <w:rPr>
          <w:rFonts w:ascii="Arial" w:hAnsi="Arial" w:cs="Arial"/>
          <w:b/>
          <w:sz w:val="36"/>
          <w:szCs w:val="36"/>
          <w:lang w:val="sk-SK"/>
          <w:rPrChange w:id="2" w:author="Author">
            <w:rPr>
              <w:rFonts w:asciiTheme="minorHAnsi" w:hAnsiTheme="minorHAnsi" w:cstheme="minorHAnsi"/>
              <w:b/>
              <w:sz w:val="40"/>
              <w:szCs w:val="40"/>
              <w:lang w:val="sk-SK"/>
            </w:rPr>
          </w:rPrChange>
        </w:rPr>
        <w:t>A</w:t>
      </w:r>
      <w:r w:rsidRPr="00940F46">
        <w:rPr>
          <w:rFonts w:ascii="Arial" w:hAnsi="Arial" w:cs="Arial"/>
          <w:b/>
          <w:sz w:val="36"/>
          <w:szCs w:val="36"/>
          <w:lang w:val="sk-SK"/>
          <w:rPrChange w:id="3" w:author="Author">
            <w:rPr>
              <w:rFonts w:asciiTheme="minorHAnsi" w:hAnsiTheme="minorHAnsi" w:cstheme="minorHAnsi"/>
              <w:b/>
              <w:sz w:val="40"/>
              <w:szCs w:val="40"/>
              <w:lang w:val="sk-SK"/>
            </w:rPr>
          </w:rPrChange>
        </w:rPr>
        <w:t xml:space="preserve"> O VYKONANÍ PRÁCE</w:t>
      </w:r>
      <w:r w:rsidR="00734DD5" w:rsidRPr="00940F46">
        <w:rPr>
          <w:rFonts w:ascii="Arial" w:hAnsi="Arial" w:cs="Arial"/>
          <w:b/>
          <w:sz w:val="36"/>
          <w:szCs w:val="36"/>
          <w:lang w:val="sk-SK"/>
          <w:rPrChange w:id="4" w:author="Author">
            <w:rPr>
              <w:rFonts w:asciiTheme="minorHAnsi" w:hAnsiTheme="minorHAnsi" w:cstheme="minorHAnsi"/>
              <w:b/>
              <w:sz w:val="40"/>
              <w:szCs w:val="40"/>
              <w:lang w:val="sk-SK"/>
            </w:rPr>
          </w:rPrChange>
        </w:rPr>
        <w:t xml:space="preserve"> NA ZÁKLADE RÁMCOVEJ ZMLUVY</w:t>
      </w:r>
    </w:p>
    <w:p w14:paraId="109241C6" w14:textId="77777777" w:rsidR="00FB1A8A" w:rsidRPr="00940F46" w:rsidRDefault="00FB1A8A" w:rsidP="00032979">
      <w:pPr>
        <w:rPr>
          <w:rFonts w:ascii="Arial" w:hAnsi="Arial" w:cs="Arial"/>
          <w:b/>
          <w:sz w:val="22"/>
          <w:szCs w:val="22"/>
          <w:lang w:val="sk-SK"/>
          <w:rPrChange w:id="5" w:author="Author">
            <w:rPr>
              <w:rFonts w:asciiTheme="minorHAnsi" w:hAnsiTheme="minorHAnsi" w:cstheme="minorHAnsi"/>
              <w:b/>
              <w:sz w:val="40"/>
              <w:szCs w:val="40"/>
              <w:lang w:val="sk-SK"/>
            </w:rPr>
          </w:rPrChange>
        </w:rPr>
      </w:pPr>
      <w:r w:rsidRPr="00940F46">
        <w:rPr>
          <w:rFonts w:ascii="Arial" w:hAnsi="Arial" w:cs="Arial"/>
          <w:b/>
          <w:sz w:val="22"/>
          <w:szCs w:val="22"/>
          <w:lang w:val="sk-SK"/>
          <w:rPrChange w:id="6" w:author="Author">
            <w:rPr>
              <w:rFonts w:asciiTheme="minorHAnsi" w:hAnsiTheme="minorHAnsi" w:cs="Arial"/>
              <w:b/>
              <w:sz w:val="24"/>
              <w:szCs w:val="24"/>
              <w:lang w:val="sk-SK"/>
            </w:rPr>
          </w:rPrChange>
        </w:rPr>
        <w:t xml:space="preserve">uzatvorenej podľa ust. § 226 zák. č. 311/2001 Z.z., </w:t>
      </w:r>
      <w:r w:rsidR="0079673A" w:rsidRPr="00940F46">
        <w:rPr>
          <w:rFonts w:ascii="Arial" w:hAnsi="Arial" w:cs="Arial"/>
          <w:b/>
          <w:sz w:val="22"/>
          <w:szCs w:val="22"/>
          <w:lang w:val="sk-SK"/>
          <w:rPrChange w:id="7" w:author="Author">
            <w:rPr>
              <w:rFonts w:asciiTheme="minorHAnsi" w:hAnsiTheme="minorHAnsi" w:cs="Arial"/>
              <w:b/>
              <w:sz w:val="24"/>
              <w:szCs w:val="24"/>
              <w:lang w:val="sk-SK"/>
            </w:rPr>
          </w:rPrChange>
        </w:rPr>
        <w:t>z</w:t>
      </w:r>
      <w:r w:rsidRPr="00940F46">
        <w:rPr>
          <w:rFonts w:ascii="Arial" w:hAnsi="Arial" w:cs="Arial"/>
          <w:b/>
          <w:sz w:val="22"/>
          <w:szCs w:val="22"/>
          <w:lang w:val="sk-SK"/>
          <w:rPrChange w:id="8" w:author="Author">
            <w:rPr>
              <w:rFonts w:asciiTheme="minorHAnsi" w:hAnsiTheme="minorHAnsi" w:cs="Arial"/>
              <w:b/>
              <w:sz w:val="24"/>
              <w:szCs w:val="24"/>
              <w:lang w:val="sk-SK"/>
            </w:rPr>
          </w:rPrChange>
        </w:rPr>
        <w:t>ákonník práce</w:t>
      </w:r>
      <w:r w:rsidR="003B1E47" w:rsidRPr="00940F46">
        <w:rPr>
          <w:rFonts w:ascii="Arial" w:hAnsi="Arial" w:cs="Arial"/>
          <w:b/>
          <w:sz w:val="22"/>
          <w:szCs w:val="22"/>
          <w:lang w:val="sk-SK"/>
          <w:rPrChange w:id="9" w:author="Author">
            <w:rPr>
              <w:rFonts w:asciiTheme="minorHAnsi" w:hAnsiTheme="minorHAnsi" w:cs="Arial"/>
              <w:b/>
              <w:sz w:val="24"/>
              <w:szCs w:val="24"/>
              <w:lang w:val="sk-SK"/>
            </w:rPr>
          </w:rPrChange>
        </w:rPr>
        <w:t xml:space="preserve"> (ďalej len „Dohoda“)</w:t>
      </w:r>
    </w:p>
    <w:p w14:paraId="109241C7" w14:textId="77777777" w:rsidR="006F1315" w:rsidRPr="00940F46" w:rsidRDefault="006F1315" w:rsidP="006F1315">
      <w:pPr>
        <w:rPr>
          <w:rFonts w:ascii="Arial" w:hAnsi="Arial" w:cs="Arial"/>
          <w:sz w:val="22"/>
          <w:szCs w:val="22"/>
          <w:lang w:val="sk-SK"/>
          <w:rPrChange w:id="10" w:author="Author">
            <w:rPr>
              <w:rFonts w:asciiTheme="minorHAnsi" w:hAnsiTheme="minorHAnsi" w:cstheme="minorHAnsi"/>
              <w:sz w:val="22"/>
              <w:szCs w:val="22"/>
              <w:lang w:val="sk-SK"/>
            </w:rPr>
          </w:rPrChange>
        </w:rPr>
      </w:pPr>
    </w:p>
    <w:p w14:paraId="535AB99C" w14:textId="77777777" w:rsidR="00E50857" w:rsidRPr="00457E08" w:rsidRDefault="00E50857" w:rsidP="00E50857">
      <w:pPr>
        <w:rPr>
          <w:ins w:id="11" w:author="Author"/>
          <w:rFonts w:ascii="Arial" w:hAnsi="Arial" w:cs="Arial"/>
          <w:sz w:val="22"/>
          <w:szCs w:val="22"/>
          <w:lang w:val="en-US"/>
        </w:rPr>
      </w:pPr>
      <w:ins w:id="12" w:author="Author">
        <w:r>
          <w:rPr>
            <w:rFonts w:ascii="Arial" w:hAnsi="Arial" w:cs="Arial"/>
            <w:sz w:val="22"/>
            <w:szCs w:val="22"/>
          </w:rPr>
          <w:t>&lt;&lt;Today__s</w:t>
        </w:r>
        <w:r w:rsidRPr="00486646">
          <w:rPr>
            <w:rFonts w:ascii="Arial" w:hAnsi="Arial" w:cs="Arial"/>
            <w:sz w:val="22"/>
            <w:szCs w:val="22"/>
          </w:rPr>
          <w:t>&gt;&gt;</w:t>
        </w:r>
      </w:ins>
    </w:p>
    <w:p w14:paraId="109241C8" w14:textId="0D175669" w:rsidR="006F1315" w:rsidRPr="00940F46" w:rsidDel="00E50857" w:rsidRDefault="006F1315" w:rsidP="006F1315">
      <w:pPr>
        <w:rPr>
          <w:del w:id="13" w:author="Author"/>
          <w:rFonts w:ascii="Arial" w:hAnsi="Arial" w:cs="Arial"/>
          <w:sz w:val="22"/>
          <w:szCs w:val="22"/>
          <w:highlight w:val="yellow"/>
          <w:lang w:val="sk-SK"/>
          <w:rPrChange w:id="14" w:author="Author">
            <w:rPr>
              <w:del w:id="15" w:author="Author"/>
              <w:rFonts w:asciiTheme="minorHAnsi" w:hAnsiTheme="minorHAnsi" w:cstheme="minorHAnsi"/>
              <w:sz w:val="22"/>
              <w:szCs w:val="22"/>
              <w:highlight w:val="yellow"/>
              <w:lang w:val="sk-SK"/>
            </w:rPr>
          </w:rPrChange>
        </w:rPr>
      </w:pPr>
      <w:del w:id="16" w:author="Author">
        <w:r w:rsidRPr="00940F46" w:rsidDel="00E50857">
          <w:rPr>
            <w:rFonts w:ascii="Arial" w:hAnsi="Arial" w:cs="Arial"/>
            <w:sz w:val="22"/>
            <w:szCs w:val="22"/>
            <w:highlight w:val="yellow"/>
            <w:lang w:val="sk-SK"/>
            <w:rPrChange w:id="17" w:author="Author">
              <w:rPr>
                <w:rFonts w:asciiTheme="minorHAnsi" w:hAnsiTheme="minorHAnsi" w:cstheme="minorHAnsi"/>
                <w:sz w:val="22"/>
                <w:szCs w:val="22"/>
                <w:highlight w:val="yellow"/>
                <w:lang w:val="sk-SK"/>
              </w:rPr>
            </w:rPrChange>
          </w:rPr>
          <w:delText>Dátum</w:delText>
        </w:r>
      </w:del>
    </w:p>
    <w:p w14:paraId="109241C9" w14:textId="77777777" w:rsidR="006F1315" w:rsidRPr="00940F46" w:rsidRDefault="006F1315" w:rsidP="006F1315">
      <w:pPr>
        <w:rPr>
          <w:rFonts w:ascii="Arial" w:hAnsi="Arial" w:cs="Arial"/>
          <w:sz w:val="22"/>
          <w:szCs w:val="22"/>
          <w:highlight w:val="yellow"/>
          <w:lang w:val="sk-SK"/>
          <w:rPrChange w:id="18" w:author="Author">
            <w:rPr>
              <w:rFonts w:asciiTheme="minorHAnsi" w:hAnsiTheme="minorHAnsi" w:cstheme="minorHAnsi"/>
              <w:sz w:val="22"/>
              <w:szCs w:val="22"/>
              <w:highlight w:val="yellow"/>
              <w:lang w:val="sk-SK"/>
            </w:rPr>
          </w:rPrChange>
        </w:rPr>
      </w:pPr>
    </w:p>
    <w:p w14:paraId="5AC7A15F" w14:textId="77777777" w:rsidR="00261B1F" w:rsidRPr="00C86B7E" w:rsidRDefault="00261B1F" w:rsidP="00261B1F">
      <w:pPr>
        <w:tabs>
          <w:tab w:val="right" w:pos="8823"/>
        </w:tabs>
        <w:spacing w:line="280" w:lineRule="exact"/>
        <w:jc w:val="both"/>
        <w:rPr>
          <w:ins w:id="19" w:author="Author"/>
          <w:rFonts w:ascii="Arial" w:hAnsi="Arial" w:cs="Arial"/>
          <w:sz w:val="22"/>
          <w:szCs w:val="22"/>
          <w:lang w:val="en-US"/>
        </w:rPr>
      </w:pPr>
      <w:ins w:id="20" w:author="Author">
        <w:r w:rsidRPr="00C86B7E">
          <w:rPr>
            <w:rFonts w:ascii="Arial" w:hAnsi="Arial" w:cs="Arial"/>
            <w:sz w:val="22"/>
            <w:szCs w:val="22"/>
            <w:lang w:val="en-US"/>
          </w:rPr>
          <w:t>&lt;&lt;Account_MERC_Title_Desc_GLBL&gt;&gt;</w:t>
        </w:r>
      </w:ins>
    </w:p>
    <w:p w14:paraId="3786AD34" w14:textId="77777777" w:rsidR="00261B1F" w:rsidRPr="00C86B7E" w:rsidRDefault="00261B1F" w:rsidP="00261B1F">
      <w:pPr>
        <w:tabs>
          <w:tab w:val="right" w:pos="8823"/>
        </w:tabs>
        <w:spacing w:line="280" w:lineRule="exact"/>
        <w:jc w:val="both"/>
        <w:rPr>
          <w:ins w:id="21" w:author="Author"/>
          <w:rFonts w:ascii="Arial" w:hAnsi="Arial" w:cs="Arial"/>
          <w:sz w:val="22"/>
          <w:szCs w:val="22"/>
          <w:lang w:val="en-US"/>
        </w:rPr>
      </w:pPr>
      <w:ins w:id="22" w:author="Author">
        <w:r w:rsidRPr="00C86B7E">
          <w:rPr>
            <w:rFonts w:ascii="Arial" w:hAnsi="Arial" w:cs="Arial"/>
            <w:sz w:val="22"/>
            <w:szCs w:val="22"/>
            <w:lang w:val="en-US"/>
          </w:rPr>
          <w:t>&lt;&lt;Account_MERC_Sfx_Nm_GLBL&gt;&gt;</w:t>
        </w:r>
      </w:ins>
    </w:p>
    <w:p w14:paraId="44AF68C0" w14:textId="77777777" w:rsidR="00261B1F" w:rsidRPr="00C86B7E" w:rsidRDefault="00261B1F" w:rsidP="00261B1F">
      <w:pPr>
        <w:tabs>
          <w:tab w:val="right" w:pos="8823"/>
        </w:tabs>
        <w:spacing w:line="280" w:lineRule="exact"/>
        <w:jc w:val="both"/>
        <w:rPr>
          <w:ins w:id="23" w:author="Author"/>
          <w:rFonts w:ascii="Arial" w:hAnsi="Arial" w:cs="Arial"/>
          <w:sz w:val="22"/>
          <w:szCs w:val="22"/>
          <w:lang w:val="en-US"/>
        </w:rPr>
      </w:pPr>
      <w:ins w:id="24" w:author="Author">
        <w:r w:rsidRPr="00C86B7E">
          <w:rPr>
            <w:rFonts w:ascii="Arial" w:hAnsi="Arial" w:cs="Arial"/>
            <w:sz w:val="22"/>
            <w:szCs w:val="22"/>
            <w:lang w:val="en-US"/>
          </w:rPr>
          <w:t>&lt;&lt;Account_MERC_Name&gt;&gt;</w:t>
        </w:r>
      </w:ins>
    </w:p>
    <w:p w14:paraId="185264D2" w14:textId="77777777" w:rsidR="00261B1F" w:rsidRPr="00C86B7E" w:rsidRDefault="00261B1F" w:rsidP="00261B1F">
      <w:pPr>
        <w:tabs>
          <w:tab w:val="right" w:pos="8823"/>
        </w:tabs>
        <w:spacing w:line="280" w:lineRule="exact"/>
        <w:jc w:val="both"/>
        <w:rPr>
          <w:ins w:id="25" w:author="Author"/>
          <w:rFonts w:ascii="Arial" w:hAnsi="Arial" w:cs="Arial"/>
          <w:sz w:val="22"/>
          <w:szCs w:val="22"/>
          <w:lang w:val="en-US"/>
        </w:rPr>
      </w:pPr>
      <w:ins w:id="26" w:author="Author">
        <w:r w:rsidRPr="00C86B7E">
          <w:rPr>
            <w:rFonts w:ascii="Arial" w:hAnsi="Arial" w:cs="Arial"/>
            <w:sz w:val="22"/>
            <w:szCs w:val="22"/>
            <w:lang w:val="en-US"/>
          </w:rPr>
          <w:t>&lt;&lt;Address_GLBL_Line_1_Adrs_Txt_GLBL&gt;&gt;</w:t>
        </w:r>
      </w:ins>
    </w:p>
    <w:p w14:paraId="2BF28250" w14:textId="77777777" w:rsidR="00261B1F" w:rsidRPr="00C86B7E" w:rsidRDefault="00261B1F" w:rsidP="00261B1F">
      <w:pPr>
        <w:tabs>
          <w:tab w:val="right" w:pos="8823"/>
        </w:tabs>
        <w:spacing w:line="280" w:lineRule="exact"/>
        <w:jc w:val="both"/>
        <w:rPr>
          <w:ins w:id="27" w:author="Author"/>
          <w:rFonts w:ascii="Arial" w:hAnsi="Arial" w:cs="Arial"/>
          <w:sz w:val="22"/>
          <w:szCs w:val="22"/>
          <w:lang w:val="en-US"/>
        </w:rPr>
      </w:pPr>
      <w:ins w:id="28" w:author="Author">
        <w:r w:rsidRPr="00C86B7E">
          <w:rPr>
            <w:rFonts w:ascii="Arial" w:hAnsi="Arial" w:cs="Arial"/>
            <w:sz w:val="22"/>
            <w:szCs w:val="22"/>
            <w:lang w:val="en-US"/>
          </w:rPr>
          <w:t>&lt;&lt;Address_GLBL_Line_2_Adrs_Txt_GLBL&gt;&gt;</w:t>
        </w:r>
      </w:ins>
    </w:p>
    <w:p w14:paraId="109241CA" w14:textId="117E0F7B" w:rsidR="006F1315" w:rsidRPr="00940F46" w:rsidDel="00261B1F" w:rsidRDefault="00261B1F" w:rsidP="00261B1F">
      <w:pPr>
        <w:rPr>
          <w:del w:id="29" w:author="Author"/>
          <w:rFonts w:ascii="Arial" w:hAnsi="Arial" w:cs="Arial"/>
          <w:b/>
          <w:sz w:val="22"/>
          <w:szCs w:val="22"/>
          <w:highlight w:val="yellow"/>
          <w:lang w:val="sk-SK"/>
          <w:rPrChange w:id="30" w:author="Author">
            <w:rPr>
              <w:del w:id="31" w:author="Author"/>
              <w:rFonts w:asciiTheme="minorHAnsi" w:hAnsiTheme="minorHAnsi" w:cstheme="minorHAnsi"/>
              <w:b/>
              <w:sz w:val="22"/>
              <w:szCs w:val="22"/>
              <w:highlight w:val="yellow"/>
              <w:lang w:val="sk-SK"/>
            </w:rPr>
          </w:rPrChange>
        </w:rPr>
      </w:pPr>
      <w:ins w:id="32" w:author="Author">
        <w:r w:rsidRPr="00C86B7E">
          <w:rPr>
            <w:rFonts w:ascii="Arial" w:hAnsi="Arial" w:cs="Arial"/>
            <w:sz w:val="22"/>
            <w:szCs w:val="22"/>
            <w:lang w:val="en-US"/>
          </w:rPr>
          <w:t>&lt;&lt;Address_GLBL_Zip_Postal_Code_GLBL&gt;&gt; &lt;&lt;Address_GLBL_City_GLBL&gt;&gt;</w:t>
        </w:r>
      </w:ins>
      <w:del w:id="33" w:author="Author">
        <w:r w:rsidR="006F1315" w:rsidRPr="00940F46" w:rsidDel="00261B1F">
          <w:rPr>
            <w:rFonts w:ascii="Arial" w:hAnsi="Arial" w:cs="Arial"/>
            <w:sz w:val="22"/>
            <w:szCs w:val="22"/>
            <w:highlight w:val="yellow"/>
            <w:lang w:val="sk-SK"/>
            <w:rPrChange w:id="34" w:author="Author">
              <w:rPr>
                <w:rFonts w:asciiTheme="minorHAnsi" w:hAnsiTheme="minorHAnsi" w:cstheme="minorHAnsi"/>
                <w:sz w:val="22"/>
                <w:szCs w:val="22"/>
                <w:highlight w:val="yellow"/>
                <w:lang w:val="sk-SK"/>
              </w:rPr>
            </w:rPrChange>
          </w:rPr>
          <w:delText xml:space="preserve">(Meno </w:delText>
        </w:r>
        <w:r w:rsidR="00B45EF2" w:rsidRPr="00940F46" w:rsidDel="00261B1F">
          <w:rPr>
            <w:rFonts w:ascii="Arial" w:hAnsi="Arial" w:cs="Arial"/>
            <w:sz w:val="22"/>
            <w:szCs w:val="22"/>
            <w:highlight w:val="yellow"/>
            <w:lang w:val="sk-SK"/>
            <w:rPrChange w:id="35" w:author="Author">
              <w:rPr>
                <w:rFonts w:asciiTheme="minorHAnsi" w:hAnsiTheme="minorHAnsi" w:cstheme="minorHAnsi"/>
                <w:sz w:val="22"/>
                <w:szCs w:val="22"/>
                <w:highlight w:val="yellow"/>
                <w:lang w:val="sk-SK"/>
              </w:rPr>
            </w:rPrChange>
          </w:rPr>
          <w:delText>Z</w:delText>
        </w:r>
        <w:r w:rsidR="006F1315" w:rsidRPr="00940F46" w:rsidDel="00261B1F">
          <w:rPr>
            <w:rFonts w:ascii="Arial" w:hAnsi="Arial" w:cs="Arial"/>
            <w:sz w:val="22"/>
            <w:szCs w:val="22"/>
            <w:highlight w:val="yellow"/>
            <w:lang w:val="sk-SK"/>
            <w:rPrChange w:id="36" w:author="Author">
              <w:rPr>
                <w:rFonts w:asciiTheme="minorHAnsi" w:hAnsiTheme="minorHAnsi" w:cstheme="minorHAnsi"/>
                <w:sz w:val="22"/>
                <w:szCs w:val="22"/>
                <w:highlight w:val="yellow"/>
                <w:lang w:val="sk-SK"/>
              </w:rPr>
            </w:rPrChange>
          </w:rPr>
          <w:delText>dravotníckeho pracovníka)</w:delText>
        </w:r>
      </w:del>
    </w:p>
    <w:p w14:paraId="109241CB" w14:textId="7BC1C711" w:rsidR="006F1315" w:rsidRPr="00940F46" w:rsidDel="00261B1F" w:rsidRDefault="006F1315" w:rsidP="006F1315">
      <w:pPr>
        <w:rPr>
          <w:del w:id="37" w:author="Author"/>
          <w:rFonts w:ascii="Arial" w:hAnsi="Arial" w:cs="Arial"/>
          <w:sz w:val="22"/>
          <w:szCs w:val="22"/>
          <w:highlight w:val="yellow"/>
          <w:lang w:val="sk-SK"/>
          <w:rPrChange w:id="38" w:author="Author">
            <w:rPr>
              <w:del w:id="39" w:author="Author"/>
              <w:rFonts w:asciiTheme="minorHAnsi" w:hAnsiTheme="minorHAnsi" w:cstheme="minorHAnsi"/>
              <w:sz w:val="22"/>
              <w:szCs w:val="22"/>
              <w:highlight w:val="yellow"/>
              <w:lang w:val="sk-SK"/>
            </w:rPr>
          </w:rPrChange>
        </w:rPr>
      </w:pPr>
      <w:del w:id="40" w:author="Author">
        <w:r w:rsidRPr="00940F46" w:rsidDel="00261B1F">
          <w:rPr>
            <w:rFonts w:ascii="Arial" w:hAnsi="Arial" w:cs="Arial"/>
            <w:sz w:val="22"/>
            <w:szCs w:val="22"/>
            <w:highlight w:val="yellow"/>
            <w:lang w:val="sk-SK"/>
            <w:rPrChange w:id="41" w:author="Author">
              <w:rPr>
                <w:rFonts w:asciiTheme="minorHAnsi" w:hAnsiTheme="minorHAnsi" w:cstheme="minorHAnsi"/>
                <w:sz w:val="22"/>
                <w:szCs w:val="22"/>
                <w:highlight w:val="yellow"/>
                <w:lang w:val="sk-SK"/>
              </w:rPr>
            </w:rPrChange>
          </w:rPr>
          <w:delText xml:space="preserve">(Adresa </w:delText>
        </w:r>
        <w:r w:rsidR="00B45EF2" w:rsidRPr="00940F46" w:rsidDel="00261B1F">
          <w:rPr>
            <w:rFonts w:ascii="Arial" w:hAnsi="Arial" w:cs="Arial"/>
            <w:sz w:val="22"/>
            <w:szCs w:val="22"/>
            <w:highlight w:val="yellow"/>
            <w:lang w:val="sk-SK"/>
            <w:rPrChange w:id="42" w:author="Author">
              <w:rPr>
                <w:rFonts w:asciiTheme="minorHAnsi" w:hAnsiTheme="minorHAnsi" w:cstheme="minorHAnsi"/>
                <w:sz w:val="22"/>
                <w:szCs w:val="22"/>
                <w:highlight w:val="yellow"/>
                <w:lang w:val="sk-SK"/>
              </w:rPr>
            </w:rPrChange>
          </w:rPr>
          <w:delText>Z</w:delText>
        </w:r>
        <w:r w:rsidRPr="00940F46" w:rsidDel="00261B1F">
          <w:rPr>
            <w:rFonts w:ascii="Arial" w:hAnsi="Arial" w:cs="Arial"/>
            <w:sz w:val="22"/>
            <w:szCs w:val="22"/>
            <w:highlight w:val="yellow"/>
            <w:lang w:val="sk-SK"/>
            <w:rPrChange w:id="43" w:author="Author">
              <w:rPr>
                <w:rFonts w:asciiTheme="minorHAnsi" w:hAnsiTheme="minorHAnsi" w:cstheme="minorHAnsi"/>
                <w:sz w:val="22"/>
                <w:szCs w:val="22"/>
                <w:highlight w:val="yellow"/>
                <w:lang w:val="sk-SK"/>
              </w:rPr>
            </w:rPrChange>
          </w:rPr>
          <w:delText>dravotníckeho pracovníka)</w:delText>
        </w:r>
      </w:del>
    </w:p>
    <w:p w14:paraId="109241CC" w14:textId="0EEAA4F9" w:rsidR="00845499" w:rsidRPr="00940F46" w:rsidDel="00261B1F" w:rsidRDefault="006F1315" w:rsidP="006F1315">
      <w:pPr>
        <w:rPr>
          <w:del w:id="44" w:author="Author"/>
          <w:rFonts w:ascii="Arial" w:hAnsi="Arial" w:cs="Arial"/>
          <w:sz w:val="22"/>
          <w:szCs w:val="22"/>
          <w:lang w:val="sk-SK"/>
          <w:rPrChange w:id="45" w:author="Author">
            <w:rPr>
              <w:del w:id="46" w:author="Author"/>
              <w:rFonts w:asciiTheme="minorHAnsi" w:hAnsiTheme="minorHAnsi" w:cstheme="minorHAnsi"/>
              <w:sz w:val="22"/>
              <w:szCs w:val="22"/>
              <w:lang w:val="sk-SK"/>
            </w:rPr>
          </w:rPrChange>
        </w:rPr>
      </w:pPr>
      <w:del w:id="47" w:author="Author">
        <w:r w:rsidRPr="00940F46" w:rsidDel="00261B1F">
          <w:rPr>
            <w:rFonts w:ascii="Arial" w:hAnsi="Arial" w:cs="Arial"/>
            <w:sz w:val="22"/>
            <w:szCs w:val="22"/>
            <w:highlight w:val="yellow"/>
            <w:lang w:val="sk-SK"/>
            <w:rPrChange w:id="48" w:author="Author">
              <w:rPr>
                <w:rFonts w:asciiTheme="minorHAnsi" w:hAnsiTheme="minorHAnsi" w:cstheme="minorHAnsi"/>
                <w:sz w:val="22"/>
                <w:szCs w:val="22"/>
                <w:highlight w:val="yellow"/>
                <w:lang w:val="sk-SK"/>
              </w:rPr>
            </w:rPrChange>
          </w:rPr>
          <w:delText xml:space="preserve">(Adresa 2 </w:delText>
        </w:r>
        <w:r w:rsidR="00B45EF2" w:rsidRPr="00940F46" w:rsidDel="00261B1F">
          <w:rPr>
            <w:rFonts w:ascii="Arial" w:hAnsi="Arial" w:cs="Arial"/>
            <w:sz w:val="22"/>
            <w:szCs w:val="22"/>
            <w:highlight w:val="yellow"/>
            <w:lang w:val="sk-SK"/>
            <w:rPrChange w:id="49" w:author="Author">
              <w:rPr>
                <w:rFonts w:asciiTheme="minorHAnsi" w:hAnsiTheme="minorHAnsi" w:cstheme="minorHAnsi"/>
                <w:sz w:val="22"/>
                <w:szCs w:val="22"/>
                <w:highlight w:val="yellow"/>
                <w:lang w:val="sk-SK"/>
              </w:rPr>
            </w:rPrChange>
          </w:rPr>
          <w:delText>Z</w:delText>
        </w:r>
        <w:r w:rsidRPr="00940F46" w:rsidDel="00261B1F">
          <w:rPr>
            <w:rFonts w:ascii="Arial" w:hAnsi="Arial" w:cs="Arial"/>
            <w:sz w:val="22"/>
            <w:szCs w:val="22"/>
            <w:highlight w:val="yellow"/>
            <w:lang w:val="sk-SK"/>
            <w:rPrChange w:id="50" w:author="Author">
              <w:rPr>
                <w:rFonts w:asciiTheme="minorHAnsi" w:hAnsiTheme="minorHAnsi" w:cstheme="minorHAnsi"/>
                <w:sz w:val="22"/>
                <w:szCs w:val="22"/>
                <w:highlight w:val="yellow"/>
                <w:lang w:val="sk-SK"/>
              </w:rPr>
            </w:rPrChange>
          </w:rPr>
          <w:delText>dravotníckeho pracovníka</w:delText>
        </w:r>
        <w:r w:rsidRPr="00940F46" w:rsidDel="00261B1F">
          <w:rPr>
            <w:rFonts w:ascii="Arial" w:hAnsi="Arial" w:cs="Arial"/>
            <w:sz w:val="22"/>
            <w:szCs w:val="22"/>
            <w:lang w:val="sk-SK"/>
            <w:rPrChange w:id="51" w:author="Author">
              <w:rPr>
                <w:rFonts w:asciiTheme="minorHAnsi" w:hAnsiTheme="minorHAnsi" w:cstheme="minorHAnsi"/>
                <w:sz w:val="22"/>
                <w:szCs w:val="22"/>
                <w:lang w:val="sk-SK"/>
              </w:rPr>
            </w:rPrChange>
          </w:rPr>
          <w:delText>)</w:delText>
        </w:r>
      </w:del>
    </w:p>
    <w:p w14:paraId="3ABF7076" w14:textId="2C832AFD" w:rsidR="00B55FBF" w:rsidRPr="00940F46" w:rsidRDefault="00B55FBF" w:rsidP="00B55FBF">
      <w:pPr>
        <w:spacing w:line="276" w:lineRule="auto"/>
        <w:jc w:val="both"/>
        <w:rPr>
          <w:rFonts w:ascii="Arial" w:hAnsi="Arial" w:cs="Arial"/>
          <w:sz w:val="22"/>
          <w:szCs w:val="22"/>
          <w:lang w:val="sk-SK"/>
          <w:rPrChange w:id="52" w:author="Author">
            <w:rPr>
              <w:rFonts w:asciiTheme="minorHAnsi" w:hAnsiTheme="minorHAnsi" w:cs="Arial"/>
              <w:sz w:val="22"/>
              <w:szCs w:val="22"/>
              <w:lang w:val="sk-SK"/>
            </w:rPr>
          </w:rPrChange>
        </w:rPr>
      </w:pPr>
    </w:p>
    <w:p w14:paraId="0539DFDA" w14:textId="77777777" w:rsidR="00B55FBF" w:rsidRPr="00940F46" w:rsidRDefault="00B55FBF" w:rsidP="006F1315">
      <w:pPr>
        <w:rPr>
          <w:rFonts w:ascii="Arial" w:hAnsi="Arial" w:cs="Arial"/>
          <w:b/>
          <w:sz w:val="22"/>
          <w:szCs w:val="22"/>
          <w:lang w:val="sk-SK"/>
          <w:rPrChange w:id="53" w:author="Author">
            <w:rPr>
              <w:rFonts w:asciiTheme="minorHAnsi" w:hAnsiTheme="minorHAnsi" w:cstheme="minorHAnsi"/>
              <w:b/>
              <w:sz w:val="22"/>
              <w:szCs w:val="22"/>
              <w:lang w:val="sk-SK"/>
            </w:rPr>
          </w:rPrChange>
        </w:rPr>
      </w:pPr>
    </w:p>
    <w:p w14:paraId="109241CD" w14:textId="77777777" w:rsidR="003255BD" w:rsidRPr="00940F46" w:rsidRDefault="003255BD" w:rsidP="006F1315">
      <w:pPr>
        <w:rPr>
          <w:rFonts w:ascii="Arial" w:hAnsi="Arial" w:cs="Arial"/>
          <w:b/>
          <w:sz w:val="22"/>
          <w:szCs w:val="22"/>
          <w:lang w:val="sk-SK"/>
          <w:rPrChange w:id="54" w:author="Author">
            <w:rPr>
              <w:rFonts w:asciiTheme="minorHAnsi" w:hAnsiTheme="minorHAnsi" w:cstheme="minorHAnsi"/>
              <w:b/>
              <w:sz w:val="22"/>
              <w:szCs w:val="22"/>
              <w:lang w:val="sk-SK"/>
            </w:rPr>
          </w:rPrChange>
        </w:rPr>
      </w:pPr>
    </w:p>
    <w:p w14:paraId="109241CE" w14:textId="77777777" w:rsidR="006F1315" w:rsidRPr="00940F46" w:rsidRDefault="006F1315" w:rsidP="006F1315">
      <w:pPr>
        <w:tabs>
          <w:tab w:val="left" w:pos="0"/>
        </w:tabs>
        <w:ind w:right="-5"/>
        <w:rPr>
          <w:rFonts w:ascii="Arial" w:hAnsi="Arial" w:cs="Arial"/>
          <w:b/>
          <w:sz w:val="22"/>
          <w:szCs w:val="22"/>
          <w:lang w:val="sk-SK"/>
          <w:rPrChange w:id="55" w:author="Author">
            <w:rPr>
              <w:rFonts w:asciiTheme="minorHAnsi" w:hAnsiTheme="minorHAnsi" w:cstheme="minorHAnsi"/>
              <w:b/>
              <w:sz w:val="22"/>
              <w:szCs w:val="22"/>
              <w:lang w:val="sk-SK"/>
            </w:rPr>
          </w:rPrChange>
        </w:rPr>
      </w:pPr>
      <w:r w:rsidRPr="00940F46">
        <w:rPr>
          <w:rFonts w:ascii="Arial" w:hAnsi="Arial" w:cs="Arial"/>
          <w:sz w:val="22"/>
          <w:szCs w:val="22"/>
          <w:lang w:val="sk-SK"/>
          <w:rPrChange w:id="56" w:author="Author">
            <w:rPr>
              <w:rFonts w:asciiTheme="minorHAnsi" w:hAnsiTheme="minorHAnsi" w:cstheme="minorHAnsi"/>
              <w:sz w:val="22"/>
              <w:szCs w:val="22"/>
              <w:lang w:val="sk-SK"/>
            </w:rPr>
          </w:rPrChange>
        </w:rPr>
        <w:t xml:space="preserve">Táto </w:t>
      </w:r>
      <w:r w:rsidR="00FB1A8A" w:rsidRPr="00940F46">
        <w:rPr>
          <w:rFonts w:ascii="Arial" w:hAnsi="Arial" w:cs="Arial"/>
          <w:sz w:val="22"/>
          <w:szCs w:val="22"/>
          <w:lang w:val="sk-SK"/>
          <w:rPrChange w:id="57" w:author="Author">
            <w:rPr>
              <w:rFonts w:asciiTheme="minorHAnsi" w:hAnsiTheme="minorHAnsi" w:cstheme="minorHAnsi"/>
              <w:sz w:val="22"/>
              <w:szCs w:val="22"/>
              <w:lang w:val="sk-SK"/>
            </w:rPr>
          </w:rPrChange>
        </w:rPr>
        <w:t>Dohoda</w:t>
      </w:r>
      <w:r w:rsidRPr="00940F46">
        <w:rPr>
          <w:rFonts w:ascii="Arial" w:hAnsi="Arial" w:cs="Arial"/>
          <w:sz w:val="22"/>
          <w:szCs w:val="22"/>
          <w:lang w:val="sk-SK"/>
          <w:rPrChange w:id="58" w:author="Author">
            <w:rPr>
              <w:rFonts w:asciiTheme="minorHAnsi" w:hAnsiTheme="minorHAnsi" w:cstheme="minorHAnsi"/>
              <w:sz w:val="22"/>
              <w:szCs w:val="22"/>
              <w:lang w:val="sk-SK"/>
            </w:rPr>
          </w:rPrChange>
        </w:rPr>
        <w:t xml:space="preserve"> je vystavená na základe </w:t>
      </w:r>
      <w:r w:rsidR="00B45EF2" w:rsidRPr="00940F46">
        <w:rPr>
          <w:rFonts w:ascii="Arial" w:hAnsi="Arial" w:cs="Arial"/>
          <w:sz w:val="22"/>
          <w:szCs w:val="22"/>
          <w:lang w:val="sk-SK"/>
          <w:rPrChange w:id="59" w:author="Author">
            <w:rPr>
              <w:rFonts w:asciiTheme="minorHAnsi" w:hAnsiTheme="minorHAnsi" w:cstheme="minorHAnsi"/>
              <w:sz w:val="22"/>
              <w:szCs w:val="22"/>
              <w:lang w:val="sk-SK"/>
            </w:rPr>
          </w:rPrChange>
        </w:rPr>
        <w:t>R</w:t>
      </w:r>
      <w:r w:rsidRPr="00940F46">
        <w:rPr>
          <w:rFonts w:ascii="Arial" w:hAnsi="Arial" w:cs="Arial"/>
          <w:sz w:val="22"/>
          <w:szCs w:val="22"/>
          <w:lang w:val="sk-SK"/>
          <w:rPrChange w:id="60" w:author="Author">
            <w:rPr>
              <w:rFonts w:asciiTheme="minorHAnsi" w:hAnsiTheme="minorHAnsi" w:cstheme="minorHAnsi"/>
              <w:sz w:val="22"/>
              <w:szCs w:val="22"/>
              <w:lang w:val="sk-SK"/>
            </w:rPr>
          </w:rPrChange>
        </w:rPr>
        <w:t>ámcovej zmluvy o poskytovaní služieb medzi spoločnosťou Lilly a </w:t>
      </w:r>
      <w:r w:rsidR="00DB7056" w:rsidRPr="00940F46">
        <w:rPr>
          <w:rFonts w:ascii="Arial" w:hAnsi="Arial" w:cs="Arial"/>
          <w:sz w:val="22"/>
          <w:szCs w:val="22"/>
          <w:lang w:val="sk-SK"/>
          <w:rPrChange w:id="61" w:author="Author">
            <w:rPr>
              <w:rFonts w:asciiTheme="minorHAnsi" w:hAnsiTheme="minorHAnsi" w:cstheme="minorHAnsi"/>
              <w:sz w:val="22"/>
              <w:szCs w:val="22"/>
              <w:lang w:val="sk-SK"/>
            </w:rPr>
          </w:rPrChange>
        </w:rPr>
        <w:t>Zdravotníckym pracovníkom</w:t>
      </w:r>
      <w:r w:rsidRPr="00940F46">
        <w:rPr>
          <w:rFonts w:ascii="Arial" w:hAnsi="Arial" w:cs="Arial"/>
          <w:sz w:val="22"/>
          <w:szCs w:val="22"/>
          <w:lang w:val="sk-SK"/>
          <w:rPrChange w:id="62" w:author="Author">
            <w:rPr>
              <w:rFonts w:asciiTheme="minorHAnsi" w:hAnsiTheme="minorHAnsi" w:cstheme="minorHAnsi"/>
              <w:sz w:val="22"/>
              <w:szCs w:val="22"/>
              <w:lang w:val="sk-SK"/>
            </w:rPr>
          </w:rPrChange>
        </w:rPr>
        <w:t xml:space="preserve"> (ďalej len „</w:t>
      </w:r>
      <w:r w:rsidR="00DB7056" w:rsidRPr="00940F46">
        <w:rPr>
          <w:rFonts w:ascii="Arial" w:hAnsi="Arial" w:cs="Arial"/>
          <w:sz w:val="22"/>
          <w:szCs w:val="22"/>
          <w:lang w:val="sk-SK"/>
          <w:rPrChange w:id="63" w:author="Author">
            <w:rPr>
              <w:rFonts w:asciiTheme="minorHAnsi" w:hAnsiTheme="minorHAnsi" w:cstheme="minorHAnsi"/>
              <w:sz w:val="22"/>
              <w:szCs w:val="22"/>
              <w:lang w:val="sk-SK"/>
            </w:rPr>
          </w:rPrChange>
        </w:rPr>
        <w:t>Z</w:t>
      </w:r>
      <w:r w:rsidRPr="00940F46">
        <w:rPr>
          <w:rFonts w:ascii="Arial" w:hAnsi="Arial" w:cs="Arial"/>
          <w:sz w:val="22"/>
          <w:szCs w:val="22"/>
          <w:lang w:val="sk-SK"/>
          <w:rPrChange w:id="64" w:author="Author">
            <w:rPr>
              <w:rFonts w:asciiTheme="minorHAnsi" w:hAnsiTheme="minorHAnsi" w:cstheme="minorHAnsi"/>
              <w:sz w:val="22"/>
              <w:szCs w:val="22"/>
              <w:lang w:val="sk-SK"/>
            </w:rPr>
          </w:rPrChange>
        </w:rPr>
        <w:t>mluva“</w:t>
      </w:r>
      <w:r w:rsidR="00DB7056" w:rsidRPr="00940F46">
        <w:rPr>
          <w:rFonts w:ascii="Arial" w:hAnsi="Arial" w:cs="Arial"/>
          <w:sz w:val="22"/>
          <w:szCs w:val="22"/>
          <w:lang w:val="sk-SK"/>
          <w:rPrChange w:id="65" w:author="Author">
            <w:rPr>
              <w:rFonts w:asciiTheme="minorHAnsi" w:hAnsiTheme="minorHAnsi" w:cstheme="minorHAnsi"/>
              <w:sz w:val="22"/>
              <w:szCs w:val="22"/>
              <w:lang w:val="sk-SK"/>
            </w:rPr>
          </w:rPrChange>
        </w:rPr>
        <w:t>) a riadi sa podmienkami tejto Z</w:t>
      </w:r>
      <w:r w:rsidRPr="00940F46">
        <w:rPr>
          <w:rFonts w:ascii="Arial" w:hAnsi="Arial" w:cs="Arial"/>
          <w:sz w:val="22"/>
          <w:szCs w:val="22"/>
          <w:lang w:val="sk-SK"/>
          <w:rPrChange w:id="66" w:author="Author">
            <w:rPr>
              <w:rFonts w:asciiTheme="minorHAnsi" w:hAnsiTheme="minorHAnsi" w:cstheme="minorHAnsi"/>
              <w:sz w:val="22"/>
              <w:szCs w:val="22"/>
              <w:lang w:val="sk-SK"/>
            </w:rPr>
          </w:rPrChange>
        </w:rPr>
        <w:t xml:space="preserve">mluvy. </w:t>
      </w:r>
      <w:r w:rsidR="003B1E47" w:rsidRPr="00940F46">
        <w:rPr>
          <w:rFonts w:ascii="Arial" w:hAnsi="Arial" w:cs="Arial"/>
          <w:b/>
          <w:sz w:val="22"/>
          <w:szCs w:val="22"/>
          <w:lang w:val="sk-SK"/>
          <w:rPrChange w:id="67" w:author="Author">
            <w:rPr>
              <w:rFonts w:asciiTheme="minorHAnsi" w:hAnsiTheme="minorHAnsi" w:cstheme="minorHAnsi"/>
              <w:b/>
              <w:sz w:val="22"/>
              <w:szCs w:val="22"/>
              <w:lang w:val="sk-SK"/>
            </w:rPr>
          </w:rPrChange>
        </w:rPr>
        <w:t xml:space="preserve">V súlade s podmienkami Zmluvy a tejto Dohody sa </w:t>
      </w:r>
      <w:r w:rsidR="00DB7056" w:rsidRPr="00940F46">
        <w:rPr>
          <w:rFonts w:ascii="Arial" w:hAnsi="Arial" w:cs="Arial"/>
          <w:b/>
          <w:sz w:val="22"/>
          <w:szCs w:val="22"/>
          <w:lang w:val="sk-SK"/>
          <w:rPrChange w:id="68" w:author="Author">
            <w:rPr>
              <w:rFonts w:asciiTheme="minorHAnsi" w:hAnsiTheme="minorHAnsi" w:cstheme="minorHAnsi"/>
              <w:b/>
              <w:sz w:val="22"/>
              <w:szCs w:val="22"/>
              <w:lang w:val="sk-SK"/>
            </w:rPr>
          </w:rPrChange>
        </w:rPr>
        <w:t>Z</w:t>
      </w:r>
      <w:r w:rsidRPr="00940F46">
        <w:rPr>
          <w:rFonts w:ascii="Arial" w:hAnsi="Arial" w:cs="Arial"/>
          <w:b/>
          <w:sz w:val="22"/>
          <w:szCs w:val="22"/>
          <w:lang w:val="sk-SK"/>
          <w:rPrChange w:id="69" w:author="Author">
            <w:rPr>
              <w:rFonts w:asciiTheme="minorHAnsi" w:hAnsiTheme="minorHAnsi" w:cstheme="minorHAnsi"/>
              <w:b/>
              <w:sz w:val="22"/>
              <w:szCs w:val="22"/>
              <w:lang w:val="sk-SK"/>
            </w:rPr>
          </w:rPrChange>
        </w:rPr>
        <w:t>dravotnícky pracovník</w:t>
      </w:r>
      <w:r w:rsidR="003B1E47" w:rsidRPr="00940F46">
        <w:rPr>
          <w:rFonts w:ascii="Arial" w:hAnsi="Arial" w:cs="Arial"/>
          <w:b/>
          <w:sz w:val="22"/>
          <w:szCs w:val="22"/>
          <w:lang w:val="sk-SK"/>
          <w:rPrChange w:id="70" w:author="Author">
            <w:rPr>
              <w:rFonts w:asciiTheme="minorHAnsi" w:hAnsiTheme="minorHAnsi" w:cstheme="minorHAnsi"/>
              <w:b/>
              <w:sz w:val="22"/>
              <w:szCs w:val="22"/>
              <w:lang w:val="sk-SK"/>
            </w:rPr>
          </w:rPrChange>
        </w:rPr>
        <w:t xml:space="preserve"> zaväzuje, že</w:t>
      </w:r>
      <w:r w:rsidRPr="00940F46">
        <w:rPr>
          <w:rFonts w:ascii="Arial" w:hAnsi="Arial" w:cs="Arial"/>
          <w:b/>
          <w:sz w:val="22"/>
          <w:szCs w:val="22"/>
          <w:lang w:val="sk-SK"/>
          <w:rPrChange w:id="71" w:author="Author">
            <w:rPr>
              <w:rFonts w:asciiTheme="minorHAnsi" w:hAnsiTheme="minorHAnsi" w:cstheme="minorHAnsi"/>
              <w:b/>
              <w:sz w:val="22"/>
              <w:szCs w:val="22"/>
              <w:lang w:val="sk-SK"/>
            </w:rPr>
          </w:rPrChange>
        </w:rPr>
        <w:t xml:space="preserve"> </w:t>
      </w:r>
      <w:r w:rsidR="00FB1A8A" w:rsidRPr="00940F46">
        <w:rPr>
          <w:rFonts w:ascii="Arial" w:hAnsi="Arial" w:cs="Arial"/>
          <w:b/>
          <w:sz w:val="22"/>
          <w:szCs w:val="22"/>
          <w:lang w:val="sk-SK"/>
          <w:rPrChange w:id="72" w:author="Author">
            <w:rPr>
              <w:rFonts w:asciiTheme="minorHAnsi" w:hAnsiTheme="minorHAnsi" w:cstheme="minorHAnsi"/>
              <w:b/>
              <w:sz w:val="22"/>
              <w:szCs w:val="22"/>
              <w:lang w:val="sk-SK"/>
            </w:rPr>
          </w:rPrChange>
        </w:rPr>
        <w:t>vykoná</w:t>
      </w:r>
      <w:r w:rsidRPr="00940F46">
        <w:rPr>
          <w:rFonts w:ascii="Arial" w:hAnsi="Arial" w:cs="Arial"/>
          <w:b/>
          <w:sz w:val="22"/>
          <w:szCs w:val="22"/>
          <w:lang w:val="sk-SK"/>
          <w:rPrChange w:id="73" w:author="Author">
            <w:rPr>
              <w:rFonts w:asciiTheme="minorHAnsi" w:hAnsiTheme="minorHAnsi" w:cstheme="minorHAnsi"/>
              <w:b/>
              <w:sz w:val="22"/>
              <w:szCs w:val="22"/>
              <w:lang w:val="sk-SK"/>
            </w:rPr>
          </w:rPrChange>
        </w:rPr>
        <w:t xml:space="preserve"> </w:t>
      </w:r>
      <w:r w:rsidR="00FB1A8A" w:rsidRPr="00940F46">
        <w:rPr>
          <w:rFonts w:ascii="Arial" w:hAnsi="Arial" w:cs="Arial"/>
          <w:b/>
          <w:sz w:val="22"/>
          <w:szCs w:val="22"/>
          <w:lang w:val="sk-SK"/>
          <w:rPrChange w:id="74" w:author="Author">
            <w:rPr>
              <w:rFonts w:asciiTheme="minorHAnsi" w:hAnsiTheme="minorHAnsi" w:cstheme="minorHAnsi"/>
              <w:b/>
              <w:sz w:val="22"/>
              <w:szCs w:val="22"/>
              <w:lang w:val="sk-SK"/>
            </w:rPr>
          </w:rPrChange>
        </w:rPr>
        <w:t xml:space="preserve">pre </w:t>
      </w:r>
      <w:r w:rsidRPr="00940F46">
        <w:rPr>
          <w:rFonts w:ascii="Arial" w:hAnsi="Arial" w:cs="Arial"/>
          <w:b/>
          <w:sz w:val="22"/>
          <w:szCs w:val="22"/>
          <w:lang w:val="sk-SK"/>
          <w:rPrChange w:id="75" w:author="Author">
            <w:rPr>
              <w:rFonts w:asciiTheme="minorHAnsi" w:hAnsiTheme="minorHAnsi" w:cstheme="minorHAnsi"/>
              <w:b/>
              <w:sz w:val="22"/>
              <w:szCs w:val="22"/>
              <w:lang w:val="sk-SK"/>
            </w:rPr>
          </w:rPrChange>
        </w:rPr>
        <w:t>spoločnos</w:t>
      </w:r>
      <w:r w:rsidR="00FB1A8A" w:rsidRPr="00940F46">
        <w:rPr>
          <w:rFonts w:ascii="Arial" w:hAnsi="Arial" w:cs="Arial"/>
          <w:b/>
          <w:sz w:val="22"/>
          <w:szCs w:val="22"/>
          <w:lang w:val="sk-SK"/>
          <w:rPrChange w:id="76" w:author="Author">
            <w:rPr>
              <w:rFonts w:asciiTheme="minorHAnsi" w:hAnsiTheme="minorHAnsi" w:cstheme="minorHAnsi"/>
              <w:b/>
              <w:sz w:val="22"/>
              <w:szCs w:val="22"/>
              <w:lang w:val="sk-SK"/>
            </w:rPr>
          </w:rPrChange>
        </w:rPr>
        <w:t>ť</w:t>
      </w:r>
      <w:r w:rsidRPr="00940F46">
        <w:rPr>
          <w:rFonts w:ascii="Arial" w:hAnsi="Arial" w:cs="Arial"/>
          <w:b/>
          <w:sz w:val="22"/>
          <w:szCs w:val="22"/>
          <w:lang w:val="sk-SK"/>
          <w:rPrChange w:id="77" w:author="Author">
            <w:rPr>
              <w:rFonts w:asciiTheme="minorHAnsi" w:hAnsiTheme="minorHAnsi" w:cstheme="minorHAnsi"/>
              <w:b/>
              <w:sz w:val="22"/>
              <w:szCs w:val="22"/>
              <w:lang w:val="sk-SK"/>
            </w:rPr>
          </w:rPrChange>
        </w:rPr>
        <w:t xml:space="preserve"> Lilly </w:t>
      </w:r>
      <w:r w:rsidR="00FB1A8A" w:rsidRPr="00940F46">
        <w:rPr>
          <w:rFonts w:ascii="Arial" w:hAnsi="Arial" w:cs="Arial"/>
          <w:b/>
          <w:sz w:val="22"/>
          <w:szCs w:val="22"/>
          <w:lang w:val="sk-SK"/>
          <w:rPrChange w:id="78" w:author="Author">
            <w:rPr>
              <w:rFonts w:asciiTheme="minorHAnsi" w:hAnsiTheme="minorHAnsi" w:cstheme="minorHAnsi"/>
              <w:b/>
              <w:sz w:val="22"/>
              <w:szCs w:val="22"/>
              <w:lang w:val="sk-SK"/>
            </w:rPr>
          </w:rPrChange>
        </w:rPr>
        <w:t>nas</w:t>
      </w:r>
      <w:r w:rsidRPr="00940F46">
        <w:rPr>
          <w:rFonts w:ascii="Arial" w:hAnsi="Arial" w:cs="Arial"/>
          <w:b/>
          <w:sz w:val="22"/>
          <w:szCs w:val="22"/>
          <w:lang w:val="sk-SK"/>
          <w:rPrChange w:id="79" w:author="Author">
            <w:rPr>
              <w:rFonts w:asciiTheme="minorHAnsi" w:hAnsiTheme="minorHAnsi" w:cstheme="minorHAnsi"/>
              <w:b/>
              <w:sz w:val="22"/>
              <w:szCs w:val="22"/>
              <w:lang w:val="sk-SK"/>
            </w:rPr>
          </w:rPrChange>
        </w:rPr>
        <w:t>ledujúc</w:t>
      </w:r>
      <w:r w:rsidR="00FB1A8A" w:rsidRPr="00940F46">
        <w:rPr>
          <w:rFonts w:ascii="Arial" w:hAnsi="Arial" w:cs="Arial"/>
          <w:b/>
          <w:sz w:val="22"/>
          <w:szCs w:val="22"/>
          <w:lang w:val="sk-SK"/>
          <w:rPrChange w:id="80" w:author="Author">
            <w:rPr>
              <w:rFonts w:asciiTheme="minorHAnsi" w:hAnsiTheme="minorHAnsi" w:cstheme="minorHAnsi"/>
              <w:b/>
              <w:sz w:val="22"/>
              <w:szCs w:val="22"/>
              <w:lang w:val="sk-SK"/>
            </w:rPr>
          </w:rPrChange>
        </w:rPr>
        <w:t>u</w:t>
      </w:r>
      <w:r w:rsidRPr="00940F46">
        <w:rPr>
          <w:rFonts w:ascii="Arial" w:hAnsi="Arial" w:cs="Arial"/>
          <w:b/>
          <w:sz w:val="22"/>
          <w:szCs w:val="22"/>
          <w:lang w:val="sk-SK"/>
          <w:rPrChange w:id="81" w:author="Author">
            <w:rPr>
              <w:rFonts w:asciiTheme="minorHAnsi" w:hAnsiTheme="minorHAnsi" w:cstheme="minorHAnsi"/>
              <w:b/>
              <w:sz w:val="22"/>
              <w:szCs w:val="22"/>
              <w:lang w:val="sk-SK"/>
            </w:rPr>
          </w:rPrChange>
        </w:rPr>
        <w:t xml:space="preserve"> </w:t>
      </w:r>
      <w:r w:rsidR="00FB1A8A" w:rsidRPr="00940F46">
        <w:rPr>
          <w:rFonts w:ascii="Arial" w:hAnsi="Arial" w:cs="Arial"/>
          <w:b/>
          <w:sz w:val="22"/>
          <w:szCs w:val="22"/>
          <w:lang w:val="sk-SK"/>
          <w:rPrChange w:id="82" w:author="Author">
            <w:rPr>
              <w:rFonts w:asciiTheme="minorHAnsi" w:hAnsiTheme="minorHAnsi" w:cstheme="minorHAnsi"/>
              <w:b/>
              <w:sz w:val="22"/>
              <w:szCs w:val="22"/>
              <w:lang w:val="sk-SK"/>
            </w:rPr>
          </w:rPrChange>
        </w:rPr>
        <w:t>prácu (ďalej len „Práca“)</w:t>
      </w:r>
      <w:r w:rsidRPr="00940F46">
        <w:rPr>
          <w:rFonts w:ascii="Arial" w:hAnsi="Arial" w:cs="Arial"/>
          <w:b/>
          <w:sz w:val="22"/>
          <w:szCs w:val="22"/>
          <w:lang w:val="sk-SK"/>
          <w:rPrChange w:id="83" w:author="Author">
            <w:rPr>
              <w:rFonts w:asciiTheme="minorHAnsi" w:hAnsiTheme="minorHAnsi" w:cstheme="minorHAnsi"/>
              <w:b/>
              <w:sz w:val="22"/>
              <w:szCs w:val="22"/>
              <w:lang w:val="sk-SK"/>
            </w:rPr>
          </w:rPrChange>
        </w:rPr>
        <w:t xml:space="preserve">: </w:t>
      </w:r>
    </w:p>
    <w:p w14:paraId="109241CF" w14:textId="77777777" w:rsidR="00845499" w:rsidRPr="00940F46" w:rsidRDefault="00845499" w:rsidP="00845499">
      <w:pPr>
        <w:tabs>
          <w:tab w:val="left" w:pos="0"/>
        </w:tabs>
        <w:ind w:right="-5"/>
        <w:rPr>
          <w:rFonts w:ascii="Arial" w:hAnsi="Arial" w:cs="Arial"/>
          <w:b/>
          <w:sz w:val="22"/>
          <w:szCs w:val="22"/>
          <w:lang w:val="sk-SK"/>
          <w:rPrChange w:id="84" w:author="Author">
            <w:rPr>
              <w:b/>
              <w:lang w:val="sk-SK"/>
            </w:rPr>
          </w:rPrChange>
        </w:rPr>
      </w:pPr>
    </w:p>
    <w:p w14:paraId="109241D0" w14:textId="77777777" w:rsidR="006F1315" w:rsidRPr="00940F46" w:rsidRDefault="006F1315" w:rsidP="006F1315">
      <w:pPr>
        <w:rPr>
          <w:rFonts w:ascii="Arial" w:hAnsi="Arial" w:cs="Arial"/>
          <w:b/>
          <w:sz w:val="22"/>
          <w:szCs w:val="22"/>
          <w:highlight w:val="yellow"/>
          <w:lang w:val="sk-SK"/>
          <w:rPrChange w:id="85" w:author="Author">
            <w:rPr>
              <w:rFonts w:asciiTheme="minorHAnsi" w:hAnsiTheme="minorHAnsi" w:cs="Arial"/>
              <w:b/>
              <w:sz w:val="22"/>
              <w:szCs w:val="22"/>
              <w:highlight w:val="yellow"/>
              <w:lang w:val="sk-SK"/>
            </w:rPr>
          </w:rPrChange>
        </w:rPr>
      </w:pPr>
    </w:p>
    <w:p w14:paraId="4A86FA09" w14:textId="796E7B25" w:rsidR="00CA5154" w:rsidRPr="00E652B8" w:rsidRDefault="00FB1A8A" w:rsidP="006F1315">
      <w:pPr>
        <w:rPr>
          <w:ins w:id="86" w:author="Author"/>
          <w:rFonts w:ascii="Arial" w:hAnsi="Arial" w:cs="Arial"/>
          <w:i/>
          <w:sz w:val="22"/>
          <w:szCs w:val="22"/>
          <w:lang w:val="sk-SK"/>
          <w:rPrChange w:id="87" w:author="Author">
            <w:rPr>
              <w:ins w:id="88" w:author="Author"/>
              <w:rFonts w:ascii="Arial" w:hAnsi="Arial" w:cs="Arial"/>
              <w:sz w:val="22"/>
              <w:szCs w:val="22"/>
              <w:highlight w:val="yellow"/>
              <w:lang w:val="sk-SK"/>
            </w:rPr>
          </w:rPrChange>
        </w:rPr>
      </w:pPr>
      <w:del w:id="89" w:author="Author">
        <w:r w:rsidRPr="00E652B8" w:rsidDel="00E652B8">
          <w:rPr>
            <w:rFonts w:ascii="Arial" w:hAnsi="Arial" w:cs="Arial"/>
            <w:i/>
            <w:sz w:val="22"/>
            <w:szCs w:val="22"/>
            <w:lang w:val="sk-SK"/>
            <w:rPrChange w:id="90" w:author="Author">
              <w:rPr>
                <w:rFonts w:asciiTheme="minorHAnsi" w:hAnsiTheme="minorHAnsi" w:cs="Arial"/>
                <w:sz w:val="22"/>
                <w:szCs w:val="22"/>
                <w:highlight w:val="yellow"/>
                <w:lang w:val="sk-SK"/>
              </w:rPr>
            </w:rPrChange>
          </w:rPr>
          <w:delText>(</w:delText>
        </w:r>
        <w:r w:rsidR="006F1315" w:rsidRPr="00E652B8" w:rsidDel="00E652B8">
          <w:rPr>
            <w:rFonts w:ascii="Arial" w:hAnsi="Arial" w:cs="Arial"/>
            <w:i/>
            <w:sz w:val="22"/>
            <w:szCs w:val="22"/>
            <w:lang w:val="sk-SK"/>
            <w:rPrChange w:id="91" w:author="Author">
              <w:rPr>
                <w:rFonts w:asciiTheme="minorHAnsi" w:hAnsiTheme="minorHAnsi" w:cs="Arial"/>
                <w:sz w:val="22"/>
                <w:szCs w:val="22"/>
                <w:highlight w:val="yellow"/>
                <w:lang w:val="sk-SK"/>
              </w:rPr>
            </w:rPrChange>
          </w:rPr>
          <w:delText xml:space="preserve">doplniť </w:delText>
        </w:r>
        <w:r w:rsidRPr="00E652B8" w:rsidDel="00E652B8">
          <w:rPr>
            <w:rFonts w:ascii="Arial" w:hAnsi="Arial" w:cs="Arial"/>
            <w:i/>
            <w:sz w:val="22"/>
            <w:szCs w:val="22"/>
            <w:lang w:val="sk-SK"/>
            <w:rPrChange w:id="92" w:author="Author">
              <w:rPr>
                <w:rFonts w:asciiTheme="minorHAnsi" w:hAnsiTheme="minorHAnsi" w:cs="Arial"/>
                <w:sz w:val="22"/>
                <w:szCs w:val="22"/>
                <w:highlight w:val="yellow"/>
                <w:lang w:val="sk-SK"/>
              </w:rPr>
            </w:rPrChange>
          </w:rPr>
          <w:delText xml:space="preserve">popis a rozsah práce; </w:delText>
        </w:r>
      </w:del>
      <w:ins w:id="93" w:author="Author">
        <w:r w:rsidR="00E652B8" w:rsidRPr="00E652B8">
          <w:rPr>
            <w:rFonts w:ascii="Arial" w:hAnsi="Arial" w:cs="Arial"/>
            <w:i/>
            <w:sz w:val="22"/>
            <w:szCs w:val="22"/>
            <w:lang w:val="sk-SK"/>
            <w:rPrChange w:id="94" w:author="Author">
              <w:rPr>
                <w:rFonts w:ascii="Arial" w:hAnsi="Arial" w:cs="Arial"/>
                <w:sz w:val="22"/>
                <w:szCs w:val="22"/>
                <w:highlight w:val="yellow"/>
                <w:lang w:val="sk-SK"/>
              </w:rPr>
            </w:rPrChange>
          </w:rPr>
          <w:t>&lt;&lt;Form_</w:t>
        </w:r>
        <w:r w:rsidR="00E652B8">
          <w:rPr>
            <w:rFonts w:ascii="Arial" w:hAnsi="Arial" w:cs="Arial"/>
            <w:i/>
            <w:sz w:val="22"/>
            <w:szCs w:val="22"/>
            <w:lang w:val="sk-SK"/>
          </w:rPr>
          <w:t>HCP</w:t>
        </w:r>
        <w:r w:rsidR="00E652B8" w:rsidRPr="00E652B8">
          <w:rPr>
            <w:rFonts w:ascii="Arial" w:hAnsi="Arial" w:cs="Arial"/>
            <w:i/>
            <w:sz w:val="22"/>
            <w:szCs w:val="22"/>
            <w:lang w:val="sk-SK"/>
            <w:rPrChange w:id="95" w:author="Author">
              <w:rPr>
                <w:rFonts w:ascii="Arial" w:hAnsi="Arial" w:cs="Arial"/>
                <w:sz w:val="22"/>
                <w:szCs w:val="22"/>
                <w:highlight w:val="yellow"/>
                <w:lang w:val="sk-SK"/>
              </w:rPr>
            </w:rPrChange>
          </w:rPr>
          <w:t xml:space="preserve"> _number_of_hours_of_work&gt;&gt;</w:t>
        </w:r>
      </w:ins>
    </w:p>
    <w:p w14:paraId="109241D1" w14:textId="57EABCBA" w:rsidR="006F1315" w:rsidRPr="00CA5154" w:rsidRDefault="00CA5154" w:rsidP="006F1315">
      <w:pPr>
        <w:rPr>
          <w:rFonts w:ascii="Arial" w:hAnsi="Arial" w:cs="Arial"/>
          <w:i/>
          <w:sz w:val="22"/>
          <w:szCs w:val="22"/>
          <w:lang w:val="sk-SK"/>
          <w:rPrChange w:id="96" w:author="Author">
            <w:rPr>
              <w:rFonts w:asciiTheme="minorHAnsi" w:hAnsiTheme="minorHAnsi" w:cs="Arial"/>
              <w:sz w:val="22"/>
              <w:szCs w:val="22"/>
              <w:lang w:val="sk-SK"/>
            </w:rPr>
          </w:rPrChange>
        </w:rPr>
      </w:pPr>
      <w:ins w:id="97" w:author="Author">
        <w:r w:rsidRPr="00CA5154">
          <w:rPr>
            <w:rFonts w:ascii="Arial" w:hAnsi="Arial" w:cs="Arial"/>
            <w:i/>
            <w:sz w:val="22"/>
            <w:szCs w:val="22"/>
            <w:lang w:val="sk-SK"/>
            <w:rPrChange w:id="98" w:author="Author">
              <w:rPr>
                <w:rFonts w:ascii="Arial" w:hAnsi="Arial" w:cs="Arial"/>
                <w:sz w:val="22"/>
                <w:szCs w:val="22"/>
                <w:highlight w:val="yellow"/>
                <w:lang w:val="sk-SK"/>
              </w:rPr>
            </w:rPrChange>
          </w:rPr>
          <w:t>(R</w:t>
        </w:r>
      </w:ins>
      <w:del w:id="99" w:author="Author">
        <w:r w:rsidR="00FB1A8A" w:rsidRPr="00CA5154" w:rsidDel="00CA5154">
          <w:rPr>
            <w:rFonts w:ascii="Arial" w:hAnsi="Arial" w:cs="Arial"/>
            <w:i/>
            <w:sz w:val="22"/>
            <w:szCs w:val="22"/>
            <w:lang w:val="sk-SK"/>
            <w:rPrChange w:id="100" w:author="Author">
              <w:rPr>
                <w:rFonts w:asciiTheme="minorHAnsi" w:hAnsiTheme="minorHAnsi" w:cs="Arial"/>
                <w:sz w:val="22"/>
                <w:szCs w:val="22"/>
                <w:highlight w:val="yellow"/>
                <w:lang w:val="sk-SK"/>
              </w:rPr>
            </w:rPrChange>
          </w:rPr>
          <w:delText>r</w:delText>
        </w:r>
      </w:del>
      <w:r w:rsidR="00FB1A8A" w:rsidRPr="00CA5154">
        <w:rPr>
          <w:rFonts w:ascii="Arial" w:hAnsi="Arial" w:cs="Arial"/>
          <w:i/>
          <w:sz w:val="22"/>
          <w:szCs w:val="22"/>
          <w:lang w:val="sk-SK"/>
          <w:rPrChange w:id="101" w:author="Author">
            <w:rPr>
              <w:rFonts w:asciiTheme="minorHAnsi" w:hAnsiTheme="minorHAnsi" w:cs="Arial"/>
              <w:sz w:val="22"/>
              <w:szCs w:val="22"/>
              <w:highlight w:val="yellow"/>
              <w:lang w:val="sk-SK"/>
            </w:rPr>
          </w:rPrChange>
        </w:rPr>
        <w:t xml:space="preserve">ozsah práce nesmie presiahnuť 350 hodín za rok a výkon práce nesmie presiahnuť 12 hodín </w:t>
      </w:r>
      <w:r w:rsidR="00734DD5" w:rsidRPr="00CA5154">
        <w:rPr>
          <w:rFonts w:ascii="Arial" w:hAnsi="Arial" w:cs="Arial"/>
          <w:i/>
          <w:sz w:val="22"/>
          <w:szCs w:val="22"/>
          <w:lang w:val="sk-SK"/>
          <w:rPrChange w:id="102" w:author="Author">
            <w:rPr>
              <w:rFonts w:asciiTheme="minorHAnsi" w:hAnsiTheme="minorHAnsi" w:cs="Arial"/>
              <w:sz w:val="22"/>
              <w:szCs w:val="22"/>
              <w:highlight w:val="yellow"/>
              <w:lang w:val="sk-SK"/>
            </w:rPr>
          </w:rPrChange>
        </w:rPr>
        <w:t xml:space="preserve">počas </w:t>
      </w:r>
      <w:r w:rsidR="00FB1A8A" w:rsidRPr="00CA5154">
        <w:rPr>
          <w:rFonts w:ascii="Arial" w:hAnsi="Arial" w:cs="Arial"/>
          <w:i/>
          <w:sz w:val="22"/>
          <w:szCs w:val="22"/>
          <w:lang w:val="sk-SK"/>
          <w:rPrChange w:id="103" w:author="Author">
            <w:rPr>
              <w:rFonts w:asciiTheme="minorHAnsi" w:hAnsiTheme="minorHAnsi" w:cs="Arial"/>
              <w:sz w:val="22"/>
              <w:szCs w:val="22"/>
              <w:highlight w:val="yellow"/>
              <w:lang w:val="sk-SK"/>
            </w:rPr>
          </w:rPrChange>
        </w:rPr>
        <w:t>24 hodín po sebe idúcich</w:t>
      </w:r>
      <w:r w:rsidR="006F1315" w:rsidRPr="00CA5154">
        <w:rPr>
          <w:rFonts w:ascii="Arial" w:hAnsi="Arial" w:cs="Arial"/>
          <w:i/>
          <w:sz w:val="22"/>
          <w:szCs w:val="22"/>
          <w:lang w:val="sk-SK"/>
          <w:rPrChange w:id="104" w:author="Author">
            <w:rPr>
              <w:rFonts w:asciiTheme="minorHAnsi" w:hAnsiTheme="minorHAnsi" w:cs="Arial"/>
              <w:sz w:val="22"/>
              <w:szCs w:val="22"/>
              <w:highlight w:val="yellow"/>
              <w:lang w:val="sk-SK"/>
            </w:rPr>
          </w:rPrChange>
        </w:rPr>
        <w:t>)</w:t>
      </w:r>
    </w:p>
    <w:p w14:paraId="3D263CF0" w14:textId="77777777" w:rsidR="00E652B8" w:rsidRDefault="006F1315" w:rsidP="006F1315">
      <w:pPr>
        <w:rPr>
          <w:ins w:id="105" w:author="Author"/>
          <w:rFonts w:ascii="Arial" w:hAnsi="Arial" w:cs="Arial"/>
          <w:sz w:val="22"/>
          <w:szCs w:val="22"/>
          <w:lang w:val="sk-SK"/>
        </w:rPr>
      </w:pPr>
      <w:r w:rsidRPr="00940F46">
        <w:rPr>
          <w:rFonts w:ascii="Arial" w:hAnsi="Arial" w:cs="Arial"/>
          <w:b/>
          <w:sz w:val="22"/>
          <w:szCs w:val="22"/>
          <w:lang w:val="sk-SK"/>
          <w:rPrChange w:id="106" w:author="Author">
            <w:rPr>
              <w:rFonts w:asciiTheme="minorHAnsi" w:hAnsiTheme="minorHAnsi" w:cs="Arial"/>
              <w:b/>
              <w:sz w:val="22"/>
              <w:szCs w:val="22"/>
              <w:lang w:val="sk-SK"/>
            </w:rPr>
          </w:rPrChange>
        </w:rPr>
        <w:br/>
      </w:r>
      <w:r w:rsidRPr="00940F46">
        <w:rPr>
          <w:rFonts w:ascii="Arial" w:hAnsi="Arial" w:cs="Arial"/>
          <w:sz w:val="22"/>
          <w:szCs w:val="22"/>
          <w:lang w:val="sk-SK"/>
          <w:rPrChange w:id="107" w:author="Author">
            <w:rPr>
              <w:rFonts w:asciiTheme="minorHAnsi" w:hAnsiTheme="minorHAnsi" w:cs="Arial"/>
              <w:sz w:val="22"/>
              <w:szCs w:val="22"/>
              <w:lang w:val="sk-SK"/>
            </w:rPr>
          </w:rPrChange>
        </w:rPr>
        <w:t xml:space="preserve">Prednášky alebo moderovanie na </w:t>
      </w:r>
      <w:r w:rsidR="00734DD5" w:rsidRPr="00940F46">
        <w:rPr>
          <w:rFonts w:ascii="Arial" w:hAnsi="Arial" w:cs="Arial"/>
          <w:sz w:val="22"/>
          <w:szCs w:val="22"/>
          <w:lang w:val="sk-SK"/>
          <w:rPrChange w:id="108" w:author="Author">
            <w:rPr>
              <w:rFonts w:asciiTheme="minorHAnsi" w:hAnsiTheme="minorHAnsi" w:cs="Arial"/>
              <w:sz w:val="22"/>
              <w:szCs w:val="22"/>
              <w:lang w:val="sk-SK"/>
            </w:rPr>
          </w:rPrChange>
        </w:rPr>
        <w:t xml:space="preserve">edukačných </w:t>
      </w:r>
      <w:r w:rsidRPr="00940F46">
        <w:rPr>
          <w:rFonts w:ascii="Arial" w:hAnsi="Arial" w:cs="Arial"/>
          <w:sz w:val="22"/>
          <w:szCs w:val="22"/>
          <w:lang w:val="sk-SK"/>
          <w:rPrChange w:id="109" w:author="Author">
            <w:rPr>
              <w:rFonts w:asciiTheme="minorHAnsi" w:hAnsiTheme="minorHAnsi" w:cs="Arial"/>
              <w:sz w:val="22"/>
              <w:szCs w:val="22"/>
              <w:lang w:val="sk-SK"/>
            </w:rPr>
          </w:rPrChange>
        </w:rPr>
        <w:t>či vedeckých stretnutiach</w:t>
      </w:r>
      <w:ins w:id="110" w:author="Author">
        <w:r w:rsidR="00E652B8">
          <w:rPr>
            <w:rFonts w:ascii="Arial" w:hAnsi="Arial" w:cs="Arial"/>
            <w:sz w:val="22"/>
            <w:szCs w:val="22"/>
            <w:lang w:val="sk-SK"/>
          </w:rPr>
          <w:t xml:space="preserve"> </w:t>
        </w:r>
      </w:ins>
      <w:del w:id="111" w:author="Author">
        <w:r w:rsidRPr="00E652B8" w:rsidDel="00E652B8">
          <w:rPr>
            <w:rFonts w:ascii="Arial" w:hAnsi="Arial" w:cs="Arial"/>
            <w:sz w:val="26"/>
            <w:szCs w:val="22"/>
            <w:lang w:val="sk-SK"/>
            <w:rPrChange w:id="112" w:author="Author">
              <w:rPr>
                <w:rFonts w:asciiTheme="minorHAnsi" w:hAnsiTheme="minorHAnsi" w:cs="Arial"/>
                <w:sz w:val="22"/>
                <w:szCs w:val="22"/>
                <w:lang w:val="sk-SK"/>
              </w:rPr>
            </w:rPrChange>
          </w:rPr>
          <w:delText xml:space="preserve"> </w:delText>
        </w:r>
      </w:del>
      <w:ins w:id="113" w:author="Author">
        <w:r w:rsidR="00E652B8" w:rsidRPr="00E652B8">
          <w:rPr>
            <w:rFonts w:ascii="Arial" w:hAnsi="Arial" w:cs="Arial"/>
            <w:sz w:val="22"/>
            <w:szCs w:val="18"/>
            <w:rPrChange w:id="114" w:author="Author">
              <w:rPr>
                <w:rFonts w:ascii="Arial" w:hAnsi="Arial" w:cs="Arial"/>
                <w:sz w:val="18"/>
                <w:szCs w:val="18"/>
                <w:highlight w:val="yellow"/>
              </w:rPr>
            </w:rPrChange>
          </w:rPr>
          <w:t>&lt;&lt;Meeting_MERC_Type_MERC&gt;&gt;</w:t>
        </w:r>
        <w:r w:rsidR="00E652B8" w:rsidRPr="00940F46" w:rsidDel="00E652B8">
          <w:rPr>
            <w:rFonts w:ascii="Arial" w:hAnsi="Arial" w:cs="Arial"/>
            <w:sz w:val="22"/>
            <w:szCs w:val="22"/>
            <w:lang w:val="sk-SK"/>
          </w:rPr>
          <w:t xml:space="preserve"> </w:t>
        </w:r>
      </w:ins>
    </w:p>
    <w:p w14:paraId="109241D2" w14:textId="7EFC9AC6" w:rsidR="006F1315" w:rsidRPr="00940F46" w:rsidRDefault="006F1315" w:rsidP="006F1315">
      <w:pPr>
        <w:rPr>
          <w:rFonts w:ascii="Arial" w:hAnsi="Arial" w:cs="Arial"/>
          <w:sz w:val="22"/>
          <w:szCs w:val="22"/>
          <w:lang w:val="sk-SK"/>
          <w:rPrChange w:id="115" w:author="Author">
            <w:rPr>
              <w:rFonts w:asciiTheme="minorHAnsi" w:hAnsiTheme="minorHAnsi" w:cs="Arial"/>
              <w:sz w:val="22"/>
              <w:szCs w:val="22"/>
              <w:lang w:val="sk-SK"/>
            </w:rPr>
          </w:rPrChange>
        </w:rPr>
      </w:pPr>
      <w:del w:id="116" w:author="Author">
        <w:r w:rsidRPr="00940F46" w:rsidDel="00E652B8">
          <w:rPr>
            <w:rFonts w:ascii="Arial" w:hAnsi="Arial" w:cs="Arial"/>
            <w:sz w:val="22"/>
            <w:szCs w:val="22"/>
            <w:lang w:val="sk-SK"/>
            <w:rPrChange w:id="117" w:author="Author">
              <w:rPr>
                <w:rFonts w:asciiTheme="minorHAnsi" w:hAnsiTheme="minorHAnsi" w:cs="Arial"/>
                <w:sz w:val="22"/>
                <w:szCs w:val="22"/>
                <w:lang w:val="sk-SK"/>
              </w:rPr>
            </w:rPrChange>
          </w:rPr>
          <w:delText>(</w:delText>
        </w:r>
        <w:r w:rsidRPr="00940F46" w:rsidDel="00E652B8">
          <w:rPr>
            <w:rFonts w:ascii="Arial" w:hAnsi="Arial" w:cs="Arial"/>
            <w:sz w:val="22"/>
            <w:szCs w:val="22"/>
            <w:highlight w:val="yellow"/>
            <w:lang w:val="sk-SK"/>
            <w:rPrChange w:id="118" w:author="Author">
              <w:rPr>
                <w:rFonts w:asciiTheme="minorHAnsi" w:hAnsiTheme="minorHAnsi" w:cs="Arial"/>
                <w:sz w:val="22"/>
                <w:szCs w:val="22"/>
                <w:highlight w:val="yellow"/>
                <w:lang w:val="sk-SK"/>
              </w:rPr>
            </w:rPrChange>
          </w:rPr>
          <w:delText>doplniť typ stretnutia</w:delText>
        </w:r>
        <w:r w:rsidRPr="00940F46" w:rsidDel="00E652B8">
          <w:rPr>
            <w:rFonts w:ascii="Arial" w:hAnsi="Arial" w:cs="Arial"/>
            <w:sz w:val="22"/>
            <w:szCs w:val="22"/>
            <w:lang w:val="sk-SK"/>
            <w:rPrChange w:id="119" w:author="Author">
              <w:rPr>
                <w:rFonts w:asciiTheme="minorHAnsi" w:hAnsiTheme="minorHAnsi" w:cs="Arial"/>
                <w:sz w:val="22"/>
                <w:szCs w:val="22"/>
                <w:lang w:val="sk-SK"/>
              </w:rPr>
            </w:rPrChange>
          </w:rPr>
          <w:delText xml:space="preserve">) </w:delText>
        </w:r>
      </w:del>
      <w:r w:rsidRPr="00940F46">
        <w:rPr>
          <w:rFonts w:ascii="Arial" w:hAnsi="Arial" w:cs="Arial"/>
          <w:sz w:val="22"/>
          <w:szCs w:val="22"/>
          <w:lang w:val="sk-SK"/>
          <w:rPrChange w:id="120" w:author="Author">
            <w:rPr>
              <w:rFonts w:asciiTheme="minorHAnsi" w:hAnsiTheme="minorHAnsi" w:cs="Arial"/>
              <w:sz w:val="22"/>
              <w:szCs w:val="22"/>
              <w:lang w:val="sk-SK"/>
            </w:rPr>
          </w:rPrChange>
        </w:rPr>
        <w:t>(</w:t>
      </w:r>
      <w:r w:rsidRPr="00940F46">
        <w:rPr>
          <w:rFonts w:ascii="Arial" w:hAnsi="Arial" w:cs="Arial"/>
          <w:i/>
          <w:sz w:val="22"/>
          <w:szCs w:val="22"/>
          <w:lang w:val="sk-SK"/>
          <w:rPrChange w:id="121" w:author="Author">
            <w:rPr>
              <w:rFonts w:asciiTheme="minorHAnsi" w:hAnsiTheme="minorHAnsi" w:cs="Arial"/>
              <w:i/>
              <w:sz w:val="22"/>
              <w:szCs w:val="22"/>
              <w:lang w:val="sk-SK"/>
            </w:rPr>
          </w:rPrChange>
        </w:rPr>
        <w:t>alebo)</w:t>
      </w:r>
    </w:p>
    <w:p w14:paraId="3BCAAB18" w14:textId="77777777" w:rsidR="00E652B8" w:rsidRDefault="006F1315" w:rsidP="006F1315">
      <w:pPr>
        <w:rPr>
          <w:ins w:id="122" w:author="Author"/>
          <w:rFonts w:ascii="Arial" w:hAnsi="Arial" w:cs="Arial"/>
          <w:sz w:val="22"/>
          <w:szCs w:val="22"/>
          <w:lang w:val="sk-SK"/>
        </w:rPr>
      </w:pPr>
      <w:r w:rsidRPr="00940F46">
        <w:rPr>
          <w:rFonts w:ascii="Arial" w:hAnsi="Arial" w:cs="Arial"/>
          <w:sz w:val="22"/>
          <w:szCs w:val="22"/>
          <w:lang w:val="sk-SK"/>
          <w:rPrChange w:id="123" w:author="Author">
            <w:rPr>
              <w:rFonts w:asciiTheme="minorHAnsi" w:hAnsiTheme="minorHAnsi" w:cs="Arial"/>
              <w:sz w:val="22"/>
              <w:szCs w:val="22"/>
              <w:lang w:val="sk-SK"/>
            </w:rPr>
          </w:rPrChange>
        </w:rPr>
        <w:t>Účasť</w:t>
      </w:r>
      <w:r w:rsidR="00DB7056" w:rsidRPr="00940F46">
        <w:rPr>
          <w:rFonts w:ascii="Arial" w:hAnsi="Arial" w:cs="Arial"/>
          <w:sz w:val="22"/>
          <w:szCs w:val="22"/>
          <w:lang w:val="sk-SK"/>
          <w:rPrChange w:id="124" w:author="Author">
            <w:rPr>
              <w:rFonts w:asciiTheme="minorHAnsi" w:hAnsiTheme="minorHAnsi" w:cs="Arial"/>
              <w:sz w:val="22"/>
              <w:szCs w:val="22"/>
              <w:lang w:val="sk-SK"/>
            </w:rPr>
          </w:rPrChange>
        </w:rPr>
        <w:t xml:space="preserve"> na zasadaní poradného výboru (advisory b</w:t>
      </w:r>
      <w:r w:rsidRPr="00940F46">
        <w:rPr>
          <w:rFonts w:ascii="Arial" w:hAnsi="Arial" w:cs="Arial"/>
          <w:sz w:val="22"/>
          <w:szCs w:val="22"/>
          <w:lang w:val="sk-SK"/>
          <w:rPrChange w:id="125" w:author="Author">
            <w:rPr>
              <w:rFonts w:asciiTheme="minorHAnsi" w:hAnsiTheme="minorHAnsi" w:cs="Arial"/>
              <w:sz w:val="22"/>
              <w:szCs w:val="22"/>
              <w:lang w:val="sk-SK"/>
            </w:rPr>
          </w:rPrChange>
        </w:rPr>
        <w:t xml:space="preserve">oard) </w:t>
      </w:r>
    </w:p>
    <w:p w14:paraId="109241D3" w14:textId="691299A6" w:rsidR="006F1315" w:rsidRPr="00940F46" w:rsidRDefault="006F1315" w:rsidP="006F1315">
      <w:pPr>
        <w:rPr>
          <w:rFonts w:ascii="Arial" w:hAnsi="Arial" w:cs="Arial"/>
          <w:sz w:val="22"/>
          <w:szCs w:val="22"/>
          <w:lang w:val="sk-SK"/>
          <w:rPrChange w:id="126" w:author="Author">
            <w:rPr>
              <w:rFonts w:asciiTheme="minorHAnsi" w:hAnsiTheme="minorHAnsi" w:cs="Arial"/>
              <w:sz w:val="22"/>
              <w:szCs w:val="22"/>
              <w:lang w:val="sk-SK"/>
            </w:rPr>
          </w:rPrChange>
        </w:rPr>
      </w:pPr>
      <w:r w:rsidRPr="00940F46">
        <w:rPr>
          <w:rFonts w:ascii="Arial" w:hAnsi="Arial" w:cs="Arial"/>
          <w:i/>
          <w:sz w:val="22"/>
          <w:szCs w:val="22"/>
          <w:lang w:val="sk-SK"/>
          <w:rPrChange w:id="127" w:author="Author">
            <w:rPr>
              <w:rFonts w:asciiTheme="minorHAnsi" w:hAnsiTheme="minorHAnsi" w:cs="Arial"/>
              <w:i/>
              <w:sz w:val="22"/>
              <w:szCs w:val="22"/>
              <w:lang w:val="sk-SK"/>
            </w:rPr>
          </w:rPrChange>
        </w:rPr>
        <w:t>(alebo</w:t>
      </w:r>
      <w:r w:rsidRPr="00940F46">
        <w:rPr>
          <w:rFonts w:ascii="Arial" w:hAnsi="Arial" w:cs="Arial"/>
          <w:sz w:val="22"/>
          <w:szCs w:val="22"/>
          <w:lang w:val="sk-SK"/>
          <w:rPrChange w:id="128" w:author="Author">
            <w:rPr>
              <w:rFonts w:asciiTheme="minorHAnsi" w:hAnsiTheme="minorHAnsi" w:cs="Arial"/>
              <w:sz w:val="22"/>
              <w:szCs w:val="22"/>
              <w:lang w:val="sk-SK"/>
            </w:rPr>
          </w:rPrChange>
        </w:rPr>
        <w:t>)</w:t>
      </w:r>
    </w:p>
    <w:p w14:paraId="109241D4" w14:textId="4F4AF144" w:rsidR="00845499" w:rsidRPr="00940F46" w:rsidRDefault="006F1315" w:rsidP="006F1315">
      <w:pPr>
        <w:rPr>
          <w:rFonts w:ascii="Arial" w:hAnsi="Arial" w:cs="Arial"/>
          <w:sz w:val="22"/>
          <w:szCs w:val="22"/>
          <w:lang w:val="sk-SK"/>
          <w:rPrChange w:id="129" w:author="Author">
            <w:rPr>
              <w:rFonts w:asciiTheme="minorHAnsi" w:hAnsiTheme="minorHAnsi" w:cs="Arial"/>
              <w:sz w:val="22"/>
              <w:szCs w:val="22"/>
              <w:lang w:val="sk-SK"/>
            </w:rPr>
          </w:rPrChange>
        </w:rPr>
      </w:pPr>
      <w:r w:rsidRPr="00940F46">
        <w:rPr>
          <w:rFonts w:ascii="Arial" w:hAnsi="Arial" w:cs="Arial"/>
          <w:sz w:val="22"/>
          <w:szCs w:val="22"/>
          <w:lang w:val="sk-SK"/>
          <w:rPrChange w:id="130" w:author="Author">
            <w:rPr>
              <w:rFonts w:asciiTheme="minorHAnsi" w:hAnsiTheme="minorHAnsi" w:cs="Arial"/>
              <w:sz w:val="22"/>
              <w:szCs w:val="22"/>
              <w:lang w:val="sk-SK"/>
            </w:rPr>
          </w:rPrChange>
        </w:rPr>
        <w:t xml:space="preserve">Poradenské služby týkajúce sa </w:t>
      </w:r>
      <w:ins w:id="131" w:author="Author">
        <w:r w:rsidR="000932C2" w:rsidRPr="000932C2">
          <w:rPr>
            <w:rFonts w:ascii="Arial" w:hAnsi="Arial" w:cs="Arial"/>
            <w:sz w:val="22"/>
            <w:szCs w:val="18"/>
            <w:rPrChange w:id="132" w:author="Author">
              <w:rPr>
                <w:rFonts w:ascii="Arial" w:hAnsi="Arial" w:cs="Arial"/>
                <w:sz w:val="18"/>
                <w:szCs w:val="18"/>
                <w:highlight w:val="yellow"/>
              </w:rPr>
            </w:rPrChange>
          </w:rPr>
          <w:t>&lt;&lt;Meeting_MERC_Type_MERC&gt;&gt;</w:t>
        </w:r>
        <w:r w:rsidR="000932C2">
          <w:rPr>
            <w:rFonts w:ascii="Arial" w:hAnsi="Arial" w:cs="Arial"/>
            <w:sz w:val="22"/>
            <w:szCs w:val="18"/>
          </w:rPr>
          <w:t>.</w:t>
        </w:r>
      </w:ins>
      <w:del w:id="133" w:author="Author">
        <w:r w:rsidRPr="00940F46" w:rsidDel="000932C2">
          <w:rPr>
            <w:rFonts w:ascii="Arial" w:hAnsi="Arial" w:cs="Arial"/>
            <w:sz w:val="22"/>
            <w:szCs w:val="22"/>
            <w:lang w:val="sk-SK"/>
            <w:rPrChange w:id="134" w:author="Author">
              <w:rPr>
                <w:rFonts w:asciiTheme="minorHAnsi" w:hAnsiTheme="minorHAnsi" w:cs="Arial"/>
                <w:sz w:val="22"/>
                <w:szCs w:val="22"/>
                <w:lang w:val="sk-SK"/>
              </w:rPr>
            </w:rPrChange>
          </w:rPr>
          <w:delText>(</w:delText>
        </w:r>
        <w:r w:rsidR="00DB7056" w:rsidRPr="00940F46" w:rsidDel="000932C2">
          <w:rPr>
            <w:rFonts w:ascii="Arial" w:hAnsi="Arial" w:cs="Arial"/>
            <w:sz w:val="22"/>
            <w:szCs w:val="22"/>
            <w:highlight w:val="yellow"/>
            <w:lang w:val="sk-SK"/>
            <w:rPrChange w:id="135" w:author="Author">
              <w:rPr>
                <w:rFonts w:asciiTheme="minorHAnsi" w:hAnsiTheme="minorHAnsi" w:cs="Arial"/>
                <w:sz w:val="22"/>
                <w:szCs w:val="22"/>
                <w:highlight w:val="yellow"/>
                <w:lang w:val="sk-SK"/>
              </w:rPr>
            </w:rPrChange>
          </w:rPr>
          <w:delText xml:space="preserve">doplniť popis </w:delText>
        </w:r>
        <w:r w:rsidR="009D7DFD" w:rsidRPr="00940F46" w:rsidDel="000932C2">
          <w:rPr>
            <w:rFonts w:ascii="Arial" w:hAnsi="Arial" w:cs="Arial"/>
            <w:sz w:val="22"/>
            <w:szCs w:val="22"/>
            <w:highlight w:val="yellow"/>
            <w:lang w:val="sk-SK"/>
            <w:rPrChange w:id="136" w:author="Author">
              <w:rPr>
                <w:rFonts w:asciiTheme="minorHAnsi" w:hAnsiTheme="minorHAnsi" w:cs="Arial"/>
                <w:sz w:val="22"/>
                <w:szCs w:val="22"/>
                <w:highlight w:val="yellow"/>
                <w:lang w:val="sk-SK"/>
              </w:rPr>
            </w:rPrChange>
          </w:rPr>
          <w:delText>p</w:delText>
        </w:r>
        <w:r w:rsidR="00FB1A8A" w:rsidRPr="00940F46" w:rsidDel="000932C2">
          <w:rPr>
            <w:rFonts w:ascii="Arial" w:hAnsi="Arial" w:cs="Arial"/>
            <w:sz w:val="22"/>
            <w:szCs w:val="22"/>
            <w:highlight w:val="yellow"/>
            <w:lang w:val="sk-SK"/>
            <w:rPrChange w:id="137" w:author="Author">
              <w:rPr>
                <w:rFonts w:asciiTheme="minorHAnsi" w:hAnsiTheme="minorHAnsi" w:cs="Arial"/>
                <w:sz w:val="22"/>
                <w:szCs w:val="22"/>
                <w:highlight w:val="yellow"/>
                <w:lang w:val="sk-SK"/>
              </w:rPr>
            </w:rPrChange>
          </w:rPr>
          <w:delText>ráce</w:delText>
        </w:r>
        <w:r w:rsidRPr="00940F46" w:rsidDel="000932C2">
          <w:rPr>
            <w:rFonts w:ascii="Arial" w:hAnsi="Arial" w:cs="Arial"/>
            <w:sz w:val="22"/>
            <w:szCs w:val="22"/>
            <w:highlight w:val="yellow"/>
            <w:lang w:val="sk-SK"/>
            <w:rPrChange w:id="138" w:author="Author">
              <w:rPr>
                <w:rFonts w:asciiTheme="minorHAnsi" w:hAnsiTheme="minorHAnsi" w:cs="Arial"/>
                <w:sz w:val="22"/>
                <w:szCs w:val="22"/>
                <w:highlight w:val="yellow"/>
                <w:lang w:val="sk-SK"/>
              </w:rPr>
            </w:rPrChange>
          </w:rPr>
          <w:delText>)</w:delText>
        </w:r>
      </w:del>
    </w:p>
    <w:p w14:paraId="109241D5" w14:textId="77777777" w:rsidR="006F1315" w:rsidRPr="00940F46" w:rsidRDefault="006F1315" w:rsidP="006F1315">
      <w:pPr>
        <w:rPr>
          <w:rFonts w:ascii="Arial" w:hAnsi="Arial" w:cs="Arial"/>
          <w:sz w:val="22"/>
          <w:szCs w:val="22"/>
          <w:lang w:val="sk-SK"/>
          <w:rPrChange w:id="139" w:author="Author">
            <w:rPr>
              <w:rFonts w:asciiTheme="minorHAnsi" w:hAnsiTheme="minorHAnsi" w:cs="Arial"/>
              <w:sz w:val="22"/>
              <w:szCs w:val="22"/>
              <w:lang w:val="sk-SK"/>
            </w:rPr>
          </w:rPrChange>
        </w:rPr>
      </w:pPr>
    </w:p>
    <w:p w14:paraId="109241D6" w14:textId="77777777" w:rsidR="00FB1A8A" w:rsidRPr="00940F46" w:rsidRDefault="00FB1A8A" w:rsidP="00FB1A8A">
      <w:pPr>
        <w:spacing w:line="276" w:lineRule="auto"/>
        <w:rPr>
          <w:rFonts w:ascii="Arial" w:hAnsi="Arial" w:cs="Arial"/>
          <w:sz w:val="22"/>
          <w:szCs w:val="22"/>
          <w:lang w:val="sk-SK"/>
          <w:rPrChange w:id="140" w:author="Author">
            <w:rPr>
              <w:rFonts w:asciiTheme="minorHAnsi" w:hAnsiTheme="minorHAnsi" w:cs="Arial"/>
              <w:sz w:val="22"/>
              <w:szCs w:val="22"/>
              <w:lang w:val="sk-SK"/>
            </w:rPr>
          </w:rPrChange>
        </w:rPr>
      </w:pPr>
      <w:r w:rsidRPr="00940F46">
        <w:rPr>
          <w:rFonts w:ascii="Arial" w:hAnsi="Arial" w:cs="Arial"/>
          <w:sz w:val="22"/>
          <w:szCs w:val="22"/>
          <w:lang w:val="sk-SK"/>
          <w:rPrChange w:id="141" w:author="Author">
            <w:rPr>
              <w:rFonts w:asciiTheme="minorHAnsi" w:hAnsiTheme="minorHAnsi" w:cs="Arial"/>
              <w:sz w:val="22"/>
              <w:szCs w:val="22"/>
              <w:lang w:val="sk-SK"/>
            </w:rPr>
          </w:rPrChange>
        </w:rPr>
        <w:t xml:space="preserve">Práca podľa predchádzajúcich ustanovení zahŕňa i prípravu </w:t>
      </w:r>
      <w:r w:rsidR="00FD20F8" w:rsidRPr="00940F46">
        <w:rPr>
          <w:rFonts w:ascii="Arial" w:hAnsi="Arial" w:cs="Arial"/>
          <w:sz w:val="22"/>
          <w:szCs w:val="22"/>
          <w:lang w:val="sk-SK"/>
          <w:rPrChange w:id="142" w:author="Author">
            <w:rPr>
              <w:rFonts w:asciiTheme="minorHAnsi" w:hAnsiTheme="minorHAnsi" w:cs="Arial"/>
              <w:sz w:val="22"/>
              <w:szCs w:val="22"/>
              <w:lang w:val="sk-SK"/>
            </w:rPr>
          </w:rPrChange>
        </w:rPr>
        <w:t>natúto</w:t>
      </w:r>
      <w:r w:rsidRPr="00940F46">
        <w:rPr>
          <w:rFonts w:ascii="Arial" w:hAnsi="Arial" w:cs="Arial"/>
          <w:sz w:val="22"/>
          <w:szCs w:val="22"/>
          <w:lang w:val="sk-SK"/>
          <w:rPrChange w:id="143" w:author="Author">
            <w:rPr>
              <w:rFonts w:asciiTheme="minorHAnsi" w:hAnsiTheme="minorHAnsi" w:cs="Arial"/>
              <w:sz w:val="22"/>
              <w:szCs w:val="22"/>
              <w:lang w:val="sk-SK"/>
            </w:rPr>
          </w:rPrChange>
        </w:rPr>
        <w:t xml:space="preserve"> Prác</w:t>
      </w:r>
      <w:r w:rsidR="00734DD5" w:rsidRPr="00940F46">
        <w:rPr>
          <w:rFonts w:ascii="Arial" w:hAnsi="Arial" w:cs="Arial"/>
          <w:sz w:val="22"/>
          <w:szCs w:val="22"/>
          <w:lang w:val="sk-SK"/>
          <w:rPrChange w:id="144" w:author="Author">
            <w:rPr>
              <w:rFonts w:asciiTheme="minorHAnsi" w:hAnsiTheme="minorHAnsi" w:cs="Arial"/>
              <w:sz w:val="22"/>
              <w:szCs w:val="22"/>
              <w:lang w:val="sk-SK"/>
            </w:rPr>
          </w:rPrChange>
        </w:rPr>
        <w:t>u</w:t>
      </w:r>
      <w:r w:rsidRPr="00940F46">
        <w:rPr>
          <w:rFonts w:ascii="Arial" w:hAnsi="Arial" w:cs="Arial"/>
          <w:sz w:val="22"/>
          <w:szCs w:val="22"/>
          <w:lang w:val="sk-SK"/>
          <w:rPrChange w:id="145" w:author="Author">
            <w:rPr>
              <w:rFonts w:asciiTheme="minorHAnsi" w:hAnsiTheme="minorHAnsi" w:cs="Arial"/>
              <w:sz w:val="22"/>
              <w:szCs w:val="22"/>
              <w:lang w:val="sk-SK"/>
            </w:rPr>
          </w:rPrChange>
        </w:rPr>
        <w:t>.</w:t>
      </w:r>
    </w:p>
    <w:p w14:paraId="109241D7" w14:textId="77777777" w:rsidR="00FB1A8A" w:rsidRPr="00940F46" w:rsidRDefault="00FB1A8A" w:rsidP="00FB1A8A">
      <w:pPr>
        <w:spacing w:line="276" w:lineRule="auto"/>
        <w:rPr>
          <w:rFonts w:ascii="Arial" w:hAnsi="Arial" w:cs="Arial"/>
          <w:sz w:val="22"/>
          <w:szCs w:val="22"/>
          <w:lang w:val="sk-SK"/>
          <w:rPrChange w:id="146" w:author="Author">
            <w:rPr>
              <w:rFonts w:asciiTheme="minorHAnsi" w:hAnsiTheme="minorHAnsi" w:cs="Arial"/>
              <w:sz w:val="22"/>
              <w:szCs w:val="22"/>
              <w:lang w:val="sk-SK"/>
            </w:rPr>
          </w:rPrChange>
        </w:rPr>
      </w:pPr>
    </w:p>
    <w:p w14:paraId="109241D8" w14:textId="124DEFEF" w:rsidR="00FB1A8A" w:rsidRPr="009A0B0E" w:rsidRDefault="00FB1A8A" w:rsidP="00FB1A8A">
      <w:pPr>
        <w:rPr>
          <w:rFonts w:ascii="Arial" w:hAnsi="Arial" w:cs="Arial"/>
          <w:sz w:val="22"/>
          <w:szCs w:val="22"/>
          <w:lang w:val="sk-SK"/>
          <w:rPrChange w:id="147" w:author="Author">
            <w:rPr>
              <w:rFonts w:asciiTheme="minorHAnsi" w:hAnsiTheme="minorHAnsi" w:cs="Arial"/>
              <w:sz w:val="22"/>
              <w:szCs w:val="22"/>
              <w:lang w:val="sk-SK"/>
            </w:rPr>
          </w:rPrChange>
        </w:rPr>
      </w:pPr>
      <w:r w:rsidRPr="009A0B0E">
        <w:rPr>
          <w:rFonts w:ascii="Arial" w:hAnsi="Arial" w:cs="Arial"/>
          <w:sz w:val="22"/>
          <w:szCs w:val="22"/>
          <w:lang w:val="sk-SK"/>
          <w:rPrChange w:id="148" w:author="Author">
            <w:rPr>
              <w:rFonts w:asciiTheme="minorHAnsi" w:hAnsiTheme="minorHAnsi" w:cs="Arial"/>
              <w:sz w:val="22"/>
              <w:szCs w:val="22"/>
              <w:lang w:val="sk-SK"/>
            </w:rPr>
          </w:rPrChange>
        </w:rPr>
        <w:t xml:space="preserve">Práca začne dňa </w:t>
      </w:r>
      <w:del w:id="149" w:author="Author">
        <w:r w:rsidRPr="009A0B0E" w:rsidDel="009A0B0E">
          <w:rPr>
            <w:rFonts w:ascii="Arial" w:hAnsi="Arial" w:cs="Arial"/>
            <w:sz w:val="22"/>
            <w:szCs w:val="22"/>
            <w:lang w:val="sk-SK"/>
            <w:rPrChange w:id="150" w:author="Author">
              <w:rPr>
                <w:rFonts w:asciiTheme="minorHAnsi" w:hAnsiTheme="minorHAnsi" w:cs="Arial"/>
                <w:sz w:val="22"/>
                <w:szCs w:val="22"/>
                <w:highlight w:val="yellow"/>
                <w:lang w:val="sk-SK"/>
              </w:rPr>
            </w:rPrChange>
          </w:rPr>
          <w:delText>(</w:delText>
        </w:r>
      </w:del>
      <w:ins w:id="151" w:author="Author">
        <w:r w:rsidR="009A0B0E" w:rsidRPr="009A0B0E">
          <w:rPr>
            <w:rFonts w:ascii="Arial" w:hAnsi="Arial" w:cs="Arial"/>
            <w:i/>
            <w:sz w:val="22"/>
            <w:szCs w:val="22"/>
            <w:rPrChange w:id="152" w:author="Author">
              <w:rPr>
                <w:rFonts w:ascii="Arial" w:hAnsi="Arial" w:cs="Arial"/>
                <w:i/>
                <w:sz w:val="18"/>
                <w:szCs w:val="18"/>
                <w:highlight w:val="yellow"/>
              </w:rPr>
            </w:rPrChange>
          </w:rPr>
          <w:t>&lt;&lt;Meeting_MERC_Start_Time_In_Meeting_Time_Zone&gt;&gt;</w:t>
        </w:r>
      </w:ins>
      <w:del w:id="153" w:author="Author">
        <w:r w:rsidRPr="009A0B0E" w:rsidDel="009A0B0E">
          <w:rPr>
            <w:rFonts w:ascii="Arial" w:hAnsi="Arial" w:cs="Arial"/>
            <w:sz w:val="22"/>
            <w:szCs w:val="22"/>
            <w:lang w:val="sk-SK"/>
            <w:rPrChange w:id="154" w:author="Author">
              <w:rPr>
                <w:rFonts w:asciiTheme="minorHAnsi" w:hAnsiTheme="minorHAnsi" w:cs="Arial"/>
                <w:sz w:val="22"/>
                <w:szCs w:val="22"/>
                <w:highlight w:val="yellow"/>
                <w:lang w:val="sk-SK"/>
              </w:rPr>
            </w:rPrChange>
          </w:rPr>
          <w:delText>doplniť)</w:delText>
        </w:r>
      </w:del>
      <w:r w:rsidRPr="009A0B0E">
        <w:rPr>
          <w:rFonts w:ascii="Arial" w:hAnsi="Arial" w:cs="Arial"/>
          <w:sz w:val="22"/>
          <w:szCs w:val="22"/>
          <w:lang w:val="sk-SK"/>
          <w:rPrChange w:id="155" w:author="Author">
            <w:rPr>
              <w:rFonts w:asciiTheme="minorHAnsi" w:hAnsiTheme="minorHAnsi" w:cs="Arial"/>
              <w:sz w:val="22"/>
              <w:szCs w:val="22"/>
              <w:lang w:val="sk-SK"/>
            </w:rPr>
          </w:rPrChange>
        </w:rPr>
        <w:t xml:space="preserve"> a bude ukončená dňa </w:t>
      </w:r>
      <w:ins w:id="156" w:author="Author">
        <w:r w:rsidR="009A0B0E" w:rsidRPr="009A0B0E">
          <w:rPr>
            <w:rFonts w:ascii="Arial" w:hAnsi="Arial" w:cs="Arial"/>
            <w:sz w:val="22"/>
            <w:szCs w:val="22"/>
            <w:rPrChange w:id="157" w:author="Author">
              <w:rPr>
                <w:rFonts w:ascii="Arial" w:hAnsi="Arial" w:cs="Arial"/>
                <w:sz w:val="18"/>
                <w:szCs w:val="18"/>
                <w:highlight w:val="yellow"/>
              </w:rPr>
            </w:rPrChange>
          </w:rPr>
          <w:t>&lt;&lt;Meeting_MERC_End_Time_In_Meeting_Time_Zone_MERC&gt;&gt;.</w:t>
        </w:r>
      </w:ins>
      <w:del w:id="158" w:author="Author">
        <w:r w:rsidRPr="009A0B0E" w:rsidDel="009A0B0E">
          <w:rPr>
            <w:rFonts w:ascii="Arial" w:hAnsi="Arial" w:cs="Arial"/>
            <w:sz w:val="22"/>
            <w:szCs w:val="22"/>
            <w:lang w:val="sk-SK"/>
            <w:rPrChange w:id="159" w:author="Author">
              <w:rPr>
                <w:rFonts w:asciiTheme="minorHAnsi" w:hAnsiTheme="minorHAnsi" w:cs="Arial"/>
                <w:sz w:val="22"/>
                <w:szCs w:val="22"/>
                <w:highlight w:val="yellow"/>
                <w:lang w:val="sk-SK"/>
              </w:rPr>
            </w:rPrChange>
          </w:rPr>
          <w:delText>(doplniť).</w:delText>
        </w:r>
      </w:del>
    </w:p>
    <w:p w14:paraId="109241D9" w14:textId="77777777" w:rsidR="006F1315" w:rsidRPr="00940F46" w:rsidRDefault="006F1315" w:rsidP="006F1315">
      <w:pPr>
        <w:rPr>
          <w:rFonts w:ascii="Arial" w:hAnsi="Arial" w:cs="Arial"/>
          <w:sz w:val="22"/>
          <w:szCs w:val="22"/>
          <w:lang w:val="sk-SK"/>
          <w:rPrChange w:id="160" w:author="Author">
            <w:rPr>
              <w:lang w:val="sk-SK"/>
            </w:rPr>
          </w:rPrChange>
        </w:rPr>
      </w:pPr>
    </w:p>
    <w:p w14:paraId="109241DA" w14:textId="77777777" w:rsidR="006F1315" w:rsidRPr="00940F46" w:rsidRDefault="006F1315" w:rsidP="006F1315">
      <w:pPr>
        <w:rPr>
          <w:rFonts w:ascii="Arial" w:hAnsi="Arial" w:cs="Arial"/>
          <w:sz w:val="22"/>
          <w:szCs w:val="22"/>
          <w:lang w:val="sk-SK"/>
          <w:rPrChange w:id="161" w:author="Author">
            <w:rPr>
              <w:rFonts w:asciiTheme="minorHAnsi" w:hAnsiTheme="minorHAnsi" w:cs="Arial"/>
              <w:sz w:val="22"/>
              <w:szCs w:val="22"/>
              <w:lang w:val="sk-SK"/>
            </w:rPr>
          </w:rPrChange>
        </w:rPr>
      </w:pPr>
      <w:r w:rsidRPr="00940F46">
        <w:rPr>
          <w:rFonts w:ascii="Arial" w:hAnsi="Arial" w:cs="Arial"/>
          <w:i/>
          <w:sz w:val="22"/>
          <w:szCs w:val="22"/>
          <w:lang w:val="sk-SK"/>
          <w:rPrChange w:id="162" w:author="Author">
            <w:rPr>
              <w:rFonts w:asciiTheme="minorHAnsi" w:hAnsiTheme="minorHAnsi" w:cs="Arial"/>
              <w:i/>
              <w:sz w:val="22"/>
              <w:szCs w:val="22"/>
              <w:lang w:val="sk-SK"/>
            </w:rPr>
          </w:rPrChange>
        </w:rPr>
        <w:t>(vyberte, ak je to relevantné</w:t>
      </w:r>
      <w:r w:rsidRPr="00940F46">
        <w:rPr>
          <w:rFonts w:ascii="Arial" w:hAnsi="Arial" w:cs="Arial"/>
          <w:sz w:val="22"/>
          <w:szCs w:val="22"/>
          <w:lang w:val="sk-SK"/>
          <w:rPrChange w:id="163" w:author="Author">
            <w:rPr>
              <w:rFonts w:asciiTheme="minorHAnsi" w:hAnsiTheme="minorHAnsi" w:cs="Arial"/>
              <w:sz w:val="22"/>
              <w:szCs w:val="22"/>
              <w:lang w:val="sk-SK"/>
            </w:rPr>
          </w:rPrChange>
        </w:rPr>
        <w:t>)</w:t>
      </w:r>
    </w:p>
    <w:p w14:paraId="109241DB" w14:textId="5A8CB14B" w:rsidR="006F1315" w:rsidRPr="00952E6C" w:rsidRDefault="006F1315" w:rsidP="006F1315">
      <w:pPr>
        <w:ind w:left="426"/>
        <w:jc w:val="both"/>
        <w:rPr>
          <w:rFonts w:ascii="Arial" w:hAnsi="Arial" w:cs="Arial"/>
          <w:sz w:val="22"/>
          <w:szCs w:val="22"/>
          <w:lang w:val="sk-SK"/>
          <w:rPrChange w:id="164" w:author="Author">
            <w:rPr>
              <w:rFonts w:asciiTheme="minorHAnsi" w:hAnsiTheme="minorHAnsi" w:cs="Arial"/>
              <w:sz w:val="22"/>
              <w:szCs w:val="22"/>
              <w:lang w:val="sk-SK"/>
            </w:rPr>
          </w:rPrChange>
        </w:rPr>
      </w:pPr>
      <w:r w:rsidRPr="003D25D7">
        <w:rPr>
          <w:rFonts w:ascii="Arial" w:hAnsi="Arial" w:cs="Arial"/>
          <w:b/>
          <w:sz w:val="22"/>
          <w:szCs w:val="22"/>
          <w:lang w:val="sk-SK"/>
          <w:rPrChange w:id="165" w:author="Author">
            <w:rPr>
              <w:rFonts w:asciiTheme="minorHAnsi" w:hAnsiTheme="minorHAnsi" w:cs="Arial"/>
              <w:sz w:val="22"/>
              <w:szCs w:val="22"/>
              <w:lang w:val="sk-SK"/>
            </w:rPr>
          </w:rPrChange>
        </w:rPr>
        <w:t>Stretnutie:</w:t>
      </w:r>
      <w:r w:rsidRPr="00952E6C">
        <w:rPr>
          <w:rFonts w:ascii="Arial" w:hAnsi="Arial" w:cs="Arial"/>
          <w:sz w:val="22"/>
          <w:szCs w:val="22"/>
          <w:lang w:val="sk-SK"/>
          <w:rPrChange w:id="166" w:author="Author">
            <w:rPr>
              <w:rFonts w:asciiTheme="minorHAnsi" w:hAnsiTheme="minorHAnsi" w:cs="Arial"/>
              <w:sz w:val="22"/>
              <w:szCs w:val="22"/>
              <w:lang w:val="sk-SK"/>
            </w:rPr>
          </w:rPrChange>
        </w:rPr>
        <w:t xml:space="preserve">  </w:t>
      </w:r>
      <w:ins w:id="167" w:author="Author">
        <w:r w:rsidR="007C2888">
          <w:rPr>
            <w:rFonts w:ascii="Arial" w:hAnsi="Arial" w:cs="Arial"/>
            <w:sz w:val="22"/>
            <w:szCs w:val="22"/>
            <w:lang w:val="sk-SK"/>
          </w:rPr>
          <w:tab/>
        </w:r>
        <w:r w:rsidR="00952E6C" w:rsidRPr="00952E6C">
          <w:rPr>
            <w:rFonts w:ascii="Arial" w:hAnsi="Arial" w:cs="Arial"/>
            <w:sz w:val="22"/>
            <w:szCs w:val="22"/>
            <w:rPrChange w:id="168" w:author="Author">
              <w:rPr>
                <w:rFonts w:ascii="Arial" w:hAnsi="Arial" w:cs="Arial"/>
                <w:sz w:val="18"/>
                <w:szCs w:val="18"/>
              </w:rPr>
            </w:rPrChange>
          </w:rPr>
          <w:t>&lt;&lt;Meeting_MERC_Name&gt;&gt;</w:t>
        </w:r>
      </w:ins>
      <w:del w:id="169" w:author="Author">
        <w:r w:rsidRPr="00952E6C" w:rsidDel="00952E6C">
          <w:rPr>
            <w:rFonts w:ascii="Arial" w:hAnsi="Arial" w:cs="Arial"/>
            <w:sz w:val="22"/>
            <w:szCs w:val="22"/>
            <w:highlight w:val="yellow"/>
            <w:lang w:val="sk-SK"/>
            <w:rPrChange w:id="170" w:author="Author">
              <w:rPr>
                <w:rFonts w:asciiTheme="minorHAnsi" w:hAnsiTheme="minorHAnsi" w:cs="Arial"/>
                <w:sz w:val="22"/>
                <w:szCs w:val="22"/>
                <w:highlight w:val="yellow"/>
                <w:lang w:val="sk-SK"/>
              </w:rPr>
            </w:rPrChange>
          </w:rPr>
          <w:delText xml:space="preserve">doplniť názov stretnutia </w:delText>
        </w:r>
      </w:del>
    </w:p>
    <w:p w14:paraId="109241DC" w14:textId="0B89BB3D" w:rsidR="006F1315" w:rsidRPr="00952E6C" w:rsidRDefault="006F1315" w:rsidP="006F1315">
      <w:pPr>
        <w:ind w:left="426"/>
        <w:jc w:val="both"/>
        <w:rPr>
          <w:rFonts w:ascii="Arial" w:hAnsi="Arial" w:cs="Arial"/>
          <w:color w:val="FF0000"/>
          <w:sz w:val="22"/>
          <w:szCs w:val="22"/>
          <w:lang w:val="sk-SK"/>
          <w:rPrChange w:id="171" w:author="Author">
            <w:rPr>
              <w:rFonts w:asciiTheme="minorHAnsi" w:hAnsiTheme="minorHAnsi" w:cs="Arial"/>
              <w:color w:val="FF0000"/>
              <w:sz w:val="22"/>
              <w:szCs w:val="22"/>
              <w:lang w:val="sk-SK"/>
            </w:rPr>
          </w:rPrChange>
        </w:rPr>
      </w:pPr>
      <w:r w:rsidRPr="003D25D7">
        <w:rPr>
          <w:rFonts w:ascii="Arial" w:hAnsi="Arial" w:cs="Arial"/>
          <w:b/>
          <w:sz w:val="22"/>
          <w:szCs w:val="22"/>
          <w:lang w:val="sk-SK"/>
          <w:rPrChange w:id="172" w:author="Author">
            <w:rPr>
              <w:rFonts w:asciiTheme="minorHAnsi" w:hAnsiTheme="minorHAnsi" w:cs="Arial"/>
              <w:sz w:val="22"/>
              <w:szCs w:val="22"/>
              <w:lang w:val="sk-SK"/>
            </w:rPr>
          </w:rPrChange>
        </w:rPr>
        <w:t>Téma:</w:t>
      </w:r>
      <w:r w:rsidRPr="00952E6C">
        <w:rPr>
          <w:rFonts w:ascii="Arial" w:hAnsi="Arial" w:cs="Arial"/>
          <w:sz w:val="22"/>
          <w:szCs w:val="22"/>
          <w:lang w:val="sk-SK"/>
          <w:rPrChange w:id="173" w:author="Author">
            <w:rPr>
              <w:rFonts w:asciiTheme="minorHAnsi" w:hAnsiTheme="minorHAnsi" w:cs="Arial"/>
              <w:sz w:val="22"/>
              <w:szCs w:val="22"/>
              <w:lang w:val="sk-SK"/>
            </w:rPr>
          </w:rPrChange>
        </w:rPr>
        <w:t xml:space="preserve"> </w:t>
      </w:r>
      <w:ins w:id="174" w:author="Author">
        <w:r w:rsidR="007C2888">
          <w:rPr>
            <w:rFonts w:ascii="Arial" w:hAnsi="Arial" w:cs="Arial"/>
            <w:sz w:val="22"/>
            <w:szCs w:val="22"/>
            <w:lang w:val="sk-SK"/>
          </w:rPr>
          <w:tab/>
        </w:r>
        <w:r w:rsidR="007C2888">
          <w:rPr>
            <w:rFonts w:ascii="Arial" w:hAnsi="Arial" w:cs="Arial"/>
            <w:sz w:val="22"/>
            <w:szCs w:val="22"/>
            <w:lang w:val="sk-SK"/>
          </w:rPr>
          <w:tab/>
        </w:r>
        <w:r w:rsidR="00952E6C" w:rsidRPr="00952E6C">
          <w:rPr>
            <w:rFonts w:ascii="Arial" w:hAnsi="Arial" w:cs="Arial"/>
            <w:sz w:val="22"/>
            <w:szCs w:val="22"/>
            <w:rPrChange w:id="175" w:author="Author">
              <w:rPr>
                <w:rFonts w:ascii="Arial" w:hAnsi="Arial" w:cs="Arial"/>
                <w:sz w:val="18"/>
                <w:szCs w:val="18"/>
              </w:rPr>
            </w:rPrChange>
          </w:rPr>
          <w:t>&lt;&lt;Meeting_Participant_MERC_Topic_Area_MERC&gt;&gt;</w:t>
        </w:r>
      </w:ins>
      <w:del w:id="176" w:author="Author">
        <w:r w:rsidRPr="00952E6C" w:rsidDel="00952E6C">
          <w:rPr>
            <w:rFonts w:ascii="Arial" w:hAnsi="Arial" w:cs="Arial"/>
            <w:sz w:val="22"/>
            <w:szCs w:val="22"/>
            <w:highlight w:val="yellow"/>
            <w:lang w:val="sk-SK"/>
            <w:rPrChange w:id="177" w:author="Author">
              <w:rPr>
                <w:rFonts w:asciiTheme="minorHAnsi" w:hAnsiTheme="minorHAnsi" w:cs="Arial"/>
                <w:sz w:val="22"/>
                <w:szCs w:val="22"/>
                <w:highlight w:val="yellow"/>
                <w:lang w:val="sk-SK"/>
              </w:rPr>
            </w:rPrChange>
          </w:rPr>
          <w:delText>doplniť</w:delText>
        </w:r>
        <w:r w:rsidRPr="00952E6C" w:rsidDel="00952E6C">
          <w:rPr>
            <w:rFonts w:ascii="Arial" w:hAnsi="Arial" w:cs="Arial"/>
            <w:sz w:val="22"/>
            <w:szCs w:val="22"/>
            <w:lang w:val="sk-SK"/>
            <w:rPrChange w:id="178" w:author="Author">
              <w:rPr>
                <w:rFonts w:asciiTheme="minorHAnsi" w:hAnsiTheme="minorHAnsi" w:cs="Arial"/>
                <w:sz w:val="22"/>
                <w:szCs w:val="22"/>
                <w:lang w:val="sk-SK"/>
              </w:rPr>
            </w:rPrChange>
          </w:rPr>
          <w:delText xml:space="preserve"> </w:delText>
        </w:r>
      </w:del>
    </w:p>
    <w:p w14:paraId="109241DD" w14:textId="72D53106" w:rsidR="006F1315" w:rsidRPr="00952E6C" w:rsidRDefault="006F1315" w:rsidP="006F1315">
      <w:pPr>
        <w:ind w:left="426"/>
        <w:jc w:val="both"/>
        <w:rPr>
          <w:rFonts w:ascii="Arial" w:hAnsi="Arial" w:cs="Arial"/>
          <w:sz w:val="22"/>
          <w:szCs w:val="22"/>
          <w:lang w:val="sk-SK"/>
          <w:rPrChange w:id="179" w:author="Author">
            <w:rPr>
              <w:rFonts w:asciiTheme="minorHAnsi" w:hAnsiTheme="minorHAnsi" w:cs="Arial"/>
              <w:sz w:val="22"/>
              <w:szCs w:val="22"/>
              <w:lang w:val="sk-SK"/>
            </w:rPr>
          </w:rPrChange>
        </w:rPr>
      </w:pPr>
      <w:r w:rsidRPr="003D25D7">
        <w:rPr>
          <w:rFonts w:ascii="Arial" w:hAnsi="Arial" w:cs="Arial"/>
          <w:b/>
          <w:sz w:val="22"/>
          <w:szCs w:val="22"/>
          <w:lang w:val="sk-SK"/>
          <w:rPrChange w:id="180" w:author="Author">
            <w:rPr>
              <w:rFonts w:asciiTheme="minorHAnsi" w:hAnsiTheme="minorHAnsi" w:cs="Arial"/>
              <w:sz w:val="22"/>
              <w:szCs w:val="22"/>
              <w:lang w:val="sk-SK"/>
            </w:rPr>
          </w:rPrChange>
        </w:rPr>
        <w:t>Dátum</w:t>
      </w:r>
      <w:ins w:id="181" w:author="Author">
        <w:r w:rsidR="003D25D7" w:rsidRPr="003D25D7">
          <w:rPr>
            <w:rFonts w:ascii="Arial" w:hAnsi="Arial" w:cs="Arial"/>
            <w:b/>
            <w:sz w:val="22"/>
            <w:szCs w:val="22"/>
            <w:lang w:val="sk-SK"/>
            <w:rPrChange w:id="182" w:author="Author">
              <w:rPr>
                <w:rFonts w:ascii="Arial" w:hAnsi="Arial" w:cs="Arial"/>
                <w:sz w:val="22"/>
                <w:szCs w:val="22"/>
                <w:lang w:val="sk-SK"/>
              </w:rPr>
            </w:rPrChange>
          </w:rPr>
          <w:t>:</w:t>
        </w:r>
      </w:ins>
      <w:r w:rsidRPr="00952E6C">
        <w:rPr>
          <w:rFonts w:ascii="Arial" w:hAnsi="Arial" w:cs="Arial"/>
          <w:sz w:val="22"/>
          <w:szCs w:val="22"/>
          <w:lang w:val="sk-SK"/>
          <w:rPrChange w:id="183" w:author="Author">
            <w:rPr>
              <w:rFonts w:asciiTheme="minorHAnsi" w:hAnsiTheme="minorHAnsi" w:cs="Arial"/>
              <w:sz w:val="22"/>
              <w:szCs w:val="22"/>
              <w:lang w:val="sk-SK"/>
            </w:rPr>
          </w:rPrChange>
        </w:rPr>
        <w:t xml:space="preserve"> </w:t>
      </w:r>
      <w:bookmarkStart w:id="184" w:name="Text6"/>
      <w:ins w:id="185" w:author="Author">
        <w:r w:rsidR="007C2888">
          <w:rPr>
            <w:rFonts w:ascii="Arial" w:hAnsi="Arial" w:cs="Arial"/>
            <w:sz w:val="22"/>
            <w:szCs w:val="22"/>
            <w:lang w:val="sk-SK"/>
          </w:rPr>
          <w:tab/>
        </w:r>
        <w:r w:rsidR="007C2888">
          <w:rPr>
            <w:rFonts w:ascii="Arial" w:hAnsi="Arial" w:cs="Arial"/>
            <w:sz w:val="22"/>
            <w:szCs w:val="22"/>
            <w:lang w:val="sk-SK"/>
          </w:rPr>
          <w:tab/>
        </w:r>
        <w:r w:rsidR="00952E6C" w:rsidRPr="00952E6C">
          <w:rPr>
            <w:rFonts w:ascii="Arial" w:hAnsi="Arial" w:cs="Arial"/>
            <w:sz w:val="22"/>
            <w:szCs w:val="22"/>
            <w:rPrChange w:id="186" w:author="Author">
              <w:rPr>
                <w:rFonts w:ascii="Arial" w:hAnsi="Arial" w:cs="Arial"/>
                <w:sz w:val="18"/>
                <w:szCs w:val="18"/>
              </w:rPr>
            </w:rPrChange>
          </w:rPr>
          <w:t>&lt;&lt;Meeting_MERC_Date_of_Event_MERC__s&gt;&gt;</w:t>
        </w:r>
      </w:ins>
      <w:del w:id="187" w:author="Author">
        <w:r w:rsidRPr="00952E6C" w:rsidDel="00952E6C">
          <w:rPr>
            <w:rFonts w:ascii="Arial" w:hAnsi="Arial" w:cs="Arial"/>
            <w:sz w:val="22"/>
            <w:szCs w:val="22"/>
            <w:highlight w:val="yellow"/>
            <w:lang w:val="sk-SK"/>
            <w:rPrChange w:id="188" w:author="Author">
              <w:rPr>
                <w:rFonts w:asciiTheme="minorHAnsi" w:hAnsiTheme="minorHAnsi" w:cs="Arial"/>
                <w:sz w:val="22"/>
                <w:szCs w:val="22"/>
                <w:highlight w:val="yellow"/>
                <w:lang w:val="sk-SK"/>
              </w:rPr>
            </w:rPrChange>
          </w:rPr>
          <w:delText>stretnutia: doplniť dátum stretnutia</w:delText>
        </w:r>
        <w:bookmarkEnd w:id="184"/>
        <w:r w:rsidRPr="00952E6C" w:rsidDel="00952E6C">
          <w:rPr>
            <w:rFonts w:ascii="Arial" w:hAnsi="Arial" w:cs="Arial"/>
            <w:sz w:val="22"/>
            <w:szCs w:val="22"/>
            <w:lang w:val="sk-SK"/>
            <w:rPrChange w:id="189" w:author="Author">
              <w:rPr>
                <w:rFonts w:asciiTheme="minorHAnsi" w:hAnsiTheme="minorHAnsi" w:cs="Arial"/>
                <w:sz w:val="22"/>
                <w:szCs w:val="22"/>
                <w:lang w:val="sk-SK"/>
              </w:rPr>
            </w:rPrChange>
          </w:rPr>
          <w:delText xml:space="preserve"> </w:delText>
        </w:r>
      </w:del>
    </w:p>
    <w:p w14:paraId="109241DE" w14:textId="198F6E5F" w:rsidR="006F1315" w:rsidRPr="00952E6C" w:rsidRDefault="006F1315" w:rsidP="006F1315">
      <w:pPr>
        <w:ind w:left="426"/>
        <w:jc w:val="both"/>
        <w:rPr>
          <w:rFonts w:ascii="Arial" w:hAnsi="Arial" w:cs="Arial"/>
          <w:sz w:val="22"/>
          <w:szCs w:val="22"/>
          <w:lang w:val="sk-SK"/>
          <w:rPrChange w:id="190" w:author="Author">
            <w:rPr>
              <w:rFonts w:asciiTheme="minorHAnsi" w:hAnsiTheme="minorHAnsi" w:cs="Arial"/>
              <w:sz w:val="22"/>
              <w:szCs w:val="22"/>
              <w:lang w:val="sk-SK"/>
            </w:rPr>
          </w:rPrChange>
        </w:rPr>
      </w:pPr>
      <w:r w:rsidRPr="003D25D7">
        <w:rPr>
          <w:rFonts w:ascii="Arial" w:hAnsi="Arial" w:cs="Arial"/>
          <w:b/>
          <w:sz w:val="22"/>
          <w:szCs w:val="22"/>
          <w:lang w:val="sk-SK"/>
          <w:rPrChange w:id="191" w:author="Author">
            <w:rPr>
              <w:rFonts w:asciiTheme="minorHAnsi" w:hAnsiTheme="minorHAnsi" w:cs="Arial"/>
              <w:sz w:val="22"/>
              <w:szCs w:val="22"/>
              <w:lang w:val="sk-SK"/>
            </w:rPr>
          </w:rPrChange>
        </w:rPr>
        <w:t>Mesto:</w:t>
      </w:r>
      <w:r w:rsidRPr="00952E6C">
        <w:rPr>
          <w:rFonts w:ascii="Arial" w:hAnsi="Arial" w:cs="Arial"/>
          <w:sz w:val="22"/>
          <w:szCs w:val="22"/>
          <w:lang w:val="sk-SK"/>
          <w:rPrChange w:id="192" w:author="Author">
            <w:rPr>
              <w:rFonts w:asciiTheme="minorHAnsi" w:hAnsiTheme="minorHAnsi" w:cs="Arial"/>
              <w:sz w:val="22"/>
              <w:szCs w:val="22"/>
              <w:lang w:val="sk-SK"/>
            </w:rPr>
          </w:rPrChange>
        </w:rPr>
        <w:t xml:space="preserve"> </w:t>
      </w:r>
      <w:bookmarkStart w:id="193" w:name="Text7"/>
      <w:ins w:id="194" w:author="Author">
        <w:r w:rsidR="007C2888">
          <w:rPr>
            <w:rFonts w:ascii="Arial" w:hAnsi="Arial" w:cs="Arial"/>
            <w:sz w:val="22"/>
            <w:szCs w:val="22"/>
            <w:lang w:val="sk-SK"/>
          </w:rPr>
          <w:tab/>
        </w:r>
        <w:r w:rsidR="007C2888">
          <w:rPr>
            <w:rFonts w:ascii="Arial" w:hAnsi="Arial" w:cs="Arial"/>
            <w:sz w:val="22"/>
            <w:szCs w:val="22"/>
            <w:lang w:val="sk-SK"/>
          </w:rPr>
          <w:tab/>
        </w:r>
        <w:r w:rsidR="00952E6C" w:rsidRPr="00952E6C">
          <w:rPr>
            <w:rFonts w:ascii="Arial" w:hAnsi="Arial" w:cs="Arial"/>
            <w:sz w:val="22"/>
            <w:szCs w:val="22"/>
            <w:rPrChange w:id="195" w:author="Author">
              <w:rPr>
                <w:rFonts w:ascii="Arial" w:hAnsi="Arial" w:cs="Arial"/>
                <w:sz w:val="18"/>
                <w:szCs w:val="18"/>
              </w:rPr>
            </w:rPrChange>
          </w:rPr>
          <w:t>&lt;&lt;Meeting_MERC_City_of_Meeting_MERC&gt;&gt;</w:t>
        </w:r>
      </w:ins>
      <w:del w:id="196" w:author="Author">
        <w:r w:rsidRPr="00952E6C" w:rsidDel="00952E6C">
          <w:rPr>
            <w:rFonts w:ascii="Arial" w:hAnsi="Arial" w:cs="Arial"/>
            <w:sz w:val="22"/>
            <w:szCs w:val="22"/>
            <w:highlight w:val="yellow"/>
            <w:lang w:val="sk-SK"/>
            <w:rPrChange w:id="197" w:author="Author">
              <w:rPr>
                <w:rFonts w:asciiTheme="minorHAnsi" w:hAnsiTheme="minorHAnsi" w:cs="Arial"/>
                <w:sz w:val="22"/>
                <w:szCs w:val="22"/>
                <w:highlight w:val="yellow"/>
                <w:lang w:val="sk-SK"/>
              </w:rPr>
            </w:rPrChange>
          </w:rPr>
          <w:delText>doplniť mesto, kde sa stretnutie koná</w:delText>
        </w:r>
      </w:del>
      <w:bookmarkEnd w:id="193"/>
    </w:p>
    <w:p w14:paraId="6D8FE4C8" w14:textId="6BE8FF51" w:rsidR="00D912A2" w:rsidRDefault="006F1315">
      <w:pPr>
        <w:ind w:firstLine="426"/>
        <w:rPr>
          <w:ins w:id="198" w:author="Author"/>
          <w:rFonts w:ascii="Arial" w:hAnsi="Arial" w:cs="Arial"/>
          <w:sz w:val="22"/>
          <w:szCs w:val="22"/>
          <w:lang w:val="sk-SK"/>
        </w:rPr>
        <w:pPrChange w:id="199" w:author="Author">
          <w:pPr/>
        </w:pPrChange>
      </w:pPr>
      <w:r w:rsidRPr="007C2888">
        <w:rPr>
          <w:rFonts w:ascii="Arial" w:hAnsi="Arial" w:cs="Arial"/>
          <w:b/>
          <w:sz w:val="22"/>
          <w:szCs w:val="22"/>
          <w:lang w:val="sk-SK"/>
          <w:rPrChange w:id="200" w:author="Author">
            <w:rPr>
              <w:rFonts w:asciiTheme="minorHAnsi" w:hAnsiTheme="minorHAnsi" w:cs="Arial"/>
              <w:sz w:val="22"/>
              <w:szCs w:val="22"/>
              <w:lang w:val="sk-SK"/>
            </w:rPr>
          </w:rPrChange>
        </w:rPr>
        <w:t>Iné (voliteľné):</w:t>
      </w:r>
      <w:r w:rsidRPr="00940F46">
        <w:rPr>
          <w:rFonts w:ascii="Arial" w:hAnsi="Arial" w:cs="Arial"/>
          <w:sz w:val="22"/>
          <w:szCs w:val="22"/>
          <w:lang w:val="sk-SK"/>
          <w:rPrChange w:id="201" w:author="Author">
            <w:rPr>
              <w:rFonts w:asciiTheme="minorHAnsi" w:hAnsiTheme="minorHAnsi" w:cs="Arial"/>
              <w:sz w:val="22"/>
              <w:szCs w:val="22"/>
              <w:lang w:val="sk-SK"/>
            </w:rPr>
          </w:rPrChange>
        </w:rPr>
        <w:t xml:space="preserve"> </w:t>
      </w:r>
      <w:ins w:id="202" w:author="Author">
        <w:r w:rsidR="007C2888">
          <w:rPr>
            <w:rFonts w:ascii="Arial" w:hAnsi="Arial" w:cs="Arial"/>
            <w:sz w:val="22"/>
            <w:szCs w:val="22"/>
            <w:lang w:val="sk-SK"/>
          </w:rPr>
          <w:tab/>
        </w:r>
        <w:r w:rsidR="00D912A2" w:rsidRPr="00D912A2">
          <w:rPr>
            <w:rFonts w:ascii="Arial" w:hAnsi="Arial" w:cs="Arial"/>
            <w:sz w:val="22"/>
            <w:szCs w:val="22"/>
            <w:lang w:val="sk-SK"/>
          </w:rPr>
          <w:t>&lt;&lt;Form_Additional requir</w:t>
        </w:r>
        <w:r w:rsidR="006070B1">
          <w:rPr>
            <w:rFonts w:ascii="Arial" w:hAnsi="Arial" w:cs="Arial"/>
            <w:sz w:val="22"/>
            <w:szCs w:val="22"/>
            <w:lang w:val="sk-SK"/>
          </w:rPr>
          <w:t>e</w:t>
        </w:r>
        <w:r w:rsidR="00D912A2" w:rsidRPr="00D912A2">
          <w:rPr>
            <w:rFonts w:ascii="Arial" w:hAnsi="Arial" w:cs="Arial"/>
            <w:sz w:val="22"/>
            <w:szCs w:val="22"/>
            <w:lang w:val="sk-SK"/>
          </w:rPr>
          <w:t xml:space="preserve">ments&gt;&gt;  </w:t>
        </w:r>
      </w:ins>
    </w:p>
    <w:p w14:paraId="109241DF" w14:textId="4448C883" w:rsidR="006F1315" w:rsidRPr="00F00981" w:rsidDel="00D912A2" w:rsidRDefault="00F00981" w:rsidP="006F1315">
      <w:pPr>
        <w:rPr>
          <w:del w:id="203" w:author="Author"/>
          <w:rFonts w:ascii="Arial" w:hAnsi="Arial" w:cs="Arial"/>
          <w:i/>
          <w:sz w:val="22"/>
          <w:szCs w:val="22"/>
          <w:lang w:val="sk-SK"/>
          <w:rPrChange w:id="204" w:author="Author">
            <w:rPr>
              <w:del w:id="205" w:author="Author"/>
              <w:rFonts w:asciiTheme="minorHAnsi" w:hAnsiTheme="minorHAnsi" w:cs="Arial"/>
              <w:sz w:val="22"/>
              <w:szCs w:val="22"/>
              <w:lang w:val="sk-SK"/>
            </w:rPr>
          </w:rPrChange>
        </w:rPr>
      </w:pPr>
      <w:ins w:id="206" w:author="Author">
        <w:del w:id="207" w:author="Author">
          <w:r w:rsidDel="00D912A2">
            <w:rPr>
              <w:rFonts w:ascii="Arial" w:hAnsi="Arial" w:cs="Arial"/>
              <w:sz w:val="22"/>
              <w:szCs w:val="22"/>
              <w:lang w:val="sk-SK"/>
            </w:rPr>
            <w:delText>(</w:delText>
          </w:r>
        </w:del>
      </w:ins>
      <w:del w:id="208" w:author="Author">
        <w:r w:rsidR="006F1315" w:rsidRPr="00F00981" w:rsidDel="00D912A2">
          <w:rPr>
            <w:rFonts w:ascii="Arial" w:hAnsi="Arial" w:cs="Arial"/>
            <w:i/>
            <w:sz w:val="22"/>
            <w:szCs w:val="22"/>
            <w:lang w:val="sk-SK"/>
            <w:rPrChange w:id="209" w:author="Author">
              <w:rPr>
                <w:rFonts w:asciiTheme="minorHAnsi" w:hAnsiTheme="minorHAnsi" w:cs="Arial"/>
                <w:sz w:val="22"/>
                <w:szCs w:val="22"/>
                <w:highlight w:val="yellow"/>
                <w:lang w:val="sk-SK"/>
              </w:rPr>
            </w:rPrChange>
          </w:rPr>
          <w:delText xml:space="preserve">doplniť špecifikáciu akýchkoľvek ďalších požiadaviek týkajúcich sa </w:delText>
        </w:r>
        <w:r w:rsidR="003B1E47" w:rsidRPr="00F00981" w:rsidDel="00D912A2">
          <w:rPr>
            <w:rFonts w:ascii="Arial" w:hAnsi="Arial" w:cs="Arial"/>
            <w:i/>
            <w:sz w:val="22"/>
            <w:szCs w:val="22"/>
            <w:lang w:val="sk-SK"/>
            <w:rPrChange w:id="210" w:author="Author">
              <w:rPr>
                <w:rFonts w:asciiTheme="minorHAnsi" w:hAnsiTheme="minorHAnsi" w:cs="Arial"/>
                <w:sz w:val="22"/>
                <w:szCs w:val="22"/>
                <w:highlight w:val="yellow"/>
                <w:lang w:val="sk-SK"/>
              </w:rPr>
            </w:rPrChange>
          </w:rPr>
          <w:delText>vykonávania práce</w:delText>
        </w:r>
        <w:r w:rsidR="006F1315" w:rsidRPr="00F00981" w:rsidDel="00D912A2">
          <w:rPr>
            <w:rFonts w:ascii="Arial" w:hAnsi="Arial" w:cs="Arial"/>
            <w:i/>
            <w:sz w:val="22"/>
            <w:szCs w:val="22"/>
            <w:lang w:val="sk-SK"/>
            <w:rPrChange w:id="211" w:author="Author">
              <w:rPr>
                <w:rFonts w:asciiTheme="minorHAnsi" w:hAnsiTheme="minorHAnsi" w:cs="Arial"/>
                <w:sz w:val="22"/>
                <w:szCs w:val="22"/>
                <w:lang w:val="sk-SK"/>
              </w:rPr>
            </w:rPrChange>
          </w:rPr>
          <w:delText xml:space="preserve"> </w:delText>
        </w:r>
      </w:del>
      <w:ins w:id="212" w:author="Author">
        <w:del w:id="213" w:author="Author">
          <w:r w:rsidDel="00D912A2">
            <w:rPr>
              <w:rFonts w:ascii="Arial" w:hAnsi="Arial" w:cs="Arial"/>
              <w:i/>
              <w:sz w:val="22"/>
              <w:szCs w:val="22"/>
              <w:lang w:val="sk-SK"/>
            </w:rPr>
            <w:delText>)</w:delText>
          </w:r>
        </w:del>
      </w:ins>
    </w:p>
    <w:p w14:paraId="109241E0" w14:textId="77777777" w:rsidR="006F1315" w:rsidRPr="00940F46" w:rsidRDefault="006F1315" w:rsidP="006F1315">
      <w:pPr>
        <w:rPr>
          <w:rFonts w:ascii="Arial" w:hAnsi="Arial" w:cs="Arial"/>
          <w:sz w:val="22"/>
          <w:szCs w:val="22"/>
          <w:lang w:val="sk-SK"/>
          <w:rPrChange w:id="214" w:author="Author">
            <w:rPr>
              <w:rFonts w:asciiTheme="minorHAnsi" w:hAnsiTheme="minorHAnsi" w:cstheme="minorHAnsi"/>
              <w:sz w:val="22"/>
              <w:szCs w:val="22"/>
              <w:lang w:val="sk-SK"/>
            </w:rPr>
          </w:rPrChange>
        </w:rPr>
      </w:pPr>
    </w:p>
    <w:p w14:paraId="1C2BA8BA" w14:textId="3C8E8C5E" w:rsidR="00D912A2" w:rsidRPr="00BF2F8D" w:rsidDel="00BF2F8D" w:rsidRDefault="006F1315">
      <w:pPr>
        <w:rPr>
          <w:ins w:id="215" w:author="Author"/>
          <w:del w:id="216" w:author="Author"/>
          <w:rFonts w:ascii="Arial" w:hAnsi="Arial" w:cs="Arial"/>
          <w:sz w:val="22"/>
          <w:szCs w:val="22"/>
          <w:lang w:val="en-IE" w:eastAsia="en-IE"/>
          <w:rPrChange w:id="217" w:author="Author">
            <w:rPr>
              <w:ins w:id="218" w:author="Author"/>
              <w:del w:id="219" w:author="Author"/>
              <w:rFonts w:ascii="Arial" w:hAnsi="Arial" w:cs="Arial"/>
              <w:color w:val="FF0000"/>
              <w:sz w:val="22"/>
              <w:szCs w:val="22"/>
              <w:lang w:val="sk-SK"/>
            </w:rPr>
          </w:rPrChange>
        </w:rPr>
        <w:pPrChange w:id="220" w:author="Author">
          <w:pPr>
            <w:ind w:left="426"/>
            <w:jc w:val="both"/>
          </w:pPr>
        </w:pPrChange>
      </w:pPr>
      <w:r w:rsidRPr="00BF2F8D">
        <w:rPr>
          <w:rFonts w:ascii="Arial" w:hAnsi="Arial" w:cs="Arial"/>
          <w:b/>
          <w:sz w:val="22"/>
          <w:szCs w:val="22"/>
          <w:lang w:val="sk-SK"/>
          <w:rPrChange w:id="221" w:author="Author">
            <w:rPr>
              <w:rFonts w:asciiTheme="minorHAnsi" w:hAnsiTheme="minorHAnsi" w:cs="Arial"/>
              <w:sz w:val="22"/>
              <w:szCs w:val="22"/>
              <w:lang w:val="sk-SK"/>
            </w:rPr>
          </w:rPrChange>
        </w:rPr>
        <w:t xml:space="preserve">Názov </w:t>
      </w:r>
      <w:r w:rsidR="00FB1A8A" w:rsidRPr="00BF2F8D">
        <w:rPr>
          <w:rFonts w:ascii="Arial" w:hAnsi="Arial" w:cs="Arial"/>
          <w:b/>
          <w:sz w:val="22"/>
          <w:szCs w:val="22"/>
          <w:lang w:val="sk-SK"/>
          <w:rPrChange w:id="222" w:author="Author">
            <w:rPr>
              <w:rFonts w:asciiTheme="minorHAnsi" w:hAnsiTheme="minorHAnsi" w:cs="Arial"/>
              <w:sz w:val="22"/>
              <w:szCs w:val="22"/>
              <w:lang w:val="sk-SK"/>
            </w:rPr>
          </w:rPrChange>
        </w:rPr>
        <w:t>Práce</w:t>
      </w:r>
      <w:r w:rsidRPr="00BF2F8D">
        <w:rPr>
          <w:rFonts w:ascii="Arial" w:hAnsi="Arial" w:cs="Arial"/>
          <w:b/>
          <w:sz w:val="22"/>
          <w:szCs w:val="22"/>
          <w:lang w:val="sk-SK"/>
          <w:rPrChange w:id="223" w:author="Author">
            <w:rPr>
              <w:rFonts w:asciiTheme="minorHAnsi" w:hAnsiTheme="minorHAnsi" w:cs="Arial"/>
              <w:sz w:val="22"/>
              <w:szCs w:val="22"/>
              <w:lang w:val="sk-SK"/>
            </w:rPr>
          </w:rPrChange>
        </w:rPr>
        <w:t>:</w:t>
      </w:r>
      <w:r w:rsidRPr="00BF2F8D">
        <w:rPr>
          <w:rFonts w:ascii="Arial" w:hAnsi="Arial" w:cs="Arial"/>
          <w:sz w:val="22"/>
          <w:szCs w:val="22"/>
          <w:lang w:val="sk-SK"/>
          <w:rPrChange w:id="224" w:author="Author">
            <w:rPr>
              <w:rFonts w:asciiTheme="minorHAnsi" w:hAnsiTheme="minorHAnsi" w:cs="Arial"/>
              <w:sz w:val="22"/>
              <w:szCs w:val="22"/>
              <w:lang w:val="sk-SK"/>
            </w:rPr>
          </w:rPrChange>
        </w:rPr>
        <w:t xml:space="preserve">  </w:t>
      </w:r>
      <w:ins w:id="225" w:author="Author">
        <w:r w:rsidR="00BF2F8D">
          <w:rPr>
            <w:rFonts w:ascii="Arial" w:hAnsi="Arial" w:cs="Arial"/>
            <w:sz w:val="22"/>
            <w:szCs w:val="22"/>
            <w:lang w:val="sk-SK"/>
          </w:rPr>
          <w:tab/>
        </w:r>
        <w:r w:rsidR="00257C25">
          <w:rPr>
            <w:rFonts w:ascii="Arial" w:hAnsi="Arial" w:cs="Arial"/>
            <w:sz w:val="22"/>
            <w:szCs w:val="22"/>
            <w:lang w:val="sk-SK"/>
          </w:rPr>
          <w:tab/>
        </w:r>
        <w:r w:rsidR="00257C25" w:rsidRPr="00257C25">
          <w:rPr>
            <w:rFonts w:ascii="Arial" w:hAnsi="Arial" w:cs="Arial"/>
            <w:sz w:val="22"/>
            <w:szCs w:val="22"/>
            <w:lang w:val="sk-SK"/>
          </w:rPr>
          <w:t>&lt;&lt;Form_Main_Topic&gt;&gt;</w:t>
        </w:r>
        <w:del w:id="226" w:author="Author">
          <w:r w:rsidR="00BF2F8D" w:rsidRPr="00BF2F8D" w:rsidDel="00257C25">
            <w:rPr>
              <w:rFonts w:ascii="Arial" w:hAnsi="Arial" w:cs="Arial"/>
              <w:sz w:val="22"/>
              <w:szCs w:val="22"/>
              <w:bdr w:val="none" w:sz="0" w:space="0" w:color="auto" w:frame="1"/>
              <w:lang w:val="en-IE" w:eastAsia="en-IE"/>
              <w:rPrChange w:id="227" w:author="Author">
                <w:rPr>
                  <w:rFonts w:ascii="Calibri" w:hAnsi="Calibri" w:cs="Calibri"/>
                  <w:color w:val="1F497D"/>
                  <w:sz w:val="22"/>
                  <w:szCs w:val="22"/>
                  <w:bdr w:val="none" w:sz="0" w:space="0" w:color="auto" w:frame="1"/>
                  <w:lang w:val="en-IE" w:eastAsia="en-IE"/>
                </w:rPr>
              </w:rPrChange>
            </w:rPr>
            <w:delText>&lt;&lt;Meeting_Participant_MERC_Types_of_Service_MERC&gt;&gt;</w:delText>
          </w:r>
          <w:r w:rsidR="00D912A2" w:rsidRPr="00BF2F8D" w:rsidDel="00BF2F8D">
            <w:rPr>
              <w:rFonts w:ascii="Arial" w:hAnsi="Arial" w:cs="Arial"/>
              <w:sz w:val="22"/>
              <w:szCs w:val="22"/>
              <w:lang w:val="sk-SK"/>
            </w:rPr>
            <w:delText>&lt;&lt;Contractual</w:delText>
          </w:r>
          <w:r w:rsidR="00C931AD" w:rsidRPr="00BF2F8D" w:rsidDel="00BF2F8D">
            <w:rPr>
              <w:rFonts w:ascii="Arial" w:hAnsi="Arial" w:cs="Arial"/>
              <w:sz w:val="22"/>
              <w:szCs w:val="22"/>
              <w:lang w:val="sk-SK"/>
            </w:rPr>
            <w:delText>_</w:delText>
          </w:r>
          <w:r w:rsidR="00D912A2" w:rsidRPr="00BF2F8D" w:rsidDel="00BF2F8D">
            <w:rPr>
              <w:rFonts w:ascii="Arial" w:hAnsi="Arial" w:cs="Arial"/>
              <w:sz w:val="22"/>
              <w:szCs w:val="22"/>
              <w:lang w:val="sk-SK"/>
            </w:rPr>
            <w:delText xml:space="preserve"> Information_</w:delText>
          </w:r>
          <w:r w:rsidR="00D912A2" w:rsidRPr="00BF2F8D" w:rsidDel="00BF2F8D">
            <w:rPr>
              <w:rFonts w:ascii="Arial" w:hAnsi="Arial" w:cs="Arial"/>
              <w:sz w:val="22"/>
              <w:szCs w:val="22"/>
            </w:rPr>
            <w:delText xml:space="preserve"> MERC_ Payment Required_MERC&gt;&gt;</w:delText>
          </w:r>
        </w:del>
      </w:ins>
    </w:p>
    <w:p w14:paraId="109241E1" w14:textId="42EAA87B" w:rsidR="006F1315" w:rsidRPr="00BF2F8D" w:rsidDel="00D912A2" w:rsidRDefault="006F1315" w:rsidP="00BF2F8D">
      <w:pPr>
        <w:jc w:val="both"/>
        <w:rPr>
          <w:del w:id="228" w:author="Author"/>
          <w:rFonts w:ascii="Arial" w:hAnsi="Arial" w:cs="Arial"/>
          <w:sz w:val="22"/>
          <w:szCs w:val="22"/>
          <w:lang w:val="sk-SK"/>
          <w:rPrChange w:id="229" w:author="Author">
            <w:rPr>
              <w:del w:id="230" w:author="Author"/>
              <w:rFonts w:asciiTheme="minorHAnsi" w:hAnsiTheme="minorHAnsi" w:cs="Arial"/>
              <w:sz w:val="22"/>
              <w:szCs w:val="22"/>
              <w:lang w:val="sk-SK"/>
            </w:rPr>
          </w:rPrChange>
        </w:rPr>
      </w:pPr>
      <w:del w:id="231" w:author="Author">
        <w:r w:rsidRPr="00BF2F8D" w:rsidDel="00D912A2">
          <w:rPr>
            <w:rFonts w:ascii="Arial" w:hAnsi="Arial" w:cs="Arial"/>
            <w:sz w:val="22"/>
            <w:szCs w:val="22"/>
            <w:highlight w:val="yellow"/>
            <w:lang w:val="sk-SK"/>
            <w:rPrChange w:id="232" w:author="Author">
              <w:rPr>
                <w:rFonts w:asciiTheme="minorHAnsi" w:hAnsiTheme="minorHAnsi" w:cs="Arial"/>
                <w:sz w:val="22"/>
                <w:szCs w:val="22"/>
                <w:highlight w:val="yellow"/>
                <w:lang w:val="sk-SK"/>
              </w:rPr>
            </w:rPrChange>
          </w:rPr>
          <w:delText>doplniť výšku odmeny v miestnej mene</w:delText>
        </w:r>
      </w:del>
    </w:p>
    <w:p w14:paraId="109241E2" w14:textId="77777777" w:rsidR="006F1315" w:rsidRPr="00BF2F8D" w:rsidRDefault="006F1315">
      <w:pPr>
        <w:rPr>
          <w:rFonts w:ascii="Arial" w:hAnsi="Arial" w:cs="Arial"/>
          <w:sz w:val="22"/>
          <w:szCs w:val="22"/>
          <w:lang w:val="sk-SK"/>
          <w:rPrChange w:id="233" w:author="Author">
            <w:rPr>
              <w:rFonts w:asciiTheme="minorHAnsi" w:hAnsiTheme="minorHAnsi" w:cs="Arial"/>
              <w:sz w:val="22"/>
              <w:szCs w:val="22"/>
              <w:lang w:val="sk-SK"/>
            </w:rPr>
          </w:rPrChange>
        </w:rPr>
        <w:pPrChange w:id="234" w:author="Author">
          <w:pPr>
            <w:jc w:val="both"/>
          </w:pPr>
        </w:pPrChange>
      </w:pPr>
    </w:p>
    <w:p w14:paraId="6095C3C7" w14:textId="3E0DF983" w:rsidR="00BF2F8D" w:rsidRPr="00BF2F8D" w:rsidDel="002F7DE8" w:rsidRDefault="00734DD5">
      <w:pPr>
        <w:ind w:left="2160" w:hanging="2160"/>
        <w:rPr>
          <w:ins w:id="235" w:author="Author"/>
          <w:del w:id="236" w:author="Author"/>
          <w:rFonts w:ascii="Arial" w:hAnsi="Arial" w:cs="Arial"/>
          <w:sz w:val="22"/>
          <w:szCs w:val="22"/>
          <w:lang w:val="en-IE" w:eastAsia="en-IE"/>
          <w:rPrChange w:id="237" w:author="Author">
            <w:rPr>
              <w:ins w:id="238" w:author="Author"/>
              <w:del w:id="239" w:author="Author"/>
              <w:sz w:val="24"/>
              <w:szCs w:val="24"/>
              <w:lang w:val="en-IE" w:eastAsia="en-IE"/>
            </w:rPr>
          </w:rPrChange>
        </w:rPr>
        <w:pPrChange w:id="240" w:author="Author">
          <w:pPr/>
        </w:pPrChange>
      </w:pPr>
      <w:del w:id="241" w:author="Author">
        <w:r w:rsidRPr="00BF2F8D" w:rsidDel="002F7DE8">
          <w:rPr>
            <w:rFonts w:ascii="Arial" w:hAnsi="Arial" w:cs="Arial"/>
            <w:b/>
            <w:sz w:val="22"/>
            <w:szCs w:val="22"/>
            <w:lang w:val="sk-SK"/>
            <w:rPrChange w:id="242" w:author="Author">
              <w:rPr>
                <w:rFonts w:asciiTheme="minorHAnsi" w:hAnsiTheme="minorHAnsi" w:cs="Arial"/>
                <w:sz w:val="22"/>
                <w:szCs w:val="22"/>
                <w:lang w:val="sk-SK"/>
              </w:rPr>
            </w:rPrChange>
          </w:rPr>
          <w:delText>Vyrovnanie cestovného</w:delText>
        </w:r>
        <w:r w:rsidR="006F1315" w:rsidRPr="00BF2F8D" w:rsidDel="002F7DE8">
          <w:rPr>
            <w:rFonts w:ascii="Arial" w:hAnsi="Arial" w:cs="Arial"/>
            <w:b/>
            <w:sz w:val="22"/>
            <w:szCs w:val="22"/>
            <w:lang w:val="sk-SK"/>
            <w:rPrChange w:id="243" w:author="Author">
              <w:rPr>
                <w:rFonts w:asciiTheme="minorHAnsi" w:hAnsiTheme="minorHAnsi" w:cs="Arial"/>
                <w:sz w:val="22"/>
                <w:szCs w:val="22"/>
                <w:lang w:val="sk-SK"/>
              </w:rPr>
            </w:rPrChange>
          </w:rPr>
          <w:delText>:</w:delText>
        </w:r>
        <w:r w:rsidR="006F1315" w:rsidRPr="00BF2F8D" w:rsidDel="002F7DE8">
          <w:rPr>
            <w:rFonts w:ascii="Arial" w:hAnsi="Arial" w:cs="Arial"/>
            <w:sz w:val="22"/>
            <w:szCs w:val="22"/>
            <w:lang w:val="sk-SK"/>
            <w:rPrChange w:id="244" w:author="Author">
              <w:rPr>
                <w:rFonts w:asciiTheme="minorHAnsi" w:hAnsiTheme="minorHAnsi" w:cs="Arial"/>
                <w:sz w:val="22"/>
                <w:szCs w:val="22"/>
                <w:lang w:val="sk-SK"/>
              </w:rPr>
            </w:rPrChange>
          </w:rPr>
          <w:delText xml:space="preserve"> </w:delText>
        </w:r>
      </w:del>
      <w:ins w:id="245" w:author="Author">
        <w:del w:id="246" w:author="Author">
          <w:r w:rsidR="00BF2F8D" w:rsidRPr="00BF2F8D" w:rsidDel="002F7DE8">
            <w:rPr>
              <w:rFonts w:ascii="Arial" w:hAnsi="Arial" w:cs="Arial"/>
              <w:sz w:val="22"/>
              <w:szCs w:val="22"/>
              <w:lang w:val="en-IE" w:eastAsia="en-IE"/>
              <w:rPrChange w:id="247" w:author="Author">
                <w:rPr>
                  <w:rFonts w:ascii="Segoe UI" w:hAnsi="Segoe UI" w:cs="Segoe UI"/>
                  <w:color w:val="000000"/>
                  <w:lang w:val="en-IE" w:eastAsia="en-IE"/>
                </w:rPr>
              </w:rPrChange>
            </w:rPr>
            <w:delText>&lt;&lt;Meeting_Participant_MERC_Travel_Adjustment_Amount_MERC&gt;&gt;</w:delText>
          </w:r>
        </w:del>
      </w:ins>
    </w:p>
    <w:p w14:paraId="109241E3" w14:textId="71554B9B" w:rsidR="006F1315" w:rsidRPr="00BF2F8D" w:rsidDel="00BF2F8D" w:rsidRDefault="006F1315" w:rsidP="00BF2F8D">
      <w:pPr>
        <w:jc w:val="both"/>
        <w:rPr>
          <w:del w:id="248" w:author="Author"/>
          <w:rFonts w:ascii="Arial" w:hAnsi="Arial" w:cs="Arial"/>
          <w:sz w:val="22"/>
          <w:szCs w:val="22"/>
          <w:lang w:val="sk-SK"/>
          <w:rPrChange w:id="249" w:author="Author">
            <w:rPr>
              <w:del w:id="250" w:author="Author"/>
              <w:rFonts w:asciiTheme="minorHAnsi" w:hAnsiTheme="minorHAnsi" w:cs="Arial"/>
              <w:sz w:val="22"/>
              <w:szCs w:val="22"/>
              <w:lang w:val="sk-SK"/>
            </w:rPr>
          </w:rPrChange>
        </w:rPr>
      </w:pPr>
      <w:del w:id="251" w:author="Author">
        <w:r w:rsidRPr="00BF2F8D" w:rsidDel="00BF2F8D">
          <w:rPr>
            <w:rFonts w:ascii="Arial" w:hAnsi="Arial" w:cs="Arial"/>
            <w:sz w:val="22"/>
            <w:szCs w:val="22"/>
            <w:highlight w:val="yellow"/>
            <w:lang w:val="sk-SK"/>
            <w:rPrChange w:id="252" w:author="Author">
              <w:rPr>
                <w:rFonts w:asciiTheme="minorHAnsi" w:hAnsiTheme="minorHAnsi" w:cs="Arial"/>
                <w:sz w:val="22"/>
                <w:szCs w:val="22"/>
                <w:highlight w:val="yellow"/>
                <w:lang w:val="sk-SK"/>
              </w:rPr>
            </w:rPrChange>
          </w:rPr>
          <w:delText>doplniť</w:delText>
        </w:r>
        <w:r w:rsidRPr="00BF2F8D" w:rsidDel="00BF2F8D">
          <w:rPr>
            <w:rFonts w:ascii="Arial" w:hAnsi="Arial" w:cs="Arial"/>
            <w:sz w:val="22"/>
            <w:szCs w:val="22"/>
            <w:lang w:val="sk-SK"/>
            <w:rPrChange w:id="253" w:author="Author">
              <w:rPr>
                <w:rFonts w:asciiTheme="minorHAnsi" w:hAnsiTheme="minorHAnsi" w:cs="Arial"/>
                <w:sz w:val="22"/>
                <w:szCs w:val="22"/>
                <w:lang w:val="sk-SK"/>
              </w:rPr>
            </w:rPrChange>
          </w:rPr>
          <w:delText xml:space="preserve"> </w:delText>
        </w:r>
      </w:del>
      <w:ins w:id="254" w:author="Author">
        <w:del w:id="255" w:author="Author">
          <w:r w:rsidR="00393A42" w:rsidRPr="00BF2F8D" w:rsidDel="00BF2F8D">
            <w:rPr>
              <w:rFonts w:ascii="Arial" w:hAnsi="Arial" w:cs="Arial"/>
              <w:sz w:val="22"/>
              <w:szCs w:val="22"/>
              <w:lang w:val="sk-SK"/>
            </w:rPr>
            <w:delText xml:space="preserve">&lt;&lt;Form_Payment_for_travel&gt;&gt; </w:delText>
          </w:r>
        </w:del>
      </w:ins>
    </w:p>
    <w:p w14:paraId="109241E4" w14:textId="77777777" w:rsidR="006F1315" w:rsidRPr="00BF2F8D" w:rsidRDefault="006F1315">
      <w:pPr>
        <w:jc w:val="both"/>
        <w:rPr>
          <w:rFonts w:ascii="Arial" w:hAnsi="Arial" w:cs="Arial"/>
          <w:sz w:val="22"/>
          <w:szCs w:val="22"/>
          <w:lang w:val="sk-SK"/>
          <w:rPrChange w:id="256" w:author="Author">
            <w:rPr>
              <w:rFonts w:asciiTheme="minorHAnsi" w:hAnsiTheme="minorHAnsi" w:cs="Arial"/>
              <w:sz w:val="22"/>
              <w:szCs w:val="22"/>
              <w:lang w:val="sk-SK"/>
            </w:rPr>
          </w:rPrChange>
        </w:rPr>
        <w:pPrChange w:id="257" w:author="Author">
          <w:pPr>
            <w:ind w:left="720"/>
            <w:contextualSpacing/>
            <w:jc w:val="both"/>
          </w:pPr>
        </w:pPrChange>
      </w:pPr>
    </w:p>
    <w:p w14:paraId="109241E5" w14:textId="43ABD55B" w:rsidR="006F1315" w:rsidRPr="00BF2F8D" w:rsidRDefault="006F1315" w:rsidP="00032979">
      <w:pPr>
        <w:jc w:val="both"/>
        <w:rPr>
          <w:rFonts w:ascii="Arial" w:hAnsi="Arial" w:cs="Arial"/>
          <w:sz w:val="22"/>
          <w:szCs w:val="22"/>
          <w:lang w:val="sk-SK"/>
          <w:rPrChange w:id="258" w:author="Author">
            <w:rPr>
              <w:rFonts w:asciiTheme="minorHAnsi" w:hAnsiTheme="minorHAnsi" w:cstheme="minorHAnsi"/>
              <w:sz w:val="22"/>
              <w:szCs w:val="22"/>
              <w:lang w:val="sk-SK"/>
            </w:rPr>
          </w:rPrChange>
        </w:rPr>
      </w:pPr>
      <w:r w:rsidRPr="00BF2F8D">
        <w:rPr>
          <w:rFonts w:ascii="Arial" w:hAnsi="Arial" w:cs="Arial"/>
          <w:b/>
          <w:sz w:val="22"/>
          <w:szCs w:val="22"/>
          <w:lang w:val="sk-SK"/>
          <w:rPrChange w:id="259" w:author="Author">
            <w:rPr>
              <w:rFonts w:asciiTheme="minorHAnsi" w:hAnsiTheme="minorHAnsi" w:cs="Arial"/>
              <w:sz w:val="22"/>
              <w:szCs w:val="22"/>
              <w:lang w:val="sk-SK"/>
            </w:rPr>
          </w:rPrChange>
        </w:rPr>
        <w:t>Celková čiastka</w:t>
      </w:r>
      <w:r w:rsidR="00734DD5" w:rsidRPr="00BF2F8D">
        <w:rPr>
          <w:rFonts w:ascii="Arial" w:hAnsi="Arial" w:cs="Arial"/>
          <w:b/>
          <w:sz w:val="22"/>
          <w:szCs w:val="22"/>
          <w:lang w:val="sk-SK"/>
          <w:rPrChange w:id="260" w:author="Author">
            <w:rPr>
              <w:rFonts w:asciiTheme="minorHAnsi" w:hAnsiTheme="minorHAnsi" w:cs="Arial"/>
              <w:sz w:val="22"/>
              <w:szCs w:val="22"/>
              <w:lang w:val="sk-SK"/>
            </w:rPr>
          </w:rPrChange>
        </w:rPr>
        <w:t>(brutto)</w:t>
      </w:r>
      <w:r w:rsidRPr="00BF2F8D">
        <w:rPr>
          <w:rFonts w:ascii="Arial" w:hAnsi="Arial" w:cs="Arial"/>
          <w:b/>
          <w:sz w:val="22"/>
          <w:szCs w:val="22"/>
          <w:lang w:val="sk-SK"/>
          <w:rPrChange w:id="261" w:author="Author">
            <w:rPr>
              <w:rFonts w:asciiTheme="minorHAnsi" w:hAnsiTheme="minorHAnsi" w:cs="Arial"/>
              <w:sz w:val="22"/>
              <w:szCs w:val="22"/>
              <w:lang w:val="sk-SK"/>
            </w:rPr>
          </w:rPrChange>
        </w:rPr>
        <w:t>:</w:t>
      </w:r>
      <w:r w:rsidRPr="00BF2F8D">
        <w:rPr>
          <w:rFonts w:ascii="Arial" w:hAnsi="Arial" w:cs="Arial"/>
          <w:sz w:val="22"/>
          <w:szCs w:val="22"/>
          <w:lang w:val="sk-SK"/>
          <w:rPrChange w:id="262" w:author="Author">
            <w:rPr>
              <w:rFonts w:asciiTheme="minorHAnsi" w:hAnsiTheme="minorHAnsi" w:cs="Arial"/>
              <w:sz w:val="22"/>
              <w:szCs w:val="22"/>
              <w:lang w:val="sk-SK"/>
            </w:rPr>
          </w:rPrChange>
        </w:rPr>
        <w:t xml:space="preserve"> </w:t>
      </w:r>
      <w:ins w:id="263" w:author="Author">
        <w:r w:rsidR="00257C25">
          <w:rPr>
            <w:rFonts w:ascii="Arial" w:hAnsi="Arial" w:cs="Arial"/>
            <w:sz w:val="22"/>
            <w:szCs w:val="22"/>
            <w:lang w:val="sk-SK"/>
          </w:rPr>
          <w:tab/>
        </w:r>
        <w:bookmarkStart w:id="264" w:name="_GoBack"/>
        <w:bookmarkEnd w:id="264"/>
        <w:r w:rsidR="00F31668" w:rsidRPr="00BF2F8D">
          <w:rPr>
            <w:rFonts w:ascii="Arial" w:hAnsi="Arial" w:cs="Arial"/>
            <w:sz w:val="22"/>
            <w:szCs w:val="22"/>
            <w:lang w:val="pt-PT"/>
            <w:rPrChange w:id="265" w:author="Author">
              <w:rPr>
                <w:rFonts w:ascii="Arial" w:hAnsi="Arial" w:cs="Arial"/>
                <w:sz w:val="18"/>
                <w:szCs w:val="18"/>
                <w:lang w:val="pt-PT"/>
              </w:rPr>
            </w:rPrChange>
          </w:rPr>
          <w:t>&lt;&lt;Meeting_Participant_MERC_Total_Honorarium_MERC&gt;&gt;</w:t>
        </w:r>
        <w:r w:rsidR="00F953CF">
          <w:rPr>
            <w:rFonts w:ascii="Arial" w:hAnsi="Arial" w:cs="Arial"/>
            <w:sz w:val="22"/>
            <w:szCs w:val="22"/>
            <w:lang w:val="pt-PT"/>
          </w:rPr>
          <w:t xml:space="preserve"> </w:t>
        </w:r>
        <w:del w:id="266" w:author="Author">
          <w:r w:rsidR="00A21F09" w:rsidRPr="00BF2F8D" w:rsidDel="00F31668">
            <w:rPr>
              <w:rFonts w:ascii="Arial" w:hAnsi="Arial" w:cs="Arial"/>
              <w:sz w:val="22"/>
              <w:szCs w:val="22"/>
              <w:lang w:val="sk-SK"/>
            </w:rPr>
            <w:delText>&lt;&lt;Form_Payment_for_travel_brutto&gt;&gt;</w:delText>
          </w:r>
        </w:del>
      </w:ins>
      <w:del w:id="267" w:author="Author">
        <w:r w:rsidRPr="00BF2F8D" w:rsidDel="00A21F09">
          <w:rPr>
            <w:rFonts w:ascii="Arial" w:hAnsi="Arial" w:cs="Arial"/>
            <w:sz w:val="22"/>
            <w:szCs w:val="22"/>
            <w:highlight w:val="yellow"/>
            <w:lang w:val="sk-SK"/>
            <w:rPrChange w:id="268" w:author="Author">
              <w:rPr>
                <w:rFonts w:asciiTheme="minorHAnsi" w:hAnsiTheme="minorHAnsi" w:cs="Arial"/>
                <w:sz w:val="22"/>
                <w:szCs w:val="22"/>
                <w:highlight w:val="yellow"/>
                <w:lang w:val="sk-SK"/>
              </w:rPr>
            </w:rPrChange>
          </w:rPr>
          <w:delText>doplniť</w:delText>
        </w:r>
        <w:r w:rsidRPr="00BF2F8D" w:rsidDel="00A21F09">
          <w:rPr>
            <w:rFonts w:ascii="Arial" w:hAnsi="Arial" w:cs="Arial"/>
            <w:sz w:val="22"/>
            <w:szCs w:val="22"/>
            <w:lang w:val="sk-SK"/>
            <w:rPrChange w:id="269" w:author="Author">
              <w:rPr>
                <w:rFonts w:asciiTheme="minorHAnsi" w:hAnsiTheme="minorHAnsi" w:cs="Arial"/>
                <w:sz w:val="22"/>
                <w:szCs w:val="22"/>
                <w:lang w:val="sk-SK"/>
              </w:rPr>
            </w:rPrChange>
          </w:rPr>
          <w:delText xml:space="preserve">  </w:delText>
        </w:r>
      </w:del>
    </w:p>
    <w:p w14:paraId="109241E6" w14:textId="77777777" w:rsidR="006F1315" w:rsidRPr="00940F46" w:rsidRDefault="006F1315" w:rsidP="006F1315">
      <w:pPr>
        <w:rPr>
          <w:rFonts w:ascii="Arial" w:hAnsi="Arial" w:cs="Arial"/>
          <w:sz w:val="22"/>
          <w:szCs w:val="22"/>
          <w:lang w:val="sk-SK"/>
          <w:rPrChange w:id="270" w:author="Author">
            <w:rPr>
              <w:rFonts w:asciiTheme="minorHAnsi" w:hAnsiTheme="minorHAnsi" w:cstheme="minorHAnsi"/>
              <w:sz w:val="22"/>
              <w:szCs w:val="22"/>
              <w:lang w:val="sk-SK"/>
            </w:rPr>
          </w:rPrChange>
        </w:rPr>
      </w:pPr>
    </w:p>
    <w:p w14:paraId="109241E7" w14:textId="77777777" w:rsidR="00845499" w:rsidRPr="00940F46" w:rsidRDefault="006F1315" w:rsidP="00845499">
      <w:pPr>
        <w:rPr>
          <w:rFonts w:ascii="Arial" w:hAnsi="Arial" w:cs="Arial"/>
          <w:sz w:val="22"/>
          <w:szCs w:val="22"/>
          <w:lang w:val="sk-SK"/>
          <w:rPrChange w:id="271" w:author="Author">
            <w:rPr>
              <w:rFonts w:asciiTheme="minorHAnsi" w:hAnsiTheme="minorHAnsi" w:cstheme="minorHAnsi"/>
              <w:sz w:val="22"/>
              <w:szCs w:val="22"/>
              <w:lang w:val="sk-SK"/>
            </w:rPr>
          </w:rPrChange>
        </w:rPr>
      </w:pPr>
      <w:r w:rsidRPr="00940F46">
        <w:rPr>
          <w:rFonts w:ascii="Arial" w:hAnsi="Arial" w:cs="Arial"/>
          <w:sz w:val="22"/>
          <w:szCs w:val="22"/>
          <w:lang w:val="sk-SK"/>
          <w:rPrChange w:id="272" w:author="Author">
            <w:rPr>
              <w:rFonts w:asciiTheme="minorHAnsi" w:hAnsiTheme="minorHAnsi" w:cstheme="minorHAnsi"/>
              <w:sz w:val="22"/>
              <w:szCs w:val="22"/>
              <w:lang w:val="sk-SK"/>
            </w:rPr>
          </w:rPrChange>
        </w:rPr>
        <w:t xml:space="preserve">Spoločnosť Lilly vykoná platbu po </w:t>
      </w:r>
      <w:r w:rsidR="00FB1A8A" w:rsidRPr="00940F46">
        <w:rPr>
          <w:rFonts w:ascii="Arial" w:hAnsi="Arial" w:cs="Arial"/>
          <w:sz w:val="22"/>
          <w:szCs w:val="22"/>
          <w:lang w:val="sk-SK"/>
          <w:rPrChange w:id="273" w:author="Author">
            <w:rPr>
              <w:rFonts w:asciiTheme="minorHAnsi" w:hAnsiTheme="minorHAnsi" w:cstheme="minorHAnsi"/>
              <w:sz w:val="22"/>
              <w:szCs w:val="22"/>
              <w:lang w:val="sk-SK"/>
            </w:rPr>
          </w:rPrChange>
        </w:rPr>
        <w:t>riadnom vykonaní Práce</w:t>
      </w:r>
      <w:r w:rsidRPr="00940F46">
        <w:rPr>
          <w:rFonts w:ascii="Arial" w:hAnsi="Arial" w:cs="Arial"/>
          <w:sz w:val="22"/>
          <w:szCs w:val="22"/>
          <w:lang w:val="sk-SK"/>
          <w:rPrChange w:id="274" w:author="Author">
            <w:rPr>
              <w:rFonts w:asciiTheme="minorHAnsi" w:hAnsiTheme="minorHAnsi" w:cstheme="minorHAnsi"/>
              <w:sz w:val="22"/>
              <w:szCs w:val="22"/>
              <w:lang w:val="sk-SK"/>
            </w:rPr>
          </w:rPrChange>
        </w:rPr>
        <w:t xml:space="preserve"> a prevedie príslušné finančné prostriedky na bankový účet uvedený vo </w:t>
      </w:r>
      <w:r w:rsidR="00B45EF2" w:rsidRPr="00940F46">
        <w:rPr>
          <w:rFonts w:ascii="Arial" w:hAnsi="Arial" w:cs="Arial"/>
          <w:sz w:val="22"/>
          <w:szCs w:val="22"/>
          <w:lang w:val="sk-SK"/>
          <w:rPrChange w:id="275" w:author="Author">
            <w:rPr>
              <w:rFonts w:asciiTheme="minorHAnsi" w:hAnsiTheme="minorHAnsi" w:cstheme="minorHAnsi"/>
              <w:sz w:val="22"/>
              <w:szCs w:val="22"/>
              <w:lang w:val="sk-SK"/>
            </w:rPr>
          </w:rPrChange>
        </w:rPr>
        <w:t>F</w:t>
      </w:r>
      <w:r w:rsidRPr="00940F46">
        <w:rPr>
          <w:rFonts w:ascii="Arial" w:hAnsi="Arial" w:cs="Arial"/>
          <w:sz w:val="22"/>
          <w:szCs w:val="22"/>
          <w:lang w:val="sk-SK"/>
          <w:rPrChange w:id="276" w:author="Author">
            <w:rPr>
              <w:rFonts w:asciiTheme="minorHAnsi" w:hAnsiTheme="minorHAnsi" w:cstheme="minorHAnsi"/>
              <w:sz w:val="22"/>
              <w:szCs w:val="22"/>
              <w:lang w:val="sk-SK"/>
            </w:rPr>
          </w:rPrChange>
        </w:rPr>
        <w:t>ormulári údajov o </w:t>
      </w:r>
      <w:r w:rsidR="00DB7056" w:rsidRPr="00940F46">
        <w:rPr>
          <w:rFonts w:ascii="Arial" w:hAnsi="Arial" w:cs="Arial"/>
          <w:sz w:val="22"/>
          <w:szCs w:val="22"/>
          <w:lang w:val="sk-SK"/>
          <w:rPrChange w:id="277" w:author="Author">
            <w:rPr>
              <w:rFonts w:asciiTheme="minorHAnsi" w:hAnsiTheme="minorHAnsi" w:cstheme="minorHAnsi"/>
              <w:sz w:val="22"/>
              <w:szCs w:val="22"/>
              <w:lang w:val="sk-SK"/>
            </w:rPr>
          </w:rPrChange>
        </w:rPr>
        <w:t>Z</w:t>
      </w:r>
      <w:r w:rsidRPr="00940F46">
        <w:rPr>
          <w:rFonts w:ascii="Arial" w:hAnsi="Arial" w:cs="Arial"/>
          <w:sz w:val="22"/>
          <w:szCs w:val="22"/>
          <w:lang w:val="sk-SK"/>
          <w:rPrChange w:id="278" w:author="Author">
            <w:rPr>
              <w:rFonts w:asciiTheme="minorHAnsi" w:hAnsiTheme="minorHAnsi" w:cstheme="minorHAnsi"/>
              <w:sz w:val="22"/>
              <w:szCs w:val="22"/>
              <w:lang w:val="sk-SK"/>
            </w:rPr>
          </w:rPrChange>
        </w:rPr>
        <w:t>dravotníckom pracovníkovi.</w:t>
      </w:r>
    </w:p>
    <w:p w14:paraId="109241E8" w14:textId="77777777" w:rsidR="006F1315" w:rsidRPr="00940F46" w:rsidRDefault="006F1315" w:rsidP="006F1315">
      <w:pPr>
        <w:keepNext/>
        <w:keepLines/>
        <w:spacing w:before="200"/>
        <w:jc w:val="both"/>
        <w:outlineLvl w:val="1"/>
        <w:rPr>
          <w:rFonts w:ascii="Arial" w:hAnsi="Arial" w:cs="Arial"/>
          <w:sz w:val="22"/>
          <w:szCs w:val="22"/>
          <w:lang w:val="sk-SK"/>
          <w:rPrChange w:id="279" w:author="Author">
            <w:rPr>
              <w:rFonts w:asciiTheme="minorHAnsi" w:hAnsiTheme="minorHAnsi" w:cs="Arial"/>
              <w:sz w:val="22"/>
              <w:szCs w:val="22"/>
              <w:lang w:val="sk-SK"/>
            </w:rPr>
          </w:rPrChange>
        </w:rPr>
      </w:pPr>
      <w:r w:rsidRPr="00940F46">
        <w:rPr>
          <w:rFonts w:ascii="Arial" w:hAnsi="Arial" w:cs="Arial"/>
          <w:sz w:val="22"/>
          <w:szCs w:val="22"/>
          <w:lang w:val="sk-SK"/>
          <w:rPrChange w:id="280" w:author="Author">
            <w:rPr>
              <w:rFonts w:asciiTheme="minorHAnsi" w:hAnsiTheme="minorHAnsi" w:cs="Arial"/>
              <w:sz w:val="22"/>
              <w:szCs w:val="22"/>
              <w:lang w:val="sk-SK"/>
            </w:rPr>
          </w:rPrChange>
        </w:rPr>
        <w:t>Odôvodnené výdavky sa budú hradiť v súlade s článkom 1 Všeobecných podmienok a po vyplnení formulára vyúčtovania výdavko</w:t>
      </w:r>
      <w:r w:rsidR="00734DD5" w:rsidRPr="00940F46">
        <w:rPr>
          <w:rFonts w:ascii="Arial" w:hAnsi="Arial" w:cs="Arial"/>
          <w:sz w:val="22"/>
          <w:szCs w:val="22"/>
          <w:lang w:val="sk-SK"/>
          <w:rPrChange w:id="281" w:author="Author">
            <w:rPr>
              <w:rFonts w:asciiTheme="minorHAnsi" w:hAnsiTheme="minorHAnsi" w:cs="Arial"/>
              <w:sz w:val="22"/>
              <w:szCs w:val="22"/>
              <w:lang w:val="sk-SK"/>
            </w:rPr>
          </w:rPrChange>
        </w:rPr>
        <w:t>v</w:t>
      </w:r>
      <w:r w:rsidRPr="00940F46">
        <w:rPr>
          <w:rFonts w:ascii="Arial" w:hAnsi="Arial" w:cs="Arial"/>
          <w:sz w:val="22"/>
          <w:szCs w:val="22"/>
          <w:lang w:val="sk-SK"/>
          <w:rPrChange w:id="282" w:author="Author">
            <w:rPr>
              <w:rFonts w:asciiTheme="minorHAnsi" w:hAnsiTheme="minorHAnsi" w:cs="Arial"/>
              <w:sz w:val="22"/>
              <w:szCs w:val="22"/>
              <w:lang w:val="sk-SK"/>
            </w:rPr>
          </w:rPrChange>
        </w:rPr>
        <w:t>.</w:t>
      </w:r>
    </w:p>
    <w:p w14:paraId="109241E9" w14:textId="77777777" w:rsidR="006F1315" w:rsidRPr="00940F46" w:rsidRDefault="006F1315" w:rsidP="00E65A06">
      <w:pPr>
        <w:rPr>
          <w:rFonts w:ascii="Arial" w:hAnsi="Arial" w:cs="Arial"/>
          <w:sz w:val="22"/>
          <w:szCs w:val="22"/>
          <w:lang w:val="sk-SK"/>
          <w:rPrChange w:id="283" w:author="Author">
            <w:rPr>
              <w:rFonts w:asciiTheme="minorHAnsi" w:hAnsiTheme="minorHAnsi" w:cstheme="minorHAnsi"/>
              <w:sz w:val="22"/>
              <w:szCs w:val="22"/>
              <w:lang w:val="sk-SK"/>
            </w:rPr>
          </w:rPrChange>
        </w:rPr>
      </w:pPr>
    </w:p>
    <w:p w14:paraId="109241EA" w14:textId="77777777" w:rsidR="006F1315" w:rsidRPr="00940F46" w:rsidRDefault="006F1315" w:rsidP="006F1315">
      <w:pPr>
        <w:rPr>
          <w:rFonts w:ascii="Arial" w:hAnsi="Arial" w:cs="Arial"/>
          <w:sz w:val="22"/>
          <w:szCs w:val="22"/>
          <w:lang w:val="sk-SK"/>
          <w:rPrChange w:id="284" w:author="Author">
            <w:rPr>
              <w:rFonts w:asciiTheme="minorHAnsi" w:hAnsiTheme="minorHAnsi" w:cstheme="minorHAnsi"/>
              <w:sz w:val="22"/>
              <w:szCs w:val="22"/>
              <w:lang w:val="sk-SK"/>
            </w:rPr>
          </w:rPrChange>
        </w:rPr>
      </w:pPr>
      <w:r w:rsidRPr="00940F46">
        <w:rPr>
          <w:rFonts w:ascii="Arial" w:hAnsi="Arial" w:cs="Arial"/>
          <w:sz w:val="22"/>
          <w:szCs w:val="22"/>
          <w:lang w:val="sk-SK"/>
          <w:rPrChange w:id="285" w:author="Author">
            <w:rPr>
              <w:rFonts w:asciiTheme="minorHAnsi" w:hAnsiTheme="minorHAnsi" w:cstheme="minorHAnsi"/>
              <w:sz w:val="22"/>
              <w:szCs w:val="22"/>
              <w:lang w:val="sk-SK"/>
            </w:rPr>
          </w:rPrChange>
        </w:rPr>
        <w:t xml:space="preserve">Nasledujúce osobitné podmienky sa vzťahujú na </w:t>
      </w:r>
      <w:r w:rsidR="00FB1A8A" w:rsidRPr="00940F46">
        <w:rPr>
          <w:rFonts w:ascii="Arial" w:hAnsi="Arial" w:cs="Arial"/>
          <w:sz w:val="22"/>
          <w:szCs w:val="22"/>
          <w:lang w:val="sk-SK"/>
          <w:rPrChange w:id="286" w:author="Author">
            <w:rPr>
              <w:rFonts w:asciiTheme="minorHAnsi" w:hAnsiTheme="minorHAnsi" w:cstheme="minorHAnsi"/>
              <w:sz w:val="22"/>
              <w:szCs w:val="22"/>
              <w:lang w:val="sk-SK"/>
            </w:rPr>
          </w:rPrChange>
        </w:rPr>
        <w:t>vykonávanú Prácu</w:t>
      </w:r>
      <w:r w:rsidRPr="00940F46">
        <w:rPr>
          <w:rFonts w:ascii="Arial" w:hAnsi="Arial" w:cs="Arial"/>
          <w:sz w:val="22"/>
          <w:szCs w:val="22"/>
          <w:lang w:val="sk-SK"/>
          <w:rPrChange w:id="287" w:author="Author">
            <w:rPr>
              <w:rFonts w:asciiTheme="minorHAnsi" w:hAnsiTheme="minorHAnsi" w:cstheme="minorHAnsi"/>
              <w:sz w:val="22"/>
              <w:szCs w:val="22"/>
              <w:lang w:val="sk-SK"/>
            </w:rPr>
          </w:rPrChange>
        </w:rPr>
        <w:t xml:space="preserve">:  </w:t>
      </w:r>
    </w:p>
    <w:p w14:paraId="109241EB" w14:textId="77777777" w:rsidR="006F1315" w:rsidRPr="00940F46" w:rsidRDefault="006F1315" w:rsidP="006F1315">
      <w:pPr>
        <w:rPr>
          <w:rFonts w:ascii="Arial" w:hAnsi="Arial" w:cs="Arial"/>
          <w:sz w:val="22"/>
          <w:szCs w:val="22"/>
          <w:lang w:val="sk-SK"/>
          <w:rPrChange w:id="288" w:author="Author">
            <w:rPr>
              <w:lang w:val="sk-SK"/>
            </w:rPr>
          </w:rPrChange>
        </w:rPr>
      </w:pPr>
    </w:p>
    <w:p w14:paraId="109241EC" w14:textId="42D5FA68" w:rsidR="006F1315" w:rsidRPr="00704A64" w:rsidRDefault="006F1315" w:rsidP="006F1315">
      <w:pPr>
        <w:rPr>
          <w:rFonts w:ascii="Arial" w:hAnsi="Arial" w:cs="Arial"/>
          <w:sz w:val="22"/>
          <w:szCs w:val="22"/>
          <w:lang w:val="sk-SK"/>
          <w:rPrChange w:id="289" w:author="Author">
            <w:rPr>
              <w:rFonts w:asciiTheme="minorHAnsi" w:hAnsiTheme="minorHAnsi" w:cstheme="minorHAnsi"/>
              <w:sz w:val="22"/>
              <w:szCs w:val="22"/>
              <w:lang w:val="sk-SK"/>
            </w:rPr>
          </w:rPrChange>
        </w:rPr>
      </w:pPr>
      <w:del w:id="290" w:author="Author">
        <w:r w:rsidRPr="00296B07" w:rsidDel="003145AA">
          <w:rPr>
            <w:rFonts w:ascii="Arial" w:hAnsi="Arial" w:cs="Arial"/>
            <w:i/>
            <w:sz w:val="22"/>
            <w:szCs w:val="22"/>
            <w:lang w:val="sk-SK"/>
            <w:rPrChange w:id="291" w:author="Author">
              <w:rPr>
                <w:rFonts w:asciiTheme="minorHAnsi" w:hAnsiTheme="minorHAnsi" w:cstheme="minorHAnsi"/>
                <w:sz w:val="22"/>
                <w:szCs w:val="22"/>
                <w:highlight w:val="yellow"/>
                <w:lang w:val="sk-SK"/>
              </w:rPr>
            </w:rPrChange>
          </w:rPr>
          <w:delText>[doplniť] z časti</w:delText>
        </w:r>
        <w:r w:rsidRPr="00296B07" w:rsidDel="00296B07">
          <w:rPr>
            <w:rFonts w:ascii="Arial" w:hAnsi="Arial" w:cs="Arial"/>
            <w:i/>
            <w:sz w:val="22"/>
            <w:szCs w:val="22"/>
            <w:lang w:val="sk-SK"/>
            <w:rPrChange w:id="292" w:author="Author">
              <w:rPr>
                <w:rFonts w:asciiTheme="minorHAnsi" w:hAnsiTheme="minorHAnsi" w:cstheme="minorHAnsi"/>
                <w:sz w:val="22"/>
                <w:szCs w:val="22"/>
                <w:highlight w:val="yellow"/>
                <w:lang w:val="sk-SK"/>
              </w:rPr>
            </w:rPrChange>
          </w:rPr>
          <w:delText xml:space="preserve"> </w:delText>
        </w:r>
      </w:del>
      <w:ins w:id="293" w:author="Author">
        <w:del w:id="294" w:author="Author">
          <w:r w:rsidR="00296B07" w:rsidDel="00704A64">
            <w:rPr>
              <w:rFonts w:ascii="Arial" w:hAnsi="Arial" w:cs="Arial"/>
              <w:i/>
              <w:sz w:val="22"/>
              <w:szCs w:val="22"/>
              <w:lang w:val="sk-SK"/>
            </w:rPr>
            <w:delText>(</w:delText>
          </w:r>
        </w:del>
      </w:ins>
      <w:r w:rsidRPr="00704A64">
        <w:rPr>
          <w:rFonts w:ascii="Arial" w:hAnsi="Arial" w:cs="Arial"/>
          <w:sz w:val="22"/>
          <w:szCs w:val="22"/>
          <w:lang w:val="sk-SK"/>
          <w:rPrChange w:id="295" w:author="Author">
            <w:rPr>
              <w:rFonts w:asciiTheme="minorHAnsi" w:hAnsiTheme="minorHAnsi" w:cstheme="minorHAnsi"/>
              <w:sz w:val="22"/>
              <w:szCs w:val="22"/>
              <w:highlight w:val="yellow"/>
              <w:lang w:val="sk-SK"/>
            </w:rPr>
          </w:rPrChange>
        </w:rPr>
        <w:t>Iné</w:t>
      </w:r>
      <w:ins w:id="296" w:author="Author">
        <w:r w:rsidR="00704A64">
          <w:rPr>
            <w:rFonts w:ascii="Arial" w:hAnsi="Arial" w:cs="Arial"/>
            <w:sz w:val="22"/>
            <w:szCs w:val="22"/>
            <w:lang w:val="sk-SK"/>
          </w:rPr>
          <w:t>,</w:t>
        </w:r>
      </w:ins>
      <w:r w:rsidRPr="00704A64">
        <w:rPr>
          <w:rFonts w:ascii="Arial" w:hAnsi="Arial" w:cs="Arial"/>
          <w:sz w:val="22"/>
          <w:szCs w:val="22"/>
          <w:lang w:val="sk-SK"/>
          <w:rPrChange w:id="297" w:author="Author">
            <w:rPr>
              <w:rFonts w:asciiTheme="minorHAnsi" w:hAnsiTheme="minorHAnsi" w:cstheme="minorHAnsi"/>
              <w:sz w:val="22"/>
              <w:szCs w:val="22"/>
              <w:highlight w:val="yellow"/>
              <w:lang w:val="sk-SK"/>
            </w:rPr>
          </w:rPrChange>
        </w:rPr>
        <w:t xml:space="preserve"> týkajúcej sa povinností </w:t>
      </w:r>
      <w:r w:rsidR="00DB7056" w:rsidRPr="00704A64">
        <w:rPr>
          <w:rFonts w:ascii="Arial" w:hAnsi="Arial" w:cs="Arial"/>
          <w:sz w:val="22"/>
          <w:szCs w:val="22"/>
          <w:lang w:val="sk-SK"/>
          <w:rPrChange w:id="298" w:author="Author">
            <w:rPr>
              <w:rFonts w:asciiTheme="minorHAnsi" w:hAnsiTheme="minorHAnsi" w:cstheme="minorHAnsi"/>
              <w:sz w:val="22"/>
              <w:szCs w:val="22"/>
              <w:highlight w:val="yellow"/>
              <w:lang w:val="sk-SK"/>
            </w:rPr>
          </w:rPrChange>
        </w:rPr>
        <w:t>Z</w:t>
      </w:r>
      <w:r w:rsidRPr="00704A64">
        <w:rPr>
          <w:rFonts w:ascii="Arial" w:hAnsi="Arial" w:cs="Arial"/>
          <w:sz w:val="22"/>
          <w:szCs w:val="22"/>
          <w:lang w:val="sk-SK"/>
          <w:rPrChange w:id="299" w:author="Author">
            <w:rPr>
              <w:rFonts w:asciiTheme="minorHAnsi" w:hAnsiTheme="minorHAnsi" w:cstheme="minorHAnsi"/>
              <w:sz w:val="22"/>
              <w:szCs w:val="22"/>
              <w:highlight w:val="yellow"/>
              <w:lang w:val="sk-SK"/>
            </w:rPr>
          </w:rPrChange>
        </w:rPr>
        <w:t>dravotníckeho pracovníka</w:t>
      </w:r>
      <w:ins w:id="300" w:author="Author">
        <w:r w:rsidR="003145AA" w:rsidRPr="00704A64">
          <w:rPr>
            <w:rFonts w:ascii="Arial" w:hAnsi="Arial" w:cs="Arial"/>
            <w:sz w:val="22"/>
            <w:szCs w:val="22"/>
            <w:lang w:val="sk-SK"/>
          </w:rPr>
          <w:t>.</w:t>
        </w:r>
        <w:r w:rsidR="00704A64" w:rsidRPr="00704A64">
          <w:rPr>
            <w:rFonts w:ascii="Arial" w:hAnsi="Arial" w:cs="Arial"/>
            <w:sz w:val="22"/>
            <w:szCs w:val="22"/>
            <w:lang w:val="sk-SK"/>
            <w:rPrChange w:id="301" w:author="Author">
              <w:rPr>
                <w:rFonts w:ascii="Arial" w:hAnsi="Arial" w:cs="Arial"/>
                <w:i/>
                <w:sz w:val="22"/>
                <w:szCs w:val="22"/>
                <w:lang w:val="sk-SK"/>
              </w:rPr>
            </w:rPrChange>
          </w:rPr>
          <w:t>: &lt;&lt;Form_Additional requir</w:t>
        </w:r>
        <w:r w:rsidR="00754952">
          <w:rPr>
            <w:rFonts w:ascii="Arial" w:hAnsi="Arial" w:cs="Arial"/>
            <w:sz w:val="22"/>
            <w:szCs w:val="22"/>
            <w:lang w:val="sk-SK"/>
          </w:rPr>
          <w:t>e</w:t>
        </w:r>
        <w:r w:rsidR="00704A64" w:rsidRPr="00704A64">
          <w:rPr>
            <w:rFonts w:ascii="Arial" w:hAnsi="Arial" w:cs="Arial"/>
            <w:sz w:val="22"/>
            <w:szCs w:val="22"/>
            <w:lang w:val="sk-SK"/>
            <w:rPrChange w:id="302" w:author="Author">
              <w:rPr>
                <w:rFonts w:ascii="Arial" w:hAnsi="Arial" w:cs="Arial"/>
                <w:i/>
                <w:sz w:val="22"/>
                <w:szCs w:val="22"/>
                <w:lang w:val="sk-SK"/>
              </w:rPr>
            </w:rPrChange>
          </w:rPr>
          <w:t>ments&gt;&gt;</w:t>
        </w:r>
      </w:ins>
      <w:del w:id="303" w:author="Author">
        <w:r w:rsidRPr="00704A64" w:rsidDel="003145AA">
          <w:rPr>
            <w:rFonts w:ascii="Arial" w:hAnsi="Arial" w:cs="Arial"/>
            <w:sz w:val="22"/>
            <w:szCs w:val="22"/>
            <w:lang w:val="sk-SK"/>
            <w:rPrChange w:id="304" w:author="Author">
              <w:rPr>
                <w:rFonts w:asciiTheme="minorHAnsi" w:hAnsiTheme="minorHAnsi" w:cstheme="minorHAnsi"/>
                <w:sz w:val="22"/>
                <w:szCs w:val="22"/>
                <w:lang w:val="sk-SK"/>
              </w:rPr>
            </w:rPrChange>
          </w:rPr>
          <w:delText xml:space="preserve"> </w:delText>
        </w:r>
      </w:del>
      <w:ins w:id="305" w:author="Author">
        <w:del w:id="306" w:author="Author">
          <w:r w:rsidR="00296B07" w:rsidRPr="00704A64" w:rsidDel="00704A64">
            <w:rPr>
              <w:rFonts w:ascii="Arial" w:hAnsi="Arial" w:cs="Arial"/>
              <w:sz w:val="22"/>
              <w:szCs w:val="22"/>
              <w:lang w:val="sk-SK"/>
              <w:rPrChange w:id="307" w:author="Author">
                <w:rPr>
                  <w:rFonts w:ascii="Arial" w:hAnsi="Arial" w:cs="Arial"/>
                  <w:i/>
                  <w:sz w:val="22"/>
                  <w:szCs w:val="22"/>
                  <w:lang w:val="sk-SK"/>
                </w:rPr>
              </w:rPrChange>
            </w:rPr>
            <w:delText>)</w:delText>
          </w:r>
        </w:del>
      </w:ins>
    </w:p>
    <w:p w14:paraId="109241ED" w14:textId="77777777" w:rsidR="006F1315" w:rsidRPr="00940F46" w:rsidRDefault="006F1315" w:rsidP="006F1315">
      <w:pPr>
        <w:rPr>
          <w:rFonts w:ascii="Arial" w:hAnsi="Arial" w:cs="Arial"/>
          <w:sz w:val="22"/>
          <w:szCs w:val="22"/>
          <w:lang w:val="sk-SK"/>
          <w:rPrChange w:id="308" w:author="Author">
            <w:rPr>
              <w:rFonts w:asciiTheme="minorHAnsi" w:hAnsiTheme="minorHAnsi" w:cstheme="minorHAnsi"/>
              <w:sz w:val="22"/>
              <w:szCs w:val="22"/>
              <w:lang w:val="sk-SK"/>
            </w:rPr>
          </w:rPrChange>
        </w:rPr>
      </w:pPr>
    </w:p>
    <w:p w14:paraId="109241EE" w14:textId="77777777" w:rsidR="006F1315" w:rsidRPr="00940F46" w:rsidRDefault="006F1315" w:rsidP="006F1315">
      <w:pPr>
        <w:rPr>
          <w:rFonts w:ascii="Arial" w:hAnsi="Arial" w:cs="Arial"/>
          <w:sz w:val="22"/>
          <w:szCs w:val="22"/>
          <w:lang w:val="sk-SK"/>
          <w:rPrChange w:id="309" w:author="Author">
            <w:rPr>
              <w:rFonts w:asciiTheme="minorHAnsi" w:hAnsiTheme="minorHAnsi" w:cstheme="minorHAnsi"/>
              <w:sz w:val="22"/>
              <w:szCs w:val="22"/>
              <w:lang w:val="sk-SK"/>
            </w:rPr>
          </w:rPrChange>
        </w:rPr>
      </w:pPr>
    </w:p>
    <w:tbl>
      <w:tblPr>
        <w:tblW w:w="0" w:type="auto"/>
        <w:tblLook w:val="01E0" w:firstRow="1" w:lastRow="1" w:firstColumn="1" w:lastColumn="1" w:noHBand="0" w:noVBand="0"/>
      </w:tblPr>
      <w:tblGrid>
        <w:gridCol w:w="9576"/>
      </w:tblGrid>
      <w:tr w:rsidR="000B7F82" w:rsidRPr="00940F46" w14:paraId="109241F2" w14:textId="77777777" w:rsidTr="000B7F82">
        <w:tc>
          <w:tcPr>
            <w:tcW w:w="9576" w:type="dxa"/>
          </w:tcPr>
          <w:p w14:paraId="7F0088DE" w14:textId="77777777" w:rsidR="000B7F82" w:rsidRPr="006D4536" w:rsidRDefault="000B7F82" w:rsidP="00306D24">
            <w:pPr>
              <w:jc w:val="both"/>
              <w:rPr>
                <w:ins w:id="310" w:author="Author"/>
                <w:rFonts w:ascii="Arial" w:hAnsi="Arial" w:cs="Arial"/>
                <w:sz w:val="22"/>
                <w:szCs w:val="22"/>
                <w:lang w:eastAsia="da-DK" w:bidi="da-DK"/>
              </w:rPr>
            </w:pPr>
            <w:ins w:id="311" w:author="Author">
              <w:r w:rsidRPr="006D4536">
                <w:rPr>
                  <w:rFonts w:ascii="Arial" w:hAnsi="Arial" w:cs="Arial"/>
                  <w:sz w:val="22"/>
                  <w:szCs w:val="22"/>
                </w:rPr>
                <w:fldChar w:fldCharType="begin"/>
              </w:r>
              <w:r w:rsidRPr="006D4536">
                <w:rPr>
                  <w:rFonts w:ascii="Arial" w:hAnsi="Arial" w:cs="Arial"/>
                  <w:sz w:val="22"/>
                  <w:szCs w:val="22"/>
                </w:rPr>
                <w:instrText xml:space="preserve"> IF "&lt;&lt;Meeting_Name_MERC_Type_MERC&gt;&gt;"="Health Education" "</w:instrText>
              </w:r>
            </w:ins>
          </w:p>
          <w:tbl>
            <w:tblPr>
              <w:tblStyle w:val="TableGrid"/>
              <w:tblW w:w="0" w:type="auto"/>
              <w:tblLook w:val="04A0" w:firstRow="1" w:lastRow="0" w:firstColumn="1" w:lastColumn="0" w:noHBand="0" w:noVBand="1"/>
            </w:tblPr>
            <w:tblGrid>
              <w:gridCol w:w="8984"/>
            </w:tblGrid>
            <w:tr w:rsidR="000B7F82" w:rsidRPr="006D4536" w14:paraId="461C557B" w14:textId="77777777" w:rsidTr="00306D24">
              <w:trPr>
                <w:ins w:id="312" w:author="Author"/>
              </w:trPr>
              <w:tc>
                <w:tcPr>
                  <w:tcW w:w="8984" w:type="dxa"/>
                  <w:tcBorders>
                    <w:top w:val="nil"/>
                    <w:left w:val="nil"/>
                    <w:bottom w:val="nil"/>
                    <w:right w:val="nil"/>
                  </w:tcBorders>
                </w:tcPr>
                <w:p w14:paraId="528FB76A" w14:textId="77777777" w:rsidR="000B7F82" w:rsidRPr="006D4536" w:rsidRDefault="000B7F82" w:rsidP="00306D24">
                  <w:pPr>
                    <w:pStyle w:val="BodyText"/>
                    <w:jc w:val="both"/>
                    <w:rPr>
                      <w:ins w:id="313" w:author="Author"/>
                      <w:rFonts w:ascii="Arial" w:hAnsi="Arial" w:cs="Arial"/>
                      <w:b/>
                      <w:sz w:val="22"/>
                      <w:szCs w:val="22"/>
                      <w:lang w:val="sk-SK"/>
                    </w:rPr>
                  </w:pPr>
                  <w:ins w:id="314" w:author="Author">
                    <w:r w:rsidRPr="006D4536">
                      <w:rPr>
                        <w:rFonts w:ascii="Arial" w:hAnsi="Arial" w:cs="Arial"/>
                        <w:b/>
                        <w:sz w:val="22"/>
                        <w:szCs w:val="22"/>
                        <w:lang w:val="sk-SK"/>
                      </w:rPr>
                      <w:instrText>Osobitné podmienky vzťahujúce sa na edukačné stretnutie</w:instrText>
                    </w:r>
                  </w:ins>
                </w:p>
                <w:p w14:paraId="6E7C46A1" w14:textId="77777777" w:rsidR="000B7F82" w:rsidRPr="006D4536" w:rsidRDefault="000B7F82" w:rsidP="00306D24">
                  <w:pPr>
                    <w:spacing w:line="276" w:lineRule="auto"/>
                    <w:jc w:val="both"/>
                    <w:rPr>
                      <w:ins w:id="315" w:author="Author"/>
                      <w:rFonts w:ascii="Arial" w:hAnsi="Arial" w:cs="Arial"/>
                      <w:sz w:val="22"/>
                      <w:szCs w:val="22"/>
                      <w:lang w:val="sk-SK"/>
                    </w:rPr>
                  </w:pPr>
                  <w:ins w:id="316" w:author="Author">
                    <w:r w:rsidRPr="006D4536">
                      <w:rPr>
                        <w:rFonts w:ascii="Arial" w:hAnsi="Arial" w:cs="Arial"/>
                        <w:sz w:val="22"/>
                        <w:szCs w:val="22"/>
                        <w:lang w:val="sk-SK"/>
                      </w:rPr>
                      <w:instrText>V prípadoch, keď Zdravotnícky pracovník súhlasil s tým, že pre spoločnosť Lilly prednesie prezentáciu na edukačnom stretnutí, a spracováva aj obsah tejto prezentácie, tento obsah:</w:instrText>
                    </w:r>
                  </w:ins>
                </w:p>
                <w:p w14:paraId="30AE889F" w14:textId="77777777" w:rsidR="000B7F82" w:rsidRPr="006D4536" w:rsidRDefault="000B7F82">
                  <w:pPr>
                    <w:pStyle w:val="ListParagraph"/>
                    <w:numPr>
                      <w:ilvl w:val="0"/>
                      <w:numId w:val="1"/>
                    </w:numPr>
                    <w:spacing w:line="276" w:lineRule="auto"/>
                    <w:ind w:left="0" w:firstLine="0"/>
                    <w:contextualSpacing/>
                    <w:jc w:val="both"/>
                    <w:rPr>
                      <w:ins w:id="317" w:author="Author"/>
                      <w:rFonts w:ascii="Arial" w:hAnsi="Arial" w:cs="Arial"/>
                      <w:sz w:val="22"/>
                      <w:szCs w:val="22"/>
                      <w:lang w:val="sk-SK"/>
                    </w:rPr>
                    <w:pPrChange w:id="318" w:author="Author">
                      <w:pPr>
                        <w:pStyle w:val="ListParagraph"/>
                        <w:numPr>
                          <w:numId w:val="1"/>
                        </w:numPr>
                        <w:spacing w:line="276" w:lineRule="auto"/>
                        <w:ind w:left="284" w:hanging="284"/>
                        <w:contextualSpacing/>
                        <w:jc w:val="both"/>
                      </w:pPr>
                    </w:pPrChange>
                  </w:pPr>
                  <w:ins w:id="319" w:author="Author">
                    <w:r w:rsidRPr="006D4536">
                      <w:rPr>
                        <w:rFonts w:ascii="Arial" w:hAnsi="Arial" w:cs="Arial"/>
                        <w:sz w:val="22"/>
                        <w:szCs w:val="22"/>
                        <w:lang w:val="sk-SK"/>
                      </w:rPr>
                      <w:instrText xml:space="preserve">musí byť poskytnutý spoločnosti Lilly v elektronickej podobe najmenej </w:instrText>
                    </w:r>
                    <w:r w:rsidRPr="006D4536">
                      <w:rPr>
                        <w:rFonts w:ascii="Arial" w:hAnsi="Arial" w:cs="Arial"/>
                        <w:b/>
                        <w:sz w:val="22"/>
                        <w:szCs w:val="22"/>
                        <w:lang w:val="sk-SK"/>
                      </w:rPr>
                      <w:instrText>&lt;&lt;Form_numberofdays&gt;&gt;</w:instrText>
                    </w:r>
                    <w:r w:rsidRPr="006D4536">
                      <w:rPr>
                        <w:rFonts w:ascii="Arial" w:hAnsi="Arial" w:cs="Arial"/>
                        <w:sz w:val="22"/>
                        <w:szCs w:val="22"/>
                        <w:lang w:val="sk-SK"/>
                      </w:rPr>
                      <w:instrText xml:space="preserve"> </w:instrText>
                    </w:r>
                    <w:r w:rsidRPr="000B7F82">
                      <w:rPr>
                        <w:rFonts w:ascii="Arial" w:hAnsi="Arial" w:cs="Arial"/>
                        <w:sz w:val="22"/>
                        <w:szCs w:val="22"/>
                        <w:lang w:val="sk-SK"/>
                        <w:rPrChange w:id="320" w:author="Author">
                          <w:rPr>
                            <w:rFonts w:ascii="Arial" w:hAnsi="Arial" w:cs="Arial"/>
                            <w:sz w:val="22"/>
                            <w:szCs w:val="22"/>
                            <w:highlight w:val="darkGreen"/>
                            <w:lang w:val="sk-SK"/>
                          </w:rPr>
                        </w:rPrChange>
                      </w:rPr>
                      <w:instrText>pracovné dni/pracovných dní</w:instrText>
                    </w:r>
                    <w:r w:rsidRPr="006D4536">
                      <w:rPr>
                        <w:rFonts w:ascii="Arial" w:hAnsi="Arial" w:cs="Arial"/>
                        <w:sz w:val="22"/>
                        <w:szCs w:val="22"/>
                        <w:lang w:val="sk-SK"/>
                      </w:rPr>
                      <w:instrText xml:space="preserve"> pred daným stretnutím (spoločnosť Lilly si vyhradzuje právo zrevidovať prezentáciu, či zodpovedá miestnym odborovým kódexom, zákonom a predpisom a vykonať akékoľvek úpravy podľa požiadaviek miestnych právnych predpisov);</w:instrText>
                    </w:r>
                  </w:ins>
                </w:p>
                <w:p w14:paraId="32BC1899" w14:textId="77777777" w:rsidR="000B7F82" w:rsidRPr="006D4536" w:rsidRDefault="000B7F82">
                  <w:pPr>
                    <w:pStyle w:val="ListParagraph"/>
                    <w:numPr>
                      <w:ilvl w:val="0"/>
                      <w:numId w:val="1"/>
                    </w:numPr>
                    <w:spacing w:line="276" w:lineRule="auto"/>
                    <w:ind w:left="0" w:firstLine="0"/>
                    <w:contextualSpacing/>
                    <w:jc w:val="both"/>
                    <w:rPr>
                      <w:ins w:id="321" w:author="Author"/>
                      <w:rFonts w:ascii="Arial" w:hAnsi="Arial" w:cs="Arial"/>
                      <w:sz w:val="22"/>
                      <w:szCs w:val="22"/>
                      <w:lang w:val="sk-SK"/>
                    </w:rPr>
                    <w:pPrChange w:id="322" w:author="Author">
                      <w:pPr>
                        <w:pStyle w:val="ListParagraph"/>
                        <w:numPr>
                          <w:numId w:val="1"/>
                        </w:numPr>
                        <w:spacing w:line="276" w:lineRule="auto"/>
                        <w:ind w:left="284" w:hanging="284"/>
                        <w:contextualSpacing/>
                        <w:jc w:val="both"/>
                      </w:pPr>
                    </w:pPrChange>
                  </w:pPr>
                  <w:ins w:id="323" w:author="Author">
                    <w:r w:rsidRPr="006D4536">
                      <w:rPr>
                        <w:rFonts w:ascii="Arial" w:hAnsi="Arial" w:cs="Arial"/>
                        <w:sz w:val="22"/>
                        <w:szCs w:val="22"/>
                        <w:lang w:val="sk-SK"/>
                      </w:rPr>
                      <w:instrText xml:space="preserve">nesmie obsahovať označenie konkrétneho výrobku (ako obchodné značky výrobku, ochranné známky, farby a vodoznaky), avšak ak sa zmieňujú možnosti liečby, mal by sa zahrnúť prehľad všeobecne používaných predávaných možností liečby a informácie o každej možnosti liečby by mali byť v súlade s registráciou/značením výrobku v krajine, kde sa prezentácia koná, a mali by byť správne vyvážené pokiaľ ide o obsah, formátovanie a čas strávený diskusiou a nemali by sa týkať vzájomného porovnávania dvoch výrobkov (pokiaľ však nejde o priame porovnávanie výrobkov); </w:instrText>
                    </w:r>
                  </w:ins>
                </w:p>
                <w:p w14:paraId="75088171" w14:textId="77777777" w:rsidR="000B7F82" w:rsidRPr="006D4536" w:rsidRDefault="000B7F82">
                  <w:pPr>
                    <w:pStyle w:val="Default"/>
                    <w:numPr>
                      <w:ilvl w:val="0"/>
                      <w:numId w:val="1"/>
                    </w:numPr>
                    <w:spacing w:line="276" w:lineRule="auto"/>
                    <w:ind w:left="0" w:firstLine="0"/>
                    <w:jc w:val="both"/>
                    <w:rPr>
                      <w:ins w:id="324" w:author="Author"/>
                      <w:rFonts w:ascii="Arial" w:hAnsi="Arial" w:cs="Arial"/>
                      <w:sz w:val="22"/>
                      <w:szCs w:val="22"/>
                      <w:lang w:val="sk-SK"/>
                    </w:rPr>
                    <w:pPrChange w:id="325" w:author="Author">
                      <w:pPr>
                        <w:pStyle w:val="Default"/>
                        <w:numPr>
                          <w:numId w:val="1"/>
                        </w:numPr>
                        <w:spacing w:line="276" w:lineRule="auto"/>
                        <w:ind w:left="284" w:hanging="284"/>
                        <w:jc w:val="both"/>
                      </w:pPr>
                    </w:pPrChange>
                  </w:pPr>
                  <w:ins w:id="326" w:author="Author">
                    <w:r w:rsidRPr="006D4536">
                      <w:rPr>
                        <w:rFonts w:ascii="Arial" w:hAnsi="Arial" w:cs="Arial"/>
                        <w:sz w:val="22"/>
                        <w:szCs w:val="22"/>
                        <w:lang w:val="sk-SK"/>
                      </w:rPr>
                      <w:instrText xml:space="preserve">nesmie obsahovať žiadne informácie o skúšaných molekulách, neschválených  indikáciách, neschválenom rozšírení výrobkových radov atď. </w:instrText>
                    </w:r>
                  </w:ins>
                </w:p>
                <w:p w14:paraId="625AC06A" w14:textId="77777777" w:rsidR="000B7F82" w:rsidRPr="006D4536" w:rsidRDefault="000B7F82">
                  <w:pPr>
                    <w:pStyle w:val="ListParagraph"/>
                    <w:numPr>
                      <w:ilvl w:val="0"/>
                      <w:numId w:val="1"/>
                    </w:numPr>
                    <w:spacing w:line="276" w:lineRule="auto"/>
                    <w:ind w:left="0" w:firstLine="0"/>
                    <w:contextualSpacing/>
                    <w:jc w:val="both"/>
                    <w:rPr>
                      <w:ins w:id="327" w:author="Author"/>
                      <w:rFonts w:ascii="Arial" w:hAnsi="Arial" w:cs="Arial"/>
                      <w:sz w:val="22"/>
                      <w:szCs w:val="22"/>
                      <w:lang w:val="sk-SK"/>
                    </w:rPr>
                    <w:pPrChange w:id="328" w:author="Author">
                      <w:pPr>
                        <w:pStyle w:val="ListParagraph"/>
                        <w:numPr>
                          <w:numId w:val="1"/>
                        </w:numPr>
                        <w:spacing w:line="276" w:lineRule="auto"/>
                        <w:ind w:left="284" w:hanging="284"/>
                        <w:contextualSpacing/>
                        <w:jc w:val="both"/>
                      </w:pPr>
                    </w:pPrChange>
                  </w:pPr>
                  <w:ins w:id="329" w:author="Author">
                    <w:r w:rsidRPr="006D4536">
                      <w:rPr>
                        <w:rFonts w:ascii="Arial" w:hAnsi="Arial" w:cs="Arial"/>
                        <w:sz w:val="22"/>
                        <w:szCs w:val="22"/>
                        <w:lang w:val="sk-SK"/>
                      </w:rPr>
                      <w:instrText>musí uvádzať všetky väzby, ktoré má Zdravotnícky pracovník so spoločnosťou Lilly (napríklad ako hovorca, konzultant, poradca, skúšajúci alebo zadávateľ); a</w:instrText>
                    </w:r>
                  </w:ins>
                </w:p>
                <w:p w14:paraId="4E947FCB" w14:textId="77777777" w:rsidR="000B7F82" w:rsidRPr="006D4536" w:rsidRDefault="000B7F82">
                  <w:pPr>
                    <w:pStyle w:val="ListParagraph"/>
                    <w:numPr>
                      <w:ilvl w:val="0"/>
                      <w:numId w:val="1"/>
                    </w:numPr>
                    <w:spacing w:line="276" w:lineRule="auto"/>
                    <w:ind w:left="0" w:firstLine="0"/>
                    <w:contextualSpacing/>
                    <w:jc w:val="both"/>
                    <w:rPr>
                      <w:ins w:id="330" w:author="Author"/>
                      <w:rFonts w:ascii="Arial" w:hAnsi="Arial" w:cs="Arial"/>
                      <w:sz w:val="22"/>
                      <w:szCs w:val="22"/>
                      <w:lang w:val="sk-SK"/>
                    </w:rPr>
                    <w:pPrChange w:id="331" w:author="Author">
                      <w:pPr>
                        <w:pStyle w:val="ListParagraph"/>
                        <w:numPr>
                          <w:numId w:val="1"/>
                        </w:numPr>
                        <w:spacing w:line="276" w:lineRule="auto"/>
                        <w:ind w:left="284" w:hanging="284"/>
                        <w:contextualSpacing/>
                        <w:jc w:val="both"/>
                      </w:pPr>
                    </w:pPrChange>
                  </w:pPr>
                  <w:ins w:id="332" w:author="Author">
                    <w:r w:rsidRPr="006D4536">
                      <w:rPr>
                        <w:rFonts w:ascii="Arial" w:hAnsi="Arial" w:cs="Arial"/>
                        <w:sz w:val="22"/>
                        <w:szCs w:val="22"/>
                        <w:lang w:val="sk-SK"/>
                      </w:rPr>
                      <w:instrText>potom, čo ho spoločnosť Lilly zrevidovala, sa nesmie už žiadnym spôsobom pred použitím upravovať; akékoľvek úpravy vyžadujú opätovnú revíziu pred použitím takéhoto obsahu.</w:instrText>
                    </w:r>
                  </w:ins>
                </w:p>
                <w:p w14:paraId="31F76E0E" w14:textId="77777777" w:rsidR="000B7F82" w:rsidRPr="006D4536" w:rsidRDefault="000B7F82">
                  <w:pPr>
                    <w:spacing w:line="276" w:lineRule="auto"/>
                    <w:jc w:val="both"/>
                    <w:rPr>
                      <w:ins w:id="333" w:author="Author"/>
                      <w:rFonts w:ascii="Arial" w:hAnsi="Arial" w:cs="Arial"/>
                      <w:sz w:val="22"/>
                      <w:szCs w:val="22"/>
                      <w:lang w:val="sk-SK"/>
                    </w:rPr>
                  </w:pPr>
                  <w:ins w:id="334" w:author="Author">
                    <w:r w:rsidRPr="006D4536">
                      <w:rPr>
                        <w:rFonts w:ascii="Arial" w:hAnsi="Arial" w:cs="Arial"/>
                        <w:sz w:val="22"/>
                        <w:szCs w:val="22"/>
                        <w:lang w:val="sk-SK"/>
                      </w:rPr>
                      <w:instrText>V prípade, že niekto z publika spontánne vyžaduje informáciu, ktorá nie je obsiahnutá v registrácii/označení výrobku alebo nie je s nimi v súlade (vrátane neschválených výrobkov, indikácií, dávkovania, foriem dávkovania, rozpisov dávkovania, kombinovanej liečby a bezpečnostných údajov), môže Zdravotnícky pracovník túto konkrétnu otázku zodpovedať iba vtedy, ak ju označí za informáciu o použití mimo schválenej indikácie a zároveň požiada poslucháčov, aby nahliadli do registrácie/označenia výrobku.</w:instrText>
                    </w:r>
                  </w:ins>
                </w:p>
                <w:p w14:paraId="7C45EAB8" w14:textId="77777777" w:rsidR="000B7F82" w:rsidRPr="006D4536" w:rsidRDefault="000B7F82" w:rsidP="00306D24">
                  <w:pPr>
                    <w:spacing w:line="276" w:lineRule="auto"/>
                    <w:jc w:val="both"/>
                    <w:rPr>
                      <w:ins w:id="335" w:author="Author"/>
                      <w:rFonts w:ascii="Arial" w:hAnsi="Arial" w:cs="Arial"/>
                      <w:sz w:val="22"/>
                      <w:szCs w:val="22"/>
                      <w:lang w:val="sk-SK"/>
                    </w:rPr>
                  </w:pPr>
                </w:p>
                <w:p w14:paraId="214A9AAB" w14:textId="77777777" w:rsidR="000B7F82" w:rsidRPr="006D4536" w:rsidRDefault="000B7F82">
                  <w:pPr>
                    <w:jc w:val="both"/>
                    <w:rPr>
                      <w:ins w:id="336" w:author="Author"/>
                      <w:rFonts w:ascii="Arial" w:hAnsi="Arial" w:cs="Arial"/>
                      <w:sz w:val="22"/>
                      <w:szCs w:val="22"/>
                      <w:lang w:val="en-US"/>
                    </w:rPr>
                    <w:pPrChange w:id="337" w:author="Author">
                      <w:pPr>
                        <w:ind w:left="426"/>
                        <w:jc w:val="both"/>
                      </w:pPr>
                    </w:pPrChange>
                  </w:pPr>
                  <w:ins w:id="338" w:author="Author">
                    <w:r w:rsidRPr="006D4536">
                      <w:rPr>
                        <w:rStyle w:val="hps"/>
                        <w:rFonts w:ascii="Arial" w:hAnsi="Arial" w:cs="Arial"/>
                        <w:sz w:val="22"/>
                        <w:szCs w:val="22"/>
                        <w:lang w:val="sk-SK"/>
                      </w:rPr>
                      <w:instrText>Na stretnutie spoločnosť Lilly</w:instrText>
                    </w:r>
                    <w:r w:rsidRPr="006D4536">
                      <w:rPr>
                        <w:rFonts w:ascii="Arial" w:hAnsi="Arial" w:cs="Arial"/>
                        <w:sz w:val="22"/>
                        <w:szCs w:val="22"/>
                        <w:lang w:val="sk-SK"/>
                      </w:rPr>
                      <w:instrText xml:space="preserve"> zabezpečí</w:instrText>
                    </w:r>
                    <w:r w:rsidRPr="006D4536">
                      <w:rPr>
                        <w:rStyle w:val="hps"/>
                        <w:rFonts w:ascii="Arial" w:hAnsi="Arial" w:cs="Arial"/>
                        <w:sz w:val="22"/>
                        <w:szCs w:val="22"/>
                        <w:lang w:val="sk-SK"/>
                      </w:rPr>
                      <w:instrText xml:space="preserve"> audiovizuálne</w:instrText>
                    </w:r>
                    <w:r w:rsidRPr="006D4536">
                      <w:rPr>
                        <w:rFonts w:ascii="Arial" w:hAnsi="Arial" w:cs="Arial"/>
                        <w:sz w:val="22"/>
                        <w:szCs w:val="22"/>
                        <w:lang w:val="sk-SK"/>
                      </w:rPr>
                      <w:instrText xml:space="preserve"> zariadenie </w:instrText>
                    </w:r>
                    <w:r w:rsidRPr="006D4536">
                      <w:rPr>
                        <w:rStyle w:val="hps"/>
                        <w:rFonts w:ascii="Arial" w:hAnsi="Arial" w:cs="Arial"/>
                        <w:sz w:val="22"/>
                        <w:szCs w:val="22"/>
                        <w:lang w:val="sk-SK"/>
                      </w:rPr>
                      <w:instrText xml:space="preserve">potrebné na </w:instrText>
                    </w:r>
                    <w:r w:rsidRPr="006D4536">
                      <w:rPr>
                        <w:rStyle w:val="hps"/>
                        <w:rFonts w:ascii="Arial" w:hAnsi="Arial" w:cs="Arial"/>
                        <w:sz w:val="22"/>
                        <w:szCs w:val="22"/>
                        <w:lang w:val="sk-SK"/>
                      </w:rPr>
                      <w:lastRenderedPageBreak/>
                      <w:instrText>prezentovanie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ktoré bude zahŕňať</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prenosný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počítač</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dátový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projektor a klipový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mikrofón</w:instrText>
                    </w:r>
                    <w:r w:rsidRPr="006D4536">
                      <w:rPr>
                        <w:rFonts w:ascii="Arial" w:hAnsi="Arial" w:cs="Arial"/>
                        <w:sz w:val="22"/>
                        <w:szCs w:val="22"/>
                        <w:lang w:val="sk-SK"/>
                      </w:rPr>
                      <w:instrText>.</w:instrText>
                    </w:r>
                    <w:r w:rsidRPr="006D4536">
                      <w:rPr>
                        <w:rFonts w:ascii="Arial" w:hAnsi="Arial" w:cs="Arial"/>
                        <w:sz w:val="22"/>
                        <w:szCs w:val="22"/>
                        <w:lang w:val="en-US"/>
                      </w:rPr>
                      <w:instrText xml:space="preserve"> </w:instrText>
                    </w:r>
                  </w:ins>
                </w:p>
              </w:tc>
            </w:tr>
          </w:tbl>
          <w:p w14:paraId="480834D6" w14:textId="77777777" w:rsidR="000B7F82" w:rsidRPr="006D4536" w:rsidRDefault="000B7F82" w:rsidP="00306D24">
            <w:pPr>
              <w:jc w:val="both"/>
              <w:rPr>
                <w:ins w:id="339" w:author="Author"/>
                <w:rFonts w:ascii="Arial" w:hAnsi="Arial" w:cs="Arial"/>
                <w:sz w:val="22"/>
                <w:szCs w:val="22"/>
                <w:lang w:eastAsia="da-DK" w:bidi="da-DK"/>
              </w:rPr>
            </w:pPr>
            <w:ins w:id="340" w:author="Author">
              <w:r w:rsidRPr="006D4536">
                <w:rPr>
                  <w:rFonts w:ascii="Arial" w:hAnsi="Arial" w:cs="Arial"/>
                  <w:sz w:val="22"/>
                  <w:szCs w:val="22"/>
                </w:rPr>
                <w:lastRenderedPageBreak/>
                <w:instrText xml:space="preserve">"\* 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r w:rsidRPr="006D4536">
                <w:rPr>
                  <w:rFonts w:ascii="Arial" w:hAnsi="Arial" w:cs="Arial"/>
                  <w:sz w:val="22"/>
                  <w:szCs w:val="22"/>
                </w:rPr>
                <w:fldChar w:fldCharType="begin"/>
              </w:r>
              <w:r w:rsidRPr="006D4536">
                <w:rPr>
                  <w:rFonts w:ascii="Arial" w:hAnsi="Arial" w:cs="Arial"/>
                  <w:sz w:val="22"/>
                  <w:szCs w:val="22"/>
                </w:rPr>
                <w:instrText xml:space="preserve"> IF "&lt;&lt;Meeting_Name_MERC_Type_MERC&gt;&gt;"="Scientific Exchange" "</w:instrText>
              </w:r>
            </w:ins>
          </w:p>
          <w:tbl>
            <w:tblPr>
              <w:tblStyle w:val="TableGrid"/>
              <w:tblW w:w="0" w:type="auto"/>
              <w:tblLook w:val="04A0" w:firstRow="1" w:lastRow="0" w:firstColumn="1" w:lastColumn="0" w:noHBand="0" w:noVBand="1"/>
            </w:tblPr>
            <w:tblGrid>
              <w:gridCol w:w="8984"/>
            </w:tblGrid>
            <w:tr w:rsidR="000B7F82" w:rsidRPr="006D4536" w14:paraId="1CA9C6E5" w14:textId="77777777" w:rsidTr="00306D24">
              <w:trPr>
                <w:ins w:id="341" w:author="Author"/>
              </w:trPr>
              <w:tc>
                <w:tcPr>
                  <w:tcW w:w="8984" w:type="dxa"/>
                  <w:tcBorders>
                    <w:top w:val="nil"/>
                    <w:left w:val="nil"/>
                    <w:bottom w:val="nil"/>
                    <w:right w:val="nil"/>
                  </w:tcBorders>
                </w:tcPr>
                <w:p w14:paraId="7DDFD7D2" w14:textId="77777777" w:rsidR="000B7F82" w:rsidRPr="006D4536" w:rsidRDefault="000B7F82" w:rsidP="00306D24">
                  <w:pPr>
                    <w:spacing w:line="276" w:lineRule="auto"/>
                    <w:jc w:val="both"/>
                    <w:rPr>
                      <w:ins w:id="342" w:author="Author"/>
                      <w:rFonts w:ascii="Arial" w:hAnsi="Arial" w:cs="Arial"/>
                      <w:b/>
                      <w:sz w:val="22"/>
                      <w:szCs w:val="22"/>
                      <w:lang w:val="sk-SK"/>
                    </w:rPr>
                  </w:pPr>
                  <w:ins w:id="343" w:author="Author">
                    <w:r w:rsidRPr="006D4536">
                      <w:rPr>
                        <w:rFonts w:ascii="Arial" w:hAnsi="Arial" w:cs="Arial"/>
                        <w:b/>
                        <w:sz w:val="22"/>
                        <w:szCs w:val="22"/>
                        <w:lang w:val="sk-SK"/>
                      </w:rPr>
                      <w:instrText>Osobitné podmienky vzťahujúce sa na oznámenia v rámci vedeckých stretnutí</w:instrText>
                    </w:r>
                  </w:ins>
                </w:p>
                <w:p w14:paraId="0F678A94" w14:textId="77777777" w:rsidR="000B7F82" w:rsidRPr="006D4536" w:rsidRDefault="000B7F82" w:rsidP="00306D24">
                  <w:pPr>
                    <w:tabs>
                      <w:tab w:val="left" w:pos="964"/>
                    </w:tabs>
                    <w:spacing w:line="276" w:lineRule="auto"/>
                    <w:jc w:val="both"/>
                    <w:rPr>
                      <w:ins w:id="344" w:author="Author"/>
                      <w:rFonts w:ascii="Arial" w:hAnsi="Arial" w:cs="Arial"/>
                      <w:b/>
                      <w:sz w:val="22"/>
                      <w:szCs w:val="22"/>
                      <w:lang w:val="sk-SK"/>
                    </w:rPr>
                  </w:pPr>
                  <w:ins w:id="345" w:author="Author">
                    <w:r w:rsidRPr="006D4536">
                      <w:rPr>
                        <w:rFonts w:ascii="Arial" w:hAnsi="Arial" w:cs="Arial"/>
                        <w:b/>
                        <w:sz w:val="22"/>
                        <w:szCs w:val="22"/>
                        <w:lang w:val="sk-SK"/>
                      </w:rPr>
                      <w:tab/>
                    </w:r>
                  </w:ins>
                </w:p>
                <w:p w14:paraId="123C09D7" w14:textId="77777777" w:rsidR="000B7F82" w:rsidRPr="006D4536" w:rsidRDefault="000B7F82" w:rsidP="00306D24">
                  <w:pPr>
                    <w:pStyle w:val="Default"/>
                    <w:spacing w:line="276" w:lineRule="auto"/>
                    <w:jc w:val="both"/>
                    <w:rPr>
                      <w:ins w:id="346" w:author="Author"/>
                      <w:rFonts w:ascii="Arial" w:hAnsi="Arial" w:cs="Arial"/>
                      <w:sz w:val="22"/>
                      <w:szCs w:val="22"/>
                      <w:lang w:val="sk-SK"/>
                    </w:rPr>
                  </w:pPr>
                  <w:ins w:id="347" w:author="Author">
                    <w:r w:rsidRPr="006D4536">
                      <w:rPr>
                        <w:rFonts w:ascii="Arial" w:hAnsi="Arial" w:cs="Arial"/>
                        <w:sz w:val="22"/>
                        <w:szCs w:val="22"/>
                        <w:lang w:val="sk-SK"/>
                      </w:rPr>
                      <w:instrText xml:space="preserve">Zdravotnícky pracovník vypracuje svoju vlastnú prezentáciu, ktorá bude obsahovať vyhlásenia o tom, že:  1) názory uvedené v prezentácii sú jeho vlastné a nemusia nevyhnutne predstavovať názory spoločnosti Lilly a 2) účasť Zdravotníckeho pracovníka sponzoruje spoločnosť Lilly a 3) Zdravotnícky pracovník uvádza akékoľvek ďalšie väzby, ktoré má so spoločnosťou Lilly (ako konzultant, poradca, skúšajúci alebo zadávateľ). Okrem toho, obsah nesmie obsahovať konkrétne označenie výrobku (ako obchodné názvy výrobku, ochranné známky, farby a vodoznaky); označenie spoločnosti Lilly sa v obsahu požaduje. Obsah musí byť objektívny, založený na dôkazoch, vyvážený a nesmie byť propagačnej povahy. </w:instrText>
                    </w:r>
                  </w:ins>
                </w:p>
                <w:p w14:paraId="245227D1" w14:textId="77777777" w:rsidR="000B7F82" w:rsidRPr="006D4536" w:rsidRDefault="000B7F82" w:rsidP="00306D24">
                  <w:pPr>
                    <w:spacing w:line="276" w:lineRule="auto"/>
                    <w:jc w:val="both"/>
                    <w:rPr>
                      <w:ins w:id="348" w:author="Author"/>
                      <w:rFonts w:ascii="Arial" w:hAnsi="Arial" w:cs="Arial"/>
                      <w:sz w:val="22"/>
                      <w:szCs w:val="22"/>
                      <w:lang w:val="sk-SK"/>
                    </w:rPr>
                  </w:pPr>
                </w:p>
                <w:p w14:paraId="7ECE44EE" w14:textId="77777777" w:rsidR="000B7F82" w:rsidRPr="006D4536" w:rsidRDefault="000B7F82" w:rsidP="00306D24">
                  <w:pPr>
                    <w:spacing w:line="276" w:lineRule="auto"/>
                    <w:jc w:val="both"/>
                    <w:rPr>
                      <w:ins w:id="349" w:author="Author"/>
                      <w:rFonts w:ascii="Arial" w:hAnsi="Arial" w:cs="Arial"/>
                      <w:sz w:val="22"/>
                      <w:szCs w:val="22"/>
                      <w:lang w:val="sk-SK"/>
                    </w:rPr>
                  </w:pPr>
                  <w:ins w:id="350" w:author="Author">
                    <w:r w:rsidRPr="006D4536">
                      <w:rPr>
                        <w:rFonts w:ascii="Arial" w:hAnsi="Arial" w:cs="Arial"/>
                        <w:sz w:val="22"/>
                        <w:szCs w:val="22"/>
                        <w:lang w:val="sk-SK"/>
                      </w:rPr>
                      <w:instrText xml:space="preserve">Zdravotnícky pracovník poskytne Lilly kópiu svojej prezentácie najmenej </w:instrText>
                    </w:r>
                    <w:r w:rsidRPr="006D4536">
                      <w:rPr>
                        <w:rFonts w:ascii="Arial" w:hAnsi="Arial" w:cs="Arial"/>
                        <w:b/>
                        <w:sz w:val="22"/>
                        <w:szCs w:val="22"/>
                        <w:lang w:val="sk-SK"/>
                      </w:rPr>
                      <w:instrText>&lt;&lt;Form_numberofdays&gt;&gt;</w:instrText>
                    </w:r>
                    <w:r w:rsidRPr="006D4536">
                      <w:rPr>
                        <w:rFonts w:ascii="Arial" w:hAnsi="Arial" w:cs="Arial"/>
                        <w:sz w:val="22"/>
                        <w:szCs w:val="22"/>
                        <w:lang w:val="sk-SK"/>
                      </w:rPr>
                      <w:instrText xml:space="preserve"> </w:instrText>
                    </w:r>
                    <w:r w:rsidRPr="000B7F82">
                      <w:rPr>
                        <w:rFonts w:ascii="Arial" w:hAnsi="Arial" w:cs="Arial"/>
                        <w:sz w:val="22"/>
                        <w:szCs w:val="22"/>
                        <w:lang w:val="sk-SK"/>
                        <w:rPrChange w:id="351" w:author="Author">
                          <w:rPr>
                            <w:rFonts w:ascii="Arial" w:hAnsi="Arial" w:cs="Arial"/>
                            <w:sz w:val="22"/>
                            <w:szCs w:val="22"/>
                            <w:highlight w:val="darkGreen"/>
                            <w:lang w:val="sk-SK"/>
                          </w:rPr>
                        </w:rPrChange>
                      </w:rPr>
                      <w:instrText>pracovné dni/pracovných dní pre</w:instrText>
                    </w:r>
                    <w:r w:rsidRPr="006D4536">
                      <w:rPr>
                        <w:rFonts w:ascii="Arial" w:hAnsi="Arial" w:cs="Arial"/>
                        <w:sz w:val="22"/>
                        <w:szCs w:val="22"/>
                        <w:lang w:val="sk-SK"/>
                      </w:rPr>
                      <w:instrText xml:space="preserve">d daným stretnutím, aby si spoločnosť Lilly mohla overiť, či sú konkrétne údaje vedecky presné a/alebo skontrolovať, či obsah zodpovedá miestnym odborovým kódexom, zákonom a predpisom. Zdravotnícky pracovník vykoná akékoľvek úpravy, ktoré spoločnosť Lilly odôvodnene vyžaduje, aby boli splnené miestne požiadavky. </w:instrText>
                    </w:r>
                  </w:ins>
                </w:p>
                <w:p w14:paraId="4A374DA7" w14:textId="77777777" w:rsidR="000B7F82" w:rsidRPr="006D4536" w:rsidRDefault="000B7F82" w:rsidP="00306D24">
                  <w:pPr>
                    <w:spacing w:line="276" w:lineRule="auto"/>
                    <w:jc w:val="both"/>
                    <w:rPr>
                      <w:ins w:id="352" w:author="Author"/>
                      <w:rFonts w:ascii="Arial" w:hAnsi="Arial" w:cs="Arial"/>
                      <w:sz w:val="22"/>
                      <w:szCs w:val="22"/>
                      <w:lang w:val="sk-SK"/>
                    </w:rPr>
                  </w:pPr>
                </w:p>
                <w:p w14:paraId="46AAEEC9" w14:textId="77777777" w:rsidR="000B7F82" w:rsidRPr="006D4536" w:rsidRDefault="000B7F82" w:rsidP="00306D24">
                  <w:pPr>
                    <w:spacing w:line="276" w:lineRule="auto"/>
                    <w:jc w:val="both"/>
                    <w:rPr>
                      <w:ins w:id="353" w:author="Author"/>
                      <w:rFonts w:ascii="Arial" w:hAnsi="Arial" w:cs="Arial"/>
                      <w:sz w:val="22"/>
                      <w:szCs w:val="22"/>
                      <w:lang w:val="sk-SK"/>
                    </w:rPr>
                  </w:pPr>
                  <w:ins w:id="354" w:author="Author">
                    <w:r w:rsidRPr="006D4536">
                      <w:rPr>
                        <w:rFonts w:ascii="Arial" w:hAnsi="Arial" w:cs="Arial"/>
                        <w:sz w:val="22"/>
                        <w:szCs w:val="22"/>
                        <w:lang w:val="sk-SK"/>
                      </w:rPr>
                      <w:instrText>V Slovenskej republike prezentácia Zdravotnícka pracovníka nesmie obsahovať žiadne informácie o skúšaných molekulách, neschválených indikáciách, neschválenom rozšírení výrobkových rád a pod.</w:instrText>
                    </w:r>
                  </w:ins>
                </w:p>
                <w:p w14:paraId="26977D2C" w14:textId="77777777" w:rsidR="000B7F82" w:rsidRPr="006D4536" w:rsidRDefault="000B7F82" w:rsidP="00306D24">
                  <w:pPr>
                    <w:jc w:val="both"/>
                    <w:rPr>
                      <w:ins w:id="355" w:author="Author"/>
                      <w:rFonts w:ascii="Arial" w:hAnsi="Arial" w:cs="Arial"/>
                      <w:sz w:val="22"/>
                      <w:szCs w:val="22"/>
                    </w:rPr>
                  </w:pPr>
                  <w:ins w:id="356" w:author="Author">
                    <w:r w:rsidRPr="006D4536">
                      <w:rPr>
                        <w:rStyle w:val="hps"/>
                        <w:rFonts w:ascii="Arial" w:hAnsi="Arial" w:cs="Arial"/>
                        <w:sz w:val="22"/>
                        <w:szCs w:val="22"/>
                        <w:lang w:val="sk-SK"/>
                      </w:rPr>
                      <w:instrText>Na stretnutie spoločnosť Lilly</w:instrText>
                    </w:r>
                    <w:r w:rsidRPr="006D4536">
                      <w:rPr>
                        <w:rFonts w:ascii="Arial" w:hAnsi="Arial" w:cs="Arial"/>
                        <w:sz w:val="22"/>
                        <w:szCs w:val="22"/>
                        <w:lang w:val="sk-SK"/>
                      </w:rPr>
                      <w:instrText xml:space="preserve"> zabezpečí</w:instrText>
                    </w:r>
                    <w:r w:rsidRPr="006D4536">
                      <w:rPr>
                        <w:rStyle w:val="hps"/>
                        <w:rFonts w:ascii="Arial" w:hAnsi="Arial" w:cs="Arial"/>
                        <w:sz w:val="22"/>
                        <w:szCs w:val="22"/>
                        <w:lang w:val="sk-SK"/>
                      </w:rPr>
                      <w:instrText>audiovizuálne</w:instrText>
                    </w:r>
                    <w:r w:rsidRPr="006D4536">
                      <w:rPr>
                        <w:rFonts w:ascii="Arial" w:hAnsi="Arial" w:cs="Arial"/>
                        <w:sz w:val="22"/>
                        <w:szCs w:val="22"/>
                        <w:lang w:val="sk-SK"/>
                      </w:rPr>
                      <w:instrText xml:space="preserve"> zariadenie </w:instrText>
                    </w:r>
                    <w:r w:rsidRPr="006D4536">
                      <w:rPr>
                        <w:rStyle w:val="hps"/>
                        <w:rFonts w:ascii="Arial" w:hAnsi="Arial" w:cs="Arial"/>
                        <w:sz w:val="22"/>
                        <w:szCs w:val="22"/>
                        <w:lang w:val="sk-SK"/>
                      </w:rPr>
                      <w:instrText>potrebné na</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prezentovanie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ktoré bude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zahŕňať</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prenosný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počítač</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dátový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projektor</w:instrText>
                    </w:r>
                    <w:r w:rsidRPr="006D4536">
                      <w:rPr>
                        <w:rFonts w:ascii="Arial" w:hAnsi="Arial" w:cs="Arial"/>
                        <w:sz w:val="22"/>
                        <w:szCs w:val="22"/>
                        <w:lang w:val="sk-SK"/>
                      </w:rPr>
                      <w:instrText xml:space="preserve"> a klipový </w:instrText>
                    </w:r>
                    <w:r w:rsidRPr="006D4536">
                      <w:rPr>
                        <w:rStyle w:val="hps"/>
                        <w:rFonts w:ascii="Arial" w:hAnsi="Arial" w:cs="Arial"/>
                        <w:sz w:val="22"/>
                        <w:szCs w:val="22"/>
                        <w:lang w:val="sk-SK"/>
                      </w:rPr>
                      <w:instrText>mikrofón</w:instrText>
                    </w:r>
                    <w:r w:rsidRPr="006D4536">
                      <w:rPr>
                        <w:rFonts w:ascii="Arial" w:hAnsi="Arial" w:cs="Arial"/>
                        <w:sz w:val="22"/>
                        <w:szCs w:val="22"/>
                        <w:lang w:val="sk-SK"/>
                      </w:rPr>
                      <w:instrText>.</w:instrText>
                    </w:r>
                  </w:ins>
                </w:p>
              </w:tc>
            </w:tr>
          </w:tbl>
          <w:p w14:paraId="384004BA" w14:textId="77777777" w:rsidR="000B7F82" w:rsidRPr="006D4536" w:rsidRDefault="000B7F82" w:rsidP="00306D24">
            <w:pPr>
              <w:jc w:val="both"/>
              <w:rPr>
                <w:ins w:id="357" w:author="Author"/>
                <w:rFonts w:ascii="Arial" w:hAnsi="Arial" w:cs="Arial"/>
                <w:sz w:val="22"/>
                <w:szCs w:val="22"/>
                <w:lang w:eastAsia="da-DK" w:bidi="da-DK"/>
              </w:rPr>
            </w:pPr>
            <w:ins w:id="358" w:author="Author">
              <w:r w:rsidRPr="006D4536">
                <w:rPr>
                  <w:rFonts w:ascii="Arial" w:hAnsi="Arial" w:cs="Arial"/>
                  <w:sz w:val="22"/>
                  <w:szCs w:val="22"/>
                </w:rPr>
                <w:instrText xml:space="preserve">"\* 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r w:rsidRPr="006D4536">
                <w:rPr>
                  <w:rFonts w:ascii="Arial" w:hAnsi="Arial" w:cs="Arial"/>
                  <w:sz w:val="22"/>
                  <w:szCs w:val="22"/>
                </w:rPr>
                <w:fldChar w:fldCharType="begin"/>
              </w:r>
              <w:r w:rsidRPr="006D4536">
                <w:rPr>
                  <w:rFonts w:ascii="Arial" w:hAnsi="Arial" w:cs="Arial"/>
                  <w:sz w:val="22"/>
                  <w:szCs w:val="22"/>
                </w:rPr>
                <w:instrText xml:space="preserve"> IF "&lt;&lt;Meeting_Participant_MERC_Types_of_Service_MERC&gt;&gt;"="Advisory Board - Chairman" "</w:instrText>
              </w:r>
            </w:ins>
          </w:p>
          <w:tbl>
            <w:tblPr>
              <w:tblStyle w:val="TableGrid"/>
              <w:tblW w:w="0" w:type="auto"/>
              <w:tblLook w:val="04A0" w:firstRow="1" w:lastRow="0" w:firstColumn="1" w:lastColumn="0" w:noHBand="0" w:noVBand="1"/>
            </w:tblPr>
            <w:tblGrid>
              <w:gridCol w:w="8984"/>
            </w:tblGrid>
            <w:tr w:rsidR="000B7F82" w:rsidRPr="006D4536" w14:paraId="28581BA7" w14:textId="77777777" w:rsidTr="00306D24">
              <w:trPr>
                <w:ins w:id="359" w:author="Author"/>
              </w:trPr>
              <w:tc>
                <w:tcPr>
                  <w:tcW w:w="8984" w:type="dxa"/>
                  <w:tcBorders>
                    <w:top w:val="nil"/>
                    <w:left w:val="nil"/>
                    <w:bottom w:val="nil"/>
                    <w:right w:val="nil"/>
                  </w:tcBorders>
                </w:tcPr>
                <w:p w14:paraId="0B021CA1" w14:textId="77777777" w:rsidR="000B7F82" w:rsidRPr="006D4536" w:rsidRDefault="000B7F82" w:rsidP="00306D24">
                  <w:pPr>
                    <w:spacing w:line="276" w:lineRule="auto"/>
                    <w:jc w:val="both"/>
                    <w:rPr>
                      <w:ins w:id="360" w:author="Author"/>
                      <w:rFonts w:ascii="Arial" w:hAnsi="Arial" w:cs="Arial"/>
                      <w:b/>
                      <w:sz w:val="22"/>
                      <w:szCs w:val="22"/>
                      <w:lang w:val="sk-SK"/>
                    </w:rPr>
                  </w:pPr>
                  <w:ins w:id="361" w:author="Author">
                    <w:r w:rsidRPr="006D4536">
                      <w:rPr>
                        <w:rFonts w:ascii="Arial" w:hAnsi="Arial" w:cs="Arial"/>
                        <w:b/>
                        <w:sz w:val="22"/>
                        <w:szCs w:val="22"/>
                        <w:lang w:val="sk-SK"/>
                      </w:rPr>
                      <w:instrText xml:space="preserve">Osobitné podmienky vzťahujúce sa na poradný výbor (advisory board) </w:instrText>
                    </w:r>
                  </w:ins>
                </w:p>
                <w:p w14:paraId="6B1103C8" w14:textId="77777777" w:rsidR="000B7F82" w:rsidRPr="006D4536" w:rsidRDefault="000B7F82" w:rsidP="00306D24">
                  <w:pPr>
                    <w:spacing w:line="276" w:lineRule="auto"/>
                    <w:jc w:val="both"/>
                    <w:rPr>
                      <w:ins w:id="362" w:author="Author"/>
                      <w:rFonts w:ascii="Arial" w:hAnsi="Arial" w:cs="Arial"/>
                      <w:b/>
                      <w:sz w:val="22"/>
                      <w:szCs w:val="22"/>
                      <w:lang w:val="sk-SK"/>
                    </w:rPr>
                  </w:pPr>
                </w:p>
                <w:p w14:paraId="06CB11CF" w14:textId="77777777" w:rsidR="000B7F82" w:rsidRPr="006D4536" w:rsidRDefault="000B7F82" w:rsidP="00306D24">
                  <w:pPr>
                    <w:spacing w:line="276" w:lineRule="auto"/>
                    <w:jc w:val="both"/>
                    <w:rPr>
                      <w:ins w:id="363" w:author="Author"/>
                      <w:rFonts w:ascii="Arial" w:hAnsi="Arial" w:cs="Arial"/>
                      <w:sz w:val="22"/>
                      <w:szCs w:val="22"/>
                      <w:lang w:val="sk-SK"/>
                    </w:rPr>
                  </w:pPr>
                  <w:ins w:id="364" w:author="Author">
                    <w:r w:rsidRPr="006D4536">
                      <w:rPr>
                        <w:rFonts w:ascii="Arial" w:hAnsi="Arial" w:cs="Arial"/>
                        <w:sz w:val="22"/>
                        <w:szCs w:val="22"/>
                        <w:lang w:val="sk-SK"/>
                      </w:rPr>
                      <w:instrText>Svojou účasťou na poradnom výbore bude Zdravotnícky pracovník spolupracovať pri poskytovaní poradenstva spoločnosti Lilly ohľadom rôznych otázok, najmä poradenstva zdravotníckeho, vedeckého alebo obchodného charakteru v oblasti liečby uvedenej vyššie, pričom všeobecným cieľom bude napomáhanie k prehlbovaniu znalostí a kvalitnému užívaniu liečivých prípravkov v príslušnej jurisdikcii.</w:instrText>
                    </w:r>
                  </w:ins>
                </w:p>
                <w:p w14:paraId="3776F94F" w14:textId="77777777" w:rsidR="000B7F82" w:rsidRPr="006D4536" w:rsidRDefault="000B7F82" w:rsidP="00306D24">
                  <w:pPr>
                    <w:pStyle w:val="BodyText"/>
                    <w:jc w:val="both"/>
                    <w:rPr>
                      <w:ins w:id="365" w:author="Author"/>
                      <w:rFonts w:ascii="Arial" w:hAnsi="Arial" w:cs="Arial"/>
                      <w:sz w:val="22"/>
                      <w:szCs w:val="22"/>
                      <w:lang w:val="sk-SK"/>
                    </w:rPr>
                  </w:pPr>
                  <w:ins w:id="366" w:author="Author">
                    <w:r w:rsidRPr="006D4536">
                      <w:rPr>
                        <w:rFonts w:ascii="Arial" w:hAnsi="Arial" w:cs="Arial"/>
                        <w:sz w:val="22"/>
                        <w:szCs w:val="22"/>
                        <w:lang w:val="sk-SK"/>
                      </w:rPr>
                      <w:instrText>V rámci svojho postavenia v poradnom výbore spoločnosti Lilly sa bude Zdravotnícky pracovník zúčastňovať na rokovaniach poradného výboru, pričom dátum a miesto konania bude oznámené vopred. Ak sa Zdravotnícky pracovník nebude môcť zúčastniť rokovania, čo najskôr o tom upovedomí spoločnosť Lilly.</w:instrText>
                    </w:r>
                  </w:ins>
                </w:p>
                <w:p w14:paraId="6A470DA2" w14:textId="77777777" w:rsidR="000B7F82" w:rsidRPr="006D4536" w:rsidRDefault="000B7F82" w:rsidP="00306D24">
                  <w:pPr>
                    <w:spacing w:line="276" w:lineRule="auto"/>
                    <w:jc w:val="both"/>
                    <w:rPr>
                      <w:ins w:id="367" w:author="Author"/>
                      <w:rFonts w:ascii="Arial" w:hAnsi="Arial" w:cs="Arial"/>
                      <w:sz w:val="22"/>
                      <w:szCs w:val="22"/>
                      <w:lang w:val="sk-SK"/>
                    </w:rPr>
                  </w:pPr>
                  <w:ins w:id="368" w:author="Author">
                    <w:r w:rsidRPr="006D4536">
                      <w:rPr>
                        <w:rFonts w:ascii="Arial" w:hAnsi="Arial" w:cs="Arial"/>
                        <w:sz w:val="22"/>
                        <w:szCs w:val="22"/>
                        <w:lang w:val="sk-SK"/>
                      </w:rPr>
                      <w:instrText xml:space="preserve">Ak bude Zdravotnícky pracovník povinný predložiť obsah na účely použitia poradným výborom spoločnosti Lilly, tento obsah:  </w:instrText>
                    </w:r>
                  </w:ins>
                </w:p>
                <w:p w14:paraId="42E2FA0F" w14:textId="77777777" w:rsidR="000B7F82" w:rsidRPr="006D4536" w:rsidRDefault="000B7F82">
                  <w:pPr>
                    <w:pStyle w:val="ListParagraph"/>
                    <w:numPr>
                      <w:ilvl w:val="0"/>
                      <w:numId w:val="2"/>
                    </w:numPr>
                    <w:spacing w:line="276" w:lineRule="auto"/>
                    <w:ind w:left="0" w:firstLine="0"/>
                    <w:contextualSpacing/>
                    <w:jc w:val="both"/>
                    <w:rPr>
                      <w:ins w:id="369" w:author="Author"/>
                      <w:rFonts w:ascii="Arial" w:hAnsi="Arial" w:cs="Arial"/>
                      <w:sz w:val="22"/>
                      <w:szCs w:val="22"/>
                      <w:lang w:val="sk-SK"/>
                    </w:rPr>
                    <w:pPrChange w:id="370" w:author="Author">
                      <w:pPr>
                        <w:pStyle w:val="ListParagraph"/>
                        <w:numPr>
                          <w:numId w:val="2"/>
                        </w:numPr>
                        <w:spacing w:line="276" w:lineRule="auto"/>
                        <w:ind w:left="284" w:hanging="284"/>
                        <w:contextualSpacing/>
                        <w:jc w:val="both"/>
                      </w:pPr>
                    </w:pPrChange>
                  </w:pPr>
                  <w:ins w:id="371" w:author="Author">
                    <w:r w:rsidRPr="006D4536">
                      <w:rPr>
                        <w:rFonts w:ascii="Arial" w:hAnsi="Arial" w:cs="Arial"/>
                        <w:sz w:val="22"/>
                        <w:szCs w:val="22"/>
                        <w:lang w:val="sk-SK"/>
                      </w:rPr>
                      <w:instrText>musí uvádzať všetky väzby, ktoré má Zdravotnícky pracovník so spoločnosťou Lilly (napríklad ako hovorca, konzultant, poradca, skúšajúci alebo zadávateľ);</w:instrText>
                    </w:r>
                  </w:ins>
                </w:p>
                <w:p w14:paraId="189FF51B" w14:textId="77777777" w:rsidR="000B7F82" w:rsidRPr="006D4536" w:rsidRDefault="000B7F82">
                  <w:pPr>
                    <w:pStyle w:val="ListParagraph"/>
                    <w:numPr>
                      <w:ilvl w:val="0"/>
                      <w:numId w:val="2"/>
                    </w:numPr>
                    <w:spacing w:line="276" w:lineRule="auto"/>
                    <w:ind w:left="0" w:firstLine="0"/>
                    <w:contextualSpacing/>
                    <w:jc w:val="both"/>
                    <w:rPr>
                      <w:ins w:id="372" w:author="Author"/>
                      <w:rFonts w:ascii="Arial" w:hAnsi="Arial" w:cs="Arial"/>
                      <w:sz w:val="22"/>
                      <w:szCs w:val="22"/>
                      <w:lang w:val="sk-SK"/>
                    </w:rPr>
                    <w:pPrChange w:id="373" w:author="Author">
                      <w:pPr>
                        <w:pStyle w:val="ListParagraph"/>
                        <w:numPr>
                          <w:numId w:val="2"/>
                        </w:numPr>
                        <w:spacing w:line="276" w:lineRule="auto"/>
                        <w:ind w:left="284" w:hanging="284"/>
                        <w:contextualSpacing/>
                        <w:jc w:val="both"/>
                      </w:pPr>
                    </w:pPrChange>
                  </w:pPr>
                  <w:ins w:id="374" w:author="Author">
                    <w:r w:rsidRPr="006D4536">
                      <w:rPr>
                        <w:rFonts w:ascii="Arial" w:hAnsi="Arial" w:cs="Arial"/>
                        <w:sz w:val="22"/>
                        <w:szCs w:val="22"/>
                        <w:lang w:val="sk-SK"/>
                      </w:rPr>
                      <w:lastRenderedPageBreak/>
                      <w:instrText>nesmie obsahovať označenie konkrétneho výrobku (ako obchodné značky výrobku, ochranné známky, farby a vodoznaky); a</w:instrText>
                    </w:r>
                  </w:ins>
                </w:p>
                <w:p w14:paraId="4B8AD69D" w14:textId="77777777" w:rsidR="000B7F82" w:rsidRPr="006D4536" w:rsidRDefault="000B7F82">
                  <w:pPr>
                    <w:jc w:val="both"/>
                    <w:rPr>
                      <w:ins w:id="375" w:author="Author"/>
                      <w:rFonts w:ascii="Arial" w:hAnsi="Arial" w:cs="Arial"/>
                      <w:sz w:val="22"/>
                      <w:szCs w:val="22"/>
                    </w:rPr>
                  </w:pPr>
                  <w:ins w:id="376" w:author="Author">
                    <w:r w:rsidRPr="006D4536">
                      <w:rPr>
                        <w:rFonts w:ascii="Arial" w:hAnsi="Arial" w:cs="Arial"/>
                        <w:sz w:val="22"/>
                        <w:szCs w:val="22"/>
                        <w:lang w:val="sk-SK"/>
                      </w:rPr>
                      <w:instrText>bude spoločnosťou Lilly zrevidovaný skôr, než sa použije na poradnom výbore.</w:instrText>
                    </w:r>
                  </w:ins>
                </w:p>
              </w:tc>
            </w:tr>
          </w:tbl>
          <w:p w14:paraId="109241EF" w14:textId="5729AE9B" w:rsidR="000B7F82" w:rsidRPr="00940F46" w:rsidDel="00C934B8" w:rsidRDefault="000B7F82" w:rsidP="008E5C5B">
            <w:pPr>
              <w:spacing w:line="276" w:lineRule="auto"/>
              <w:rPr>
                <w:del w:id="377" w:author="Author"/>
                <w:rFonts w:ascii="Arial" w:hAnsi="Arial" w:cs="Arial"/>
                <w:sz w:val="22"/>
                <w:szCs w:val="22"/>
                <w:lang w:val="sk-SK"/>
                <w:rPrChange w:id="378" w:author="Author">
                  <w:rPr>
                    <w:del w:id="379" w:author="Author"/>
                    <w:rFonts w:asciiTheme="minorHAnsi" w:hAnsiTheme="minorHAnsi" w:cs="Arial"/>
                    <w:sz w:val="22"/>
                    <w:szCs w:val="22"/>
                    <w:lang w:val="sk-SK"/>
                  </w:rPr>
                </w:rPrChange>
              </w:rPr>
            </w:pPr>
            <w:ins w:id="380" w:author="Author">
              <w:r w:rsidRPr="006D4536">
                <w:rPr>
                  <w:rFonts w:ascii="Arial" w:hAnsi="Arial" w:cs="Arial"/>
                  <w:sz w:val="22"/>
                  <w:szCs w:val="22"/>
                </w:rPr>
                <w:lastRenderedPageBreak/>
                <w:instrText xml:space="preserve">"\*MERGEFORMAT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ins>
            <w:del w:id="381" w:author="Author">
              <w:r w:rsidRPr="00940F46" w:rsidDel="00C934B8">
                <w:rPr>
                  <w:rFonts w:ascii="Arial" w:hAnsi="Arial" w:cs="Arial"/>
                  <w:i/>
                  <w:sz w:val="22"/>
                  <w:szCs w:val="22"/>
                  <w:lang w:val="sk-SK"/>
                  <w:rPrChange w:id="382" w:author="Author">
                    <w:rPr>
                      <w:rFonts w:asciiTheme="minorHAnsi" w:hAnsiTheme="minorHAnsi" w:cs="Arial"/>
                      <w:i/>
                      <w:sz w:val="22"/>
                      <w:szCs w:val="22"/>
                      <w:lang w:val="sk-SK"/>
                    </w:rPr>
                  </w:rPrChange>
                </w:rPr>
                <w:delText>(</w:delText>
              </w:r>
              <w:r w:rsidRPr="00940F46" w:rsidDel="00C934B8">
                <w:rPr>
                  <w:rFonts w:ascii="Arial" w:hAnsi="Arial" w:cs="Arial"/>
                  <w:sz w:val="22"/>
                  <w:szCs w:val="22"/>
                  <w:lang w:val="sk-SK"/>
                  <w:rPrChange w:id="383" w:author="Author">
                    <w:rPr>
                      <w:rFonts w:asciiTheme="minorHAnsi" w:hAnsiTheme="minorHAnsi" w:cs="Arial"/>
                      <w:sz w:val="22"/>
                      <w:szCs w:val="22"/>
                      <w:lang w:val="sk-SK"/>
                    </w:rPr>
                  </w:rPrChange>
                </w:rPr>
                <w:delText xml:space="preserve"> </w:delText>
              </w:r>
            </w:del>
          </w:p>
          <w:p w14:paraId="109241F0" w14:textId="774632B4" w:rsidR="000B7F82" w:rsidRPr="00940F46" w:rsidDel="00C934B8" w:rsidRDefault="000B7F82">
            <w:pPr>
              <w:spacing w:line="276" w:lineRule="auto"/>
              <w:rPr>
                <w:del w:id="384" w:author="Author"/>
                <w:rFonts w:ascii="Arial" w:hAnsi="Arial" w:cs="Arial"/>
                <w:sz w:val="22"/>
                <w:szCs w:val="22"/>
                <w:lang w:val="sk-SK"/>
                <w:rPrChange w:id="385" w:author="Author">
                  <w:rPr>
                    <w:del w:id="386" w:author="Author"/>
                    <w:rFonts w:asciiTheme="minorHAnsi" w:hAnsiTheme="minorHAnsi" w:cs="Arial"/>
                    <w:sz w:val="22"/>
                    <w:szCs w:val="22"/>
                    <w:lang w:val="sk-SK"/>
                  </w:rPr>
                </w:rPrChange>
              </w:rPr>
              <w:pPrChange w:id="387" w:author="Michaela MacCarthy" w:date="2014-10-14T14:11:00Z">
                <w:pPr>
                  <w:spacing w:line="276" w:lineRule="auto"/>
                  <w:ind w:left="426"/>
                </w:pPr>
              </w:pPrChange>
            </w:pPr>
          </w:p>
          <w:p w14:paraId="109241F1" w14:textId="4B4DB409" w:rsidR="000B7F82" w:rsidRPr="00940F46" w:rsidRDefault="000B7F82">
            <w:pPr>
              <w:spacing w:line="276" w:lineRule="auto"/>
              <w:rPr>
                <w:rFonts w:ascii="Arial" w:hAnsi="Arial" w:cs="Arial"/>
                <w:b/>
                <w:bCs/>
                <w:color w:val="FF0000"/>
                <w:sz w:val="22"/>
                <w:szCs w:val="22"/>
                <w:lang w:val="sk-SK"/>
                <w:rPrChange w:id="388" w:author="Author">
                  <w:rPr>
                    <w:rFonts w:asciiTheme="minorHAnsi" w:hAnsiTheme="minorHAnsi" w:cs="Arial"/>
                    <w:b/>
                    <w:bCs/>
                    <w:color w:val="FF0000"/>
                    <w:sz w:val="22"/>
                    <w:szCs w:val="22"/>
                    <w:lang w:val="sk-SK"/>
                  </w:rPr>
                </w:rPrChange>
              </w:rPr>
            </w:pPr>
            <w:del w:id="389" w:author="Author">
              <w:r w:rsidRPr="00940F46" w:rsidDel="00C934B8">
                <w:rPr>
                  <w:rFonts w:ascii="Arial" w:hAnsi="Arial" w:cs="Arial"/>
                  <w:sz w:val="22"/>
                  <w:szCs w:val="22"/>
                  <w:lang w:val="sk-SK"/>
                  <w:rPrChange w:id="390" w:author="Author">
                    <w:rPr>
                      <w:rFonts w:asciiTheme="minorHAnsi" w:hAnsiTheme="minorHAnsi" w:cs="Arial"/>
                      <w:sz w:val="22"/>
                      <w:szCs w:val="22"/>
                      <w:lang w:val="sk-SK"/>
                    </w:rPr>
                  </w:rPrChange>
                </w:rPr>
                <w:delText>(</w:delText>
              </w:r>
              <w:r w:rsidRPr="00940F46" w:rsidDel="00C934B8">
                <w:rPr>
                  <w:rFonts w:ascii="Arial" w:hAnsi="Arial" w:cs="Arial"/>
                  <w:b/>
                  <w:sz w:val="22"/>
                  <w:szCs w:val="22"/>
                  <w:highlight w:val="yellow"/>
                  <w:lang w:val="sk-SK"/>
                  <w:rPrChange w:id="391" w:author="Author">
                    <w:rPr>
                      <w:rFonts w:asciiTheme="minorHAnsi" w:hAnsiTheme="minorHAnsi" w:cs="Arial"/>
                      <w:b/>
                      <w:sz w:val="22"/>
                      <w:szCs w:val="22"/>
                      <w:highlight w:val="yellow"/>
                      <w:lang w:val="sk-SK"/>
                    </w:rPr>
                  </w:rPrChange>
                </w:rPr>
                <w:delText xml:space="preserve">doplniť </w:delText>
              </w:r>
              <w:r w:rsidRPr="00940F46" w:rsidDel="00C934B8">
                <w:rPr>
                  <w:rFonts w:ascii="Arial" w:hAnsi="Arial" w:cs="Arial"/>
                  <w:i/>
                  <w:sz w:val="22"/>
                  <w:szCs w:val="22"/>
                  <w:highlight w:val="yellow"/>
                  <w:lang w:val="sk-SK"/>
                  <w:rPrChange w:id="392" w:author="Author">
                    <w:rPr>
                      <w:rFonts w:asciiTheme="minorHAnsi" w:hAnsiTheme="minorHAnsi" w:cs="Arial"/>
                      <w:i/>
                      <w:sz w:val="22"/>
                      <w:szCs w:val="22"/>
                      <w:highlight w:val="yellow"/>
                      <w:lang w:val="sk-SK"/>
                    </w:rPr>
                  </w:rPrChange>
                </w:rPr>
                <w:delText>zvoľte, ak je to relevantné</w:delText>
              </w:r>
              <w:r w:rsidRPr="00940F46" w:rsidDel="00C934B8">
                <w:rPr>
                  <w:rFonts w:ascii="Arial" w:hAnsi="Arial" w:cs="Arial"/>
                  <w:i/>
                  <w:sz w:val="22"/>
                  <w:szCs w:val="22"/>
                  <w:lang w:val="sk-SK"/>
                  <w:rPrChange w:id="393" w:author="Author">
                    <w:rPr>
                      <w:rFonts w:asciiTheme="minorHAnsi" w:hAnsiTheme="minorHAnsi" w:cs="Arial"/>
                      <w:i/>
                      <w:sz w:val="22"/>
                      <w:szCs w:val="22"/>
                      <w:lang w:val="sk-SK"/>
                    </w:rPr>
                  </w:rPrChange>
                </w:rPr>
                <w:delText>)</w:delText>
              </w:r>
              <w:r w:rsidRPr="00940F46" w:rsidDel="00C934B8">
                <w:rPr>
                  <w:rFonts w:ascii="Arial" w:hAnsi="Arial" w:cs="Arial"/>
                  <w:b/>
                  <w:sz w:val="22"/>
                  <w:szCs w:val="22"/>
                  <w:lang w:val="sk-SK"/>
                  <w:rPrChange w:id="394" w:author="Author">
                    <w:rPr>
                      <w:rFonts w:asciiTheme="minorHAnsi" w:hAnsiTheme="minorHAnsi" w:cs="Arial"/>
                      <w:b/>
                      <w:sz w:val="22"/>
                      <w:szCs w:val="22"/>
                      <w:lang w:val="sk-SK"/>
                    </w:rPr>
                  </w:rPrChange>
                </w:rPr>
                <w:delText xml:space="preserve"> Osobitné podmienky vzťahujúce sa na edukačné  stretnutie</w:delText>
              </w:r>
            </w:del>
          </w:p>
        </w:tc>
      </w:tr>
      <w:tr w:rsidR="000B7F82" w:rsidRPr="00940F46" w14:paraId="109241FB" w14:textId="77777777" w:rsidTr="000B7F82">
        <w:tc>
          <w:tcPr>
            <w:tcW w:w="9576" w:type="dxa"/>
          </w:tcPr>
          <w:p w14:paraId="1EF6DB9E" w14:textId="77777777" w:rsidR="000B7F82" w:rsidRPr="006D4536" w:rsidRDefault="000B7F82" w:rsidP="00306D24">
            <w:pPr>
              <w:jc w:val="both"/>
              <w:rPr>
                <w:ins w:id="395" w:author="Author"/>
                <w:rFonts w:ascii="Arial" w:hAnsi="Arial" w:cs="Arial"/>
                <w:sz w:val="22"/>
                <w:szCs w:val="22"/>
                <w:lang w:eastAsia="da-DK" w:bidi="da-DK"/>
              </w:rPr>
            </w:pPr>
            <w:ins w:id="396" w:author="Author">
              <w:r w:rsidRPr="006D4536">
                <w:rPr>
                  <w:rFonts w:ascii="Arial" w:hAnsi="Arial" w:cs="Arial"/>
                  <w:sz w:val="22"/>
                  <w:szCs w:val="22"/>
                </w:rPr>
                <w:lastRenderedPageBreak/>
                <w:fldChar w:fldCharType="begin"/>
              </w:r>
              <w:r w:rsidRPr="006D4536">
                <w:rPr>
                  <w:rFonts w:ascii="Arial" w:hAnsi="Arial" w:cs="Arial"/>
                  <w:sz w:val="22"/>
                  <w:szCs w:val="22"/>
                </w:rPr>
                <w:instrText xml:space="preserve"> IF "&lt;&lt;Meeting_Name_MERC_Type_MERC&gt;&gt;"="Health Education" "</w:instrText>
              </w:r>
            </w:ins>
          </w:p>
          <w:tbl>
            <w:tblPr>
              <w:tblStyle w:val="TableGrid"/>
              <w:tblW w:w="0" w:type="auto"/>
              <w:tblLook w:val="04A0" w:firstRow="1" w:lastRow="0" w:firstColumn="1" w:lastColumn="0" w:noHBand="0" w:noVBand="1"/>
            </w:tblPr>
            <w:tblGrid>
              <w:gridCol w:w="8984"/>
            </w:tblGrid>
            <w:tr w:rsidR="000B7F82" w:rsidRPr="006D4536" w14:paraId="77196F97" w14:textId="77777777" w:rsidTr="00306D24">
              <w:trPr>
                <w:ins w:id="397" w:author="Author"/>
              </w:trPr>
              <w:tc>
                <w:tcPr>
                  <w:tcW w:w="8984" w:type="dxa"/>
                  <w:tcBorders>
                    <w:top w:val="nil"/>
                    <w:left w:val="nil"/>
                    <w:bottom w:val="nil"/>
                    <w:right w:val="nil"/>
                  </w:tcBorders>
                </w:tcPr>
                <w:p w14:paraId="7F540BBE" w14:textId="77777777" w:rsidR="000B7F82" w:rsidRPr="006D4536" w:rsidRDefault="000B7F82" w:rsidP="00306D24">
                  <w:pPr>
                    <w:pStyle w:val="BodyText"/>
                    <w:jc w:val="both"/>
                    <w:rPr>
                      <w:ins w:id="398" w:author="Author"/>
                      <w:rFonts w:ascii="Arial" w:hAnsi="Arial" w:cs="Arial"/>
                      <w:b/>
                      <w:sz w:val="22"/>
                      <w:szCs w:val="22"/>
                      <w:lang w:val="sk-SK"/>
                    </w:rPr>
                  </w:pPr>
                  <w:ins w:id="399" w:author="Author">
                    <w:r w:rsidRPr="006D4536">
                      <w:rPr>
                        <w:rFonts w:ascii="Arial" w:hAnsi="Arial" w:cs="Arial"/>
                        <w:b/>
                        <w:sz w:val="22"/>
                        <w:szCs w:val="22"/>
                        <w:lang w:val="sk-SK"/>
                      </w:rPr>
                      <w:instrText>Osobitné podmienky vzťahujúce sa na edukačné stretnutie</w:instrText>
                    </w:r>
                  </w:ins>
                </w:p>
                <w:p w14:paraId="565385F0" w14:textId="77777777" w:rsidR="000B7F82" w:rsidRPr="006D4536" w:rsidRDefault="000B7F82" w:rsidP="00306D24">
                  <w:pPr>
                    <w:spacing w:line="276" w:lineRule="auto"/>
                    <w:jc w:val="both"/>
                    <w:rPr>
                      <w:ins w:id="400" w:author="Author"/>
                      <w:rFonts w:ascii="Arial" w:hAnsi="Arial" w:cs="Arial"/>
                      <w:sz w:val="22"/>
                      <w:szCs w:val="22"/>
                      <w:lang w:val="sk-SK"/>
                    </w:rPr>
                  </w:pPr>
                  <w:ins w:id="401" w:author="Author">
                    <w:r w:rsidRPr="006D4536">
                      <w:rPr>
                        <w:rFonts w:ascii="Arial" w:hAnsi="Arial" w:cs="Arial"/>
                        <w:sz w:val="22"/>
                        <w:szCs w:val="22"/>
                        <w:lang w:val="sk-SK"/>
                      </w:rPr>
                      <w:instrText>V prípadoch, keď Zdravotnícky pracovník súhlasil s tým, že pre spoločnosť Lilly prednesie prezentáciu na edukačnom stretnutí, a spracováva aj obsah tejto prezentácie, tento obsah:</w:instrText>
                    </w:r>
                  </w:ins>
                </w:p>
                <w:p w14:paraId="5D462339" w14:textId="77777777" w:rsidR="000B7F82" w:rsidRPr="006D4536" w:rsidRDefault="000B7F82">
                  <w:pPr>
                    <w:pStyle w:val="ListParagraph"/>
                    <w:numPr>
                      <w:ilvl w:val="0"/>
                      <w:numId w:val="1"/>
                    </w:numPr>
                    <w:spacing w:line="276" w:lineRule="auto"/>
                    <w:ind w:left="0" w:firstLine="0"/>
                    <w:contextualSpacing/>
                    <w:jc w:val="both"/>
                    <w:rPr>
                      <w:ins w:id="402" w:author="Author"/>
                      <w:rFonts w:ascii="Arial" w:hAnsi="Arial" w:cs="Arial"/>
                      <w:sz w:val="22"/>
                      <w:szCs w:val="22"/>
                      <w:lang w:val="sk-SK"/>
                    </w:rPr>
                    <w:pPrChange w:id="403" w:author="Author">
                      <w:pPr>
                        <w:pStyle w:val="ListParagraph"/>
                        <w:numPr>
                          <w:numId w:val="1"/>
                        </w:numPr>
                        <w:spacing w:line="276" w:lineRule="auto"/>
                        <w:ind w:left="284" w:hanging="284"/>
                        <w:contextualSpacing/>
                        <w:jc w:val="both"/>
                      </w:pPr>
                    </w:pPrChange>
                  </w:pPr>
                  <w:ins w:id="404" w:author="Author">
                    <w:r w:rsidRPr="006D4536">
                      <w:rPr>
                        <w:rFonts w:ascii="Arial" w:hAnsi="Arial" w:cs="Arial"/>
                        <w:sz w:val="22"/>
                        <w:szCs w:val="22"/>
                        <w:lang w:val="sk-SK"/>
                      </w:rPr>
                      <w:instrText xml:space="preserve">musí byť poskytnutý spoločnosti Lilly v elektronickej podobe najmenej </w:instrText>
                    </w:r>
                    <w:r w:rsidRPr="006D4536">
                      <w:rPr>
                        <w:rFonts w:ascii="Arial" w:hAnsi="Arial" w:cs="Arial"/>
                        <w:b/>
                        <w:sz w:val="22"/>
                        <w:szCs w:val="22"/>
                        <w:lang w:val="sk-SK"/>
                      </w:rPr>
                      <w:instrText>&lt;&lt;Form_numberofdays&gt;&gt;</w:instrText>
                    </w:r>
                    <w:r w:rsidRPr="006D4536">
                      <w:rPr>
                        <w:rFonts w:ascii="Arial" w:hAnsi="Arial" w:cs="Arial"/>
                        <w:sz w:val="22"/>
                        <w:szCs w:val="22"/>
                        <w:lang w:val="sk-SK"/>
                      </w:rPr>
                      <w:instrText xml:space="preserve"> </w:instrText>
                    </w:r>
                    <w:r w:rsidRPr="000B7F82">
                      <w:rPr>
                        <w:rFonts w:ascii="Arial" w:hAnsi="Arial" w:cs="Arial"/>
                        <w:sz w:val="22"/>
                        <w:szCs w:val="22"/>
                        <w:lang w:val="sk-SK"/>
                        <w:rPrChange w:id="405" w:author="Author">
                          <w:rPr>
                            <w:rFonts w:ascii="Arial" w:hAnsi="Arial" w:cs="Arial"/>
                            <w:sz w:val="22"/>
                            <w:szCs w:val="22"/>
                            <w:highlight w:val="darkGreen"/>
                            <w:lang w:val="sk-SK"/>
                          </w:rPr>
                        </w:rPrChange>
                      </w:rPr>
                      <w:instrText>pracovné dni/pracovných dn</w:instrText>
                    </w:r>
                    <w:r w:rsidRPr="006D4536">
                      <w:rPr>
                        <w:rFonts w:ascii="Arial" w:hAnsi="Arial" w:cs="Arial"/>
                        <w:sz w:val="22"/>
                        <w:szCs w:val="22"/>
                        <w:highlight w:val="darkGreen"/>
                        <w:lang w:val="sk-SK"/>
                      </w:rPr>
                      <w:instrText>í</w:instrText>
                    </w:r>
                    <w:r w:rsidRPr="006D4536">
                      <w:rPr>
                        <w:rFonts w:ascii="Arial" w:hAnsi="Arial" w:cs="Arial"/>
                        <w:sz w:val="22"/>
                        <w:szCs w:val="22"/>
                        <w:lang w:val="sk-SK"/>
                      </w:rPr>
                      <w:instrText xml:space="preserve"> pred daným stretnutím (spoločnosť Lilly si vyhradzuje právo zrevidovať prezentáciu, či zodpovedá miestnym odborovým kódexom, zákonom a predpisom a vykonať akékoľvek úpravy podľa požiadaviek miestnych právnych predpisov);</w:instrText>
                    </w:r>
                  </w:ins>
                </w:p>
                <w:p w14:paraId="66C23625" w14:textId="77777777" w:rsidR="000B7F82" w:rsidRPr="006D4536" w:rsidRDefault="000B7F82">
                  <w:pPr>
                    <w:pStyle w:val="ListParagraph"/>
                    <w:numPr>
                      <w:ilvl w:val="0"/>
                      <w:numId w:val="1"/>
                    </w:numPr>
                    <w:spacing w:line="276" w:lineRule="auto"/>
                    <w:ind w:left="0" w:firstLine="0"/>
                    <w:contextualSpacing/>
                    <w:jc w:val="both"/>
                    <w:rPr>
                      <w:ins w:id="406" w:author="Author"/>
                      <w:rFonts w:ascii="Arial" w:hAnsi="Arial" w:cs="Arial"/>
                      <w:sz w:val="22"/>
                      <w:szCs w:val="22"/>
                      <w:lang w:val="sk-SK"/>
                    </w:rPr>
                    <w:pPrChange w:id="407" w:author="Author">
                      <w:pPr>
                        <w:pStyle w:val="ListParagraph"/>
                        <w:numPr>
                          <w:numId w:val="1"/>
                        </w:numPr>
                        <w:spacing w:line="276" w:lineRule="auto"/>
                        <w:ind w:left="284" w:hanging="284"/>
                        <w:contextualSpacing/>
                        <w:jc w:val="both"/>
                      </w:pPr>
                    </w:pPrChange>
                  </w:pPr>
                  <w:ins w:id="408" w:author="Author">
                    <w:r w:rsidRPr="006D4536">
                      <w:rPr>
                        <w:rFonts w:ascii="Arial" w:hAnsi="Arial" w:cs="Arial"/>
                        <w:sz w:val="22"/>
                        <w:szCs w:val="22"/>
                        <w:lang w:val="sk-SK"/>
                      </w:rPr>
                      <w:instrText xml:space="preserve">nesmie obsahovať označenie konkrétneho výrobku (ako obchodné značky výrobku, ochranné známky, farby a vodoznaky), avšak ak sa zmieňujú možnosti liečby, mal by sa zahrnúť prehľad všeobecne používaných predávaných možností liečby a informácie o každej možnosti liečby by mali byť v súlade s registráciou/značením výrobku v krajine, kde sa prezentácia koná, a mali by byť správne vyvážené pokiaľ ide o obsah, formátovanie a čas strávený diskusiou a nemali by sa týkať vzájomného porovnávania dvoch výrobkov (pokiaľ však nejde o priame porovnávanie výrobkov); </w:instrText>
                    </w:r>
                  </w:ins>
                </w:p>
                <w:p w14:paraId="43A40D9F" w14:textId="77777777" w:rsidR="000B7F82" w:rsidRPr="006D4536" w:rsidRDefault="000B7F82">
                  <w:pPr>
                    <w:pStyle w:val="Default"/>
                    <w:numPr>
                      <w:ilvl w:val="0"/>
                      <w:numId w:val="1"/>
                    </w:numPr>
                    <w:spacing w:line="276" w:lineRule="auto"/>
                    <w:ind w:left="0" w:firstLine="0"/>
                    <w:jc w:val="both"/>
                    <w:rPr>
                      <w:ins w:id="409" w:author="Author"/>
                      <w:rFonts w:ascii="Arial" w:hAnsi="Arial" w:cs="Arial"/>
                      <w:sz w:val="22"/>
                      <w:szCs w:val="22"/>
                      <w:lang w:val="sk-SK"/>
                    </w:rPr>
                    <w:pPrChange w:id="410" w:author="Author">
                      <w:pPr>
                        <w:pStyle w:val="Default"/>
                        <w:numPr>
                          <w:numId w:val="1"/>
                        </w:numPr>
                        <w:spacing w:line="276" w:lineRule="auto"/>
                        <w:ind w:left="284" w:hanging="284"/>
                        <w:jc w:val="both"/>
                      </w:pPr>
                    </w:pPrChange>
                  </w:pPr>
                  <w:ins w:id="411" w:author="Author">
                    <w:r w:rsidRPr="006D4536">
                      <w:rPr>
                        <w:rFonts w:ascii="Arial" w:hAnsi="Arial" w:cs="Arial"/>
                        <w:sz w:val="22"/>
                        <w:szCs w:val="22"/>
                        <w:lang w:val="sk-SK"/>
                      </w:rPr>
                      <w:instrText xml:space="preserve">nesmie obsahovať žiadne informácie o skúšaných molekulách, neschválených  indikáciách, neschválenom rozšírení výrobkových radov atď. </w:instrText>
                    </w:r>
                  </w:ins>
                </w:p>
                <w:p w14:paraId="07AB60FC" w14:textId="77777777" w:rsidR="000B7F82" w:rsidRPr="006D4536" w:rsidRDefault="000B7F82">
                  <w:pPr>
                    <w:pStyle w:val="ListParagraph"/>
                    <w:numPr>
                      <w:ilvl w:val="0"/>
                      <w:numId w:val="1"/>
                    </w:numPr>
                    <w:spacing w:line="276" w:lineRule="auto"/>
                    <w:ind w:left="0" w:firstLine="0"/>
                    <w:contextualSpacing/>
                    <w:jc w:val="both"/>
                    <w:rPr>
                      <w:ins w:id="412" w:author="Author"/>
                      <w:rFonts w:ascii="Arial" w:hAnsi="Arial" w:cs="Arial"/>
                      <w:sz w:val="22"/>
                      <w:szCs w:val="22"/>
                      <w:lang w:val="sk-SK"/>
                    </w:rPr>
                    <w:pPrChange w:id="413" w:author="Author">
                      <w:pPr>
                        <w:pStyle w:val="ListParagraph"/>
                        <w:numPr>
                          <w:numId w:val="1"/>
                        </w:numPr>
                        <w:spacing w:line="276" w:lineRule="auto"/>
                        <w:ind w:left="284" w:hanging="284"/>
                        <w:contextualSpacing/>
                        <w:jc w:val="both"/>
                      </w:pPr>
                    </w:pPrChange>
                  </w:pPr>
                  <w:ins w:id="414" w:author="Author">
                    <w:r w:rsidRPr="006D4536">
                      <w:rPr>
                        <w:rFonts w:ascii="Arial" w:hAnsi="Arial" w:cs="Arial"/>
                        <w:sz w:val="22"/>
                        <w:szCs w:val="22"/>
                        <w:lang w:val="sk-SK"/>
                      </w:rPr>
                      <w:instrText>musí uvádzať všetky väzby, ktoré má Zdravotnícky pracovník so spoločnosťou Lilly (napríklad ako hovorca, konzultant, poradca, skúšajúci alebo zadávateľ); a</w:instrText>
                    </w:r>
                  </w:ins>
                </w:p>
                <w:p w14:paraId="54B45D51" w14:textId="77777777" w:rsidR="000B7F82" w:rsidRPr="006D4536" w:rsidRDefault="000B7F82">
                  <w:pPr>
                    <w:pStyle w:val="ListParagraph"/>
                    <w:numPr>
                      <w:ilvl w:val="0"/>
                      <w:numId w:val="1"/>
                    </w:numPr>
                    <w:spacing w:line="276" w:lineRule="auto"/>
                    <w:ind w:left="0" w:firstLine="0"/>
                    <w:contextualSpacing/>
                    <w:jc w:val="both"/>
                    <w:rPr>
                      <w:ins w:id="415" w:author="Author"/>
                      <w:rFonts w:ascii="Arial" w:hAnsi="Arial" w:cs="Arial"/>
                      <w:sz w:val="22"/>
                      <w:szCs w:val="22"/>
                      <w:lang w:val="sk-SK"/>
                    </w:rPr>
                    <w:pPrChange w:id="416" w:author="Author">
                      <w:pPr>
                        <w:pStyle w:val="ListParagraph"/>
                        <w:numPr>
                          <w:numId w:val="1"/>
                        </w:numPr>
                        <w:spacing w:line="276" w:lineRule="auto"/>
                        <w:ind w:left="284" w:hanging="284"/>
                        <w:contextualSpacing/>
                        <w:jc w:val="both"/>
                      </w:pPr>
                    </w:pPrChange>
                  </w:pPr>
                  <w:ins w:id="417" w:author="Author">
                    <w:r w:rsidRPr="006D4536">
                      <w:rPr>
                        <w:rFonts w:ascii="Arial" w:hAnsi="Arial" w:cs="Arial"/>
                        <w:sz w:val="22"/>
                        <w:szCs w:val="22"/>
                        <w:lang w:val="sk-SK"/>
                      </w:rPr>
                      <w:instrText>potom, čo ho spoločnosť Lilly zrevidovala, sa nesmie už žiadnym spôsobom pred použitím upravovať; akékoľvek úpravy vyžadujú opätovnú revíziu pred použitím takéhoto obsahu.</w:instrText>
                    </w:r>
                  </w:ins>
                </w:p>
                <w:p w14:paraId="266CC7FD" w14:textId="77777777" w:rsidR="000B7F82" w:rsidRPr="006D4536" w:rsidRDefault="000B7F82" w:rsidP="00306D24">
                  <w:pPr>
                    <w:spacing w:line="276" w:lineRule="auto"/>
                    <w:jc w:val="both"/>
                    <w:rPr>
                      <w:ins w:id="418" w:author="Author"/>
                      <w:rFonts w:ascii="Arial" w:hAnsi="Arial" w:cs="Arial"/>
                      <w:sz w:val="22"/>
                      <w:szCs w:val="22"/>
                      <w:lang w:val="sk-SK"/>
                    </w:rPr>
                  </w:pPr>
                  <w:ins w:id="419" w:author="Author">
                    <w:r w:rsidRPr="006D4536">
                      <w:rPr>
                        <w:rFonts w:ascii="Arial" w:hAnsi="Arial" w:cs="Arial"/>
                        <w:sz w:val="22"/>
                        <w:szCs w:val="22"/>
                        <w:lang w:val="sk-SK"/>
                      </w:rPr>
                      <w:instrText>V prípade, že niekto z publika spontánne vyžaduje informáciu, ktorá nie je obsiahnutá v registrácii/označení výrobku alebo nie je s nimi v súlade (vrátane neschválených výrobkov, indikácií, dávkovania, foriem dávkovania, rozpisov dávkovania, kombinovanej liečby a bezpečnostných údajov), môže Zdravotnícky pracovník túto konkrétnu otázku zodpovedať iba vtedy, ak ju označí za informáciu o použití mimo schválenej indikácie a zároveň požiada poslucháčov, aby nahliadli do registrácie/označenia výrobku.</w:instrText>
                    </w:r>
                  </w:ins>
                </w:p>
                <w:p w14:paraId="36410D67" w14:textId="77777777" w:rsidR="000B7F82" w:rsidRPr="006D4536" w:rsidRDefault="000B7F82" w:rsidP="00306D24">
                  <w:pPr>
                    <w:spacing w:line="276" w:lineRule="auto"/>
                    <w:jc w:val="both"/>
                    <w:rPr>
                      <w:ins w:id="420" w:author="Author"/>
                      <w:rFonts w:ascii="Arial" w:hAnsi="Arial" w:cs="Arial"/>
                      <w:sz w:val="22"/>
                      <w:szCs w:val="22"/>
                      <w:lang w:val="sk-SK"/>
                    </w:rPr>
                  </w:pPr>
                </w:p>
                <w:p w14:paraId="78ABEFBF" w14:textId="77777777" w:rsidR="000B7F82" w:rsidRPr="006D4536" w:rsidRDefault="000B7F82">
                  <w:pPr>
                    <w:jc w:val="both"/>
                    <w:rPr>
                      <w:ins w:id="421" w:author="Author"/>
                      <w:rFonts w:ascii="Arial" w:hAnsi="Arial" w:cs="Arial"/>
                      <w:sz w:val="22"/>
                      <w:szCs w:val="22"/>
                      <w:lang w:val="en-US"/>
                    </w:rPr>
                    <w:pPrChange w:id="422" w:author="Author">
                      <w:pPr>
                        <w:ind w:left="426"/>
                        <w:jc w:val="both"/>
                      </w:pPr>
                    </w:pPrChange>
                  </w:pPr>
                  <w:ins w:id="423" w:author="Author">
                    <w:r w:rsidRPr="006D4536">
                      <w:rPr>
                        <w:rStyle w:val="hps"/>
                        <w:rFonts w:ascii="Arial" w:hAnsi="Arial" w:cs="Arial"/>
                        <w:sz w:val="22"/>
                        <w:szCs w:val="22"/>
                        <w:lang w:val="sk-SK"/>
                      </w:rPr>
                      <w:instrText>Na stretnutie spoločnosť Lilly</w:instrText>
                    </w:r>
                    <w:r w:rsidRPr="006D4536">
                      <w:rPr>
                        <w:rFonts w:ascii="Arial" w:hAnsi="Arial" w:cs="Arial"/>
                        <w:sz w:val="22"/>
                        <w:szCs w:val="22"/>
                        <w:lang w:val="sk-SK"/>
                      </w:rPr>
                      <w:instrText xml:space="preserve"> zabezpečí</w:instrText>
                    </w:r>
                    <w:r w:rsidRPr="006D4536">
                      <w:rPr>
                        <w:rStyle w:val="hps"/>
                        <w:rFonts w:ascii="Arial" w:hAnsi="Arial" w:cs="Arial"/>
                        <w:sz w:val="22"/>
                        <w:szCs w:val="22"/>
                        <w:lang w:val="sk-SK"/>
                      </w:rPr>
                      <w:instrText xml:space="preserve"> audiovizuálne</w:instrText>
                    </w:r>
                    <w:r w:rsidRPr="006D4536">
                      <w:rPr>
                        <w:rFonts w:ascii="Arial" w:hAnsi="Arial" w:cs="Arial"/>
                        <w:sz w:val="22"/>
                        <w:szCs w:val="22"/>
                        <w:lang w:val="sk-SK"/>
                      </w:rPr>
                      <w:instrText xml:space="preserve"> zariadenie </w:instrText>
                    </w:r>
                    <w:r w:rsidRPr="006D4536">
                      <w:rPr>
                        <w:rStyle w:val="hps"/>
                        <w:rFonts w:ascii="Arial" w:hAnsi="Arial" w:cs="Arial"/>
                        <w:sz w:val="22"/>
                        <w:szCs w:val="22"/>
                        <w:lang w:val="sk-SK"/>
                      </w:rPr>
                      <w:instrText>potrebné na prezentovanie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ktoré bude zahŕňať</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prenosný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počítač</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dátový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projektor a klipový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mikrofón</w:instrText>
                    </w:r>
                    <w:r w:rsidRPr="006D4536">
                      <w:rPr>
                        <w:rFonts w:ascii="Arial" w:hAnsi="Arial" w:cs="Arial"/>
                        <w:sz w:val="22"/>
                        <w:szCs w:val="22"/>
                        <w:lang w:val="sk-SK"/>
                      </w:rPr>
                      <w:instrText>.</w:instrText>
                    </w:r>
                    <w:r w:rsidRPr="006D4536">
                      <w:rPr>
                        <w:rFonts w:ascii="Arial" w:hAnsi="Arial" w:cs="Arial"/>
                        <w:sz w:val="22"/>
                        <w:szCs w:val="22"/>
                        <w:lang w:val="en-US"/>
                      </w:rPr>
                      <w:instrText xml:space="preserve"> </w:instrText>
                    </w:r>
                  </w:ins>
                </w:p>
              </w:tc>
            </w:tr>
          </w:tbl>
          <w:p w14:paraId="25DAE1C7" w14:textId="77777777" w:rsidR="000B7F82" w:rsidRPr="006D4536" w:rsidRDefault="000B7F82" w:rsidP="00306D24">
            <w:pPr>
              <w:jc w:val="both"/>
              <w:rPr>
                <w:ins w:id="424" w:author="Author"/>
                <w:rFonts w:ascii="Arial" w:hAnsi="Arial" w:cs="Arial"/>
                <w:sz w:val="22"/>
                <w:szCs w:val="22"/>
                <w:lang w:eastAsia="da-DK" w:bidi="da-DK"/>
              </w:rPr>
            </w:pPr>
            <w:ins w:id="425" w:author="Author">
              <w:r w:rsidRPr="006D4536">
                <w:rPr>
                  <w:rFonts w:ascii="Arial" w:hAnsi="Arial" w:cs="Arial"/>
                  <w:sz w:val="22"/>
                  <w:szCs w:val="22"/>
                </w:rPr>
                <w:instrText xml:space="preserve">"\* 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r w:rsidRPr="006D4536">
                <w:rPr>
                  <w:rFonts w:ascii="Arial" w:hAnsi="Arial" w:cs="Arial"/>
                  <w:sz w:val="22"/>
                  <w:szCs w:val="22"/>
                </w:rPr>
                <w:fldChar w:fldCharType="begin"/>
              </w:r>
              <w:r w:rsidRPr="006D4536">
                <w:rPr>
                  <w:rFonts w:ascii="Arial" w:hAnsi="Arial" w:cs="Arial"/>
                  <w:sz w:val="22"/>
                  <w:szCs w:val="22"/>
                </w:rPr>
                <w:instrText xml:space="preserve"> IF "&lt;&lt;Meeting_Name_MERC_Type_MERC&gt;&gt;"="Scientific Exchange" "</w:instrText>
              </w:r>
            </w:ins>
          </w:p>
          <w:tbl>
            <w:tblPr>
              <w:tblStyle w:val="TableGrid"/>
              <w:tblW w:w="0" w:type="auto"/>
              <w:tblLook w:val="04A0" w:firstRow="1" w:lastRow="0" w:firstColumn="1" w:lastColumn="0" w:noHBand="0" w:noVBand="1"/>
            </w:tblPr>
            <w:tblGrid>
              <w:gridCol w:w="8984"/>
            </w:tblGrid>
            <w:tr w:rsidR="000B7F82" w:rsidRPr="006D4536" w14:paraId="3D1F6C72" w14:textId="77777777" w:rsidTr="00306D24">
              <w:trPr>
                <w:ins w:id="426" w:author="Author"/>
              </w:trPr>
              <w:tc>
                <w:tcPr>
                  <w:tcW w:w="8984" w:type="dxa"/>
                  <w:tcBorders>
                    <w:top w:val="nil"/>
                    <w:left w:val="nil"/>
                    <w:bottom w:val="nil"/>
                    <w:right w:val="nil"/>
                  </w:tcBorders>
                </w:tcPr>
                <w:p w14:paraId="591454C0" w14:textId="77777777" w:rsidR="000B7F82" w:rsidRPr="006D4536" w:rsidRDefault="000B7F82" w:rsidP="00306D24">
                  <w:pPr>
                    <w:spacing w:line="276" w:lineRule="auto"/>
                    <w:jc w:val="both"/>
                    <w:rPr>
                      <w:ins w:id="427" w:author="Author"/>
                      <w:rFonts w:ascii="Arial" w:hAnsi="Arial" w:cs="Arial"/>
                      <w:b/>
                      <w:sz w:val="22"/>
                      <w:szCs w:val="22"/>
                      <w:lang w:val="sk-SK"/>
                    </w:rPr>
                  </w:pPr>
                  <w:ins w:id="428" w:author="Author">
                    <w:r w:rsidRPr="006D4536">
                      <w:rPr>
                        <w:rFonts w:ascii="Arial" w:hAnsi="Arial" w:cs="Arial"/>
                        <w:b/>
                        <w:sz w:val="22"/>
                        <w:szCs w:val="22"/>
                        <w:lang w:val="sk-SK"/>
                      </w:rPr>
                      <w:instrText>Osobitné podmienky vzťahujúce sa na oznámenia v rámci vedeckých stretnutí</w:instrText>
                    </w:r>
                  </w:ins>
                </w:p>
                <w:p w14:paraId="7C043232" w14:textId="77777777" w:rsidR="000B7F82" w:rsidRPr="006D4536" w:rsidRDefault="000B7F82" w:rsidP="00306D24">
                  <w:pPr>
                    <w:tabs>
                      <w:tab w:val="left" w:pos="964"/>
                    </w:tabs>
                    <w:spacing w:line="276" w:lineRule="auto"/>
                    <w:jc w:val="both"/>
                    <w:rPr>
                      <w:ins w:id="429" w:author="Author"/>
                      <w:rFonts w:ascii="Arial" w:hAnsi="Arial" w:cs="Arial"/>
                      <w:b/>
                      <w:sz w:val="22"/>
                      <w:szCs w:val="22"/>
                      <w:lang w:val="sk-SK"/>
                    </w:rPr>
                  </w:pPr>
                  <w:ins w:id="430" w:author="Author">
                    <w:r w:rsidRPr="006D4536">
                      <w:rPr>
                        <w:rFonts w:ascii="Arial" w:hAnsi="Arial" w:cs="Arial"/>
                        <w:b/>
                        <w:sz w:val="22"/>
                        <w:szCs w:val="22"/>
                        <w:lang w:val="sk-SK"/>
                      </w:rPr>
                      <w:tab/>
                    </w:r>
                  </w:ins>
                </w:p>
                <w:p w14:paraId="4806B04F" w14:textId="77777777" w:rsidR="000B7F82" w:rsidRPr="006D4536" w:rsidRDefault="000B7F82" w:rsidP="00306D24">
                  <w:pPr>
                    <w:pStyle w:val="Default"/>
                    <w:spacing w:line="276" w:lineRule="auto"/>
                    <w:jc w:val="both"/>
                    <w:rPr>
                      <w:ins w:id="431" w:author="Author"/>
                      <w:rFonts w:ascii="Arial" w:hAnsi="Arial" w:cs="Arial"/>
                      <w:sz w:val="22"/>
                      <w:szCs w:val="22"/>
                      <w:lang w:val="sk-SK"/>
                    </w:rPr>
                  </w:pPr>
                  <w:ins w:id="432" w:author="Author">
                    <w:r w:rsidRPr="006D4536">
                      <w:rPr>
                        <w:rFonts w:ascii="Arial" w:hAnsi="Arial" w:cs="Arial"/>
                        <w:sz w:val="22"/>
                        <w:szCs w:val="22"/>
                        <w:lang w:val="sk-SK"/>
                      </w:rPr>
                      <w:instrText xml:space="preserve">Zdravotnícky pracovník vypracuje svoju vlastnú prezentáciu, ktorá bude obsahovať vyhlásenia o tom, že:  1) názory uvedené v prezentácii sú jeho vlastné a nemusia nevyhnutne predstavovať názory spoločnosti Lilly a 2) účasť Zdravotníckeho pracovníka </w:instrText>
                    </w:r>
                    <w:r w:rsidRPr="006D4536">
                      <w:rPr>
                        <w:rFonts w:ascii="Arial" w:hAnsi="Arial" w:cs="Arial"/>
                        <w:sz w:val="22"/>
                        <w:szCs w:val="22"/>
                        <w:lang w:val="sk-SK"/>
                      </w:rPr>
                      <w:lastRenderedPageBreak/>
                      <w:instrText xml:space="preserve">sponzoruje spoločnosť Lilly a 3) Zdravotnícky pracovník uvádza akékoľvek ďalšie väzby, ktoré má so spoločnosťou Lilly (ako konzultant, poradca, skúšajúci alebo zadávateľ). Okrem toho, obsah nesmie obsahovať konkrétne označenie výrobku (ako obchodné názvy výrobku, ochranné známky, farby a vodoznaky); označenie spoločnosti Lilly sa v obsahu požaduje. Obsah musí byť objektívny, založený na dôkazoch, vyvážený a nesmie byť propagačnej povahy. </w:instrText>
                    </w:r>
                  </w:ins>
                </w:p>
                <w:p w14:paraId="43A6A230" w14:textId="77777777" w:rsidR="000B7F82" w:rsidRPr="006D4536" w:rsidRDefault="000B7F82" w:rsidP="00306D24">
                  <w:pPr>
                    <w:spacing w:line="276" w:lineRule="auto"/>
                    <w:jc w:val="both"/>
                    <w:rPr>
                      <w:ins w:id="433" w:author="Author"/>
                      <w:rFonts w:ascii="Arial" w:hAnsi="Arial" w:cs="Arial"/>
                      <w:sz w:val="22"/>
                      <w:szCs w:val="22"/>
                      <w:lang w:val="sk-SK"/>
                    </w:rPr>
                  </w:pPr>
                </w:p>
                <w:p w14:paraId="6AA8DCF5" w14:textId="77777777" w:rsidR="000B7F82" w:rsidRPr="006D4536" w:rsidRDefault="000B7F82" w:rsidP="00306D24">
                  <w:pPr>
                    <w:spacing w:line="276" w:lineRule="auto"/>
                    <w:jc w:val="both"/>
                    <w:rPr>
                      <w:ins w:id="434" w:author="Author"/>
                      <w:rFonts w:ascii="Arial" w:hAnsi="Arial" w:cs="Arial"/>
                      <w:sz w:val="22"/>
                      <w:szCs w:val="22"/>
                      <w:lang w:val="sk-SK"/>
                    </w:rPr>
                  </w:pPr>
                  <w:ins w:id="435" w:author="Author">
                    <w:r w:rsidRPr="006D4536">
                      <w:rPr>
                        <w:rFonts w:ascii="Arial" w:hAnsi="Arial" w:cs="Arial"/>
                        <w:sz w:val="22"/>
                        <w:szCs w:val="22"/>
                        <w:lang w:val="sk-SK"/>
                      </w:rPr>
                      <w:instrText xml:space="preserve">Zdravotnícky pracovník poskytne Lilly kópiu svojej prezentácie najmenej </w:instrText>
                    </w:r>
                    <w:r w:rsidRPr="006D4536">
                      <w:rPr>
                        <w:rFonts w:ascii="Arial" w:hAnsi="Arial" w:cs="Arial"/>
                        <w:b/>
                        <w:sz w:val="22"/>
                        <w:szCs w:val="22"/>
                        <w:lang w:val="sk-SK"/>
                      </w:rPr>
                      <w:instrText>&lt;&lt;Form_numberofdays&gt;&gt;</w:instrText>
                    </w:r>
                    <w:r w:rsidRPr="006D4536">
                      <w:rPr>
                        <w:rFonts w:ascii="Arial" w:hAnsi="Arial" w:cs="Arial"/>
                        <w:sz w:val="22"/>
                        <w:szCs w:val="22"/>
                        <w:lang w:val="sk-SK"/>
                      </w:rPr>
                      <w:instrText xml:space="preserve"> </w:instrText>
                    </w:r>
                    <w:r w:rsidRPr="000B7F82">
                      <w:rPr>
                        <w:rFonts w:ascii="Arial" w:hAnsi="Arial" w:cs="Arial"/>
                        <w:sz w:val="22"/>
                        <w:szCs w:val="22"/>
                        <w:lang w:val="sk-SK"/>
                        <w:rPrChange w:id="436" w:author="Author">
                          <w:rPr>
                            <w:rFonts w:ascii="Arial" w:hAnsi="Arial" w:cs="Arial"/>
                            <w:sz w:val="22"/>
                            <w:szCs w:val="22"/>
                            <w:highlight w:val="darkGreen"/>
                            <w:lang w:val="sk-SK"/>
                          </w:rPr>
                        </w:rPrChange>
                      </w:rPr>
                      <w:instrText>pracovné dni/pracovných dní pr</w:instrText>
                    </w:r>
                    <w:r w:rsidRPr="006D4536">
                      <w:rPr>
                        <w:rFonts w:ascii="Arial" w:hAnsi="Arial" w:cs="Arial"/>
                        <w:sz w:val="22"/>
                        <w:szCs w:val="22"/>
                        <w:lang w:val="sk-SK"/>
                      </w:rPr>
                      <w:instrText xml:space="preserve">ed daným stretnutím, aby si spoločnosť Lilly mohla overiť, či sú konkrétne údaje vedecky presné a/alebo skontrolovať, či obsah zodpovedá miestnym odborovým kódexom, zákonom a predpisom. Zdravotnícky pracovník vykoná akékoľvek úpravy, ktoré spoločnosť Lilly odôvodnene vyžaduje, aby boli splnené miestne požiadavky. </w:instrText>
                    </w:r>
                  </w:ins>
                </w:p>
                <w:p w14:paraId="6B3194D1" w14:textId="77777777" w:rsidR="000B7F82" w:rsidRPr="006D4536" w:rsidRDefault="000B7F82" w:rsidP="00306D24">
                  <w:pPr>
                    <w:spacing w:line="276" w:lineRule="auto"/>
                    <w:jc w:val="both"/>
                    <w:rPr>
                      <w:ins w:id="437" w:author="Author"/>
                      <w:rFonts w:ascii="Arial" w:hAnsi="Arial" w:cs="Arial"/>
                      <w:sz w:val="22"/>
                      <w:szCs w:val="22"/>
                      <w:lang w:val="sk-SK"/>
                    </w:rPr>
                  </w:pPr>
                </w:p>
                <w:p w14:paraId="682712C1" w14:textId="77777777" w:rsidR="000B7F82" w:rsidRPr="006D4536" w:rsidRDefault="000B7F82" w:rsidP="00306D24">
                  <w:pPr>
                    <w:spacing w:line="276" w:lineRule="auto"/>
                    <w:jc w:val="both"/>
                    <w:rPr>
                      <w:ins w:id="438" w:author="Author"/>
                      <w:rFonts w:ascii="Arial" w:hAnsi="Arial" w:cs="Arial"/>
                      <w:sz w:val="22"/>
                      <w:szCs w:val="22"/>
                      <w:lang w:val="sk-SK"/>
                    </w:rPr>
                  </w:pPr>
                  <w:ins w:id="439" w:author="Author">
                    <w:r w:rsidRPr="006D4536">
                      <w:rPr>
                        <w:rFonts w:ascii="Arial" w:hAnsi="Arial" w:cs="Arial"/>
                        <w:sz w:val="22"/>
                        <w:szCs w:val="22"/>
                        <w:lang w:val="sk-SK"/>
                      </w:rPr>
                      <w:instrText>V Slovenskej republike prezentácia Zdravotnícka pracovníka nesmie obsahovať žiadne informácie o skúšaných molekulách, neschválených indikáciách, neschválenom rozšírení výrobkových rád a pod.</w:instrText>
                    </w:r>
                  </w:ins>
                </w:p>
                <w:p w14:paraId="3E0767A1" w14:textId="77777777" w:rsidR="000B7F82" w:rsidRPr="006D4536" w:rsidRDefault="000B7F82" w:rsidP="00306D24">
                  <w:pPr>
                    <w:jc w:val="both"/>
                    <w:rPr>
                      <w:ins w:id="440" w:author="Author"/>
                      <w:rFonts w:ascii="Arial" w:hAnsi="Arial" w:cs="Arial"/>
                      <w:sz w:val="22"/>
                      <w:szCs w:val="22"/>
                    </w:rPr>
                  </w:pPr>
                  <w:ins w:id="441" w:author="Author">
                    <w:r w:rsidRPr="006D4536">
                      <w:rPr>
                        <w:rStyle w:val="hps"/>
                        <w:rFonts w:ascii="Arial" w:hAnsi="Arial" w:cs="Arial"/>
                        <w:sz w:val="22"/>
                        <w:szCs w:val="22"/>
                        <w:lang w:val="sk-SK"/>
                      </w:rPr>
                      <w:instrText>Na stretnutie spoločnosť Lilly</w:instrText>
                    </w:r>
                    <w:r w:rsidRPr="006D4536">
                      <w:rPr>
                        <w:rFonts w:ascii="Arial" w:hAnsi="Arial" w:cs="Arial"/>
                        <w:sz w:val="22"/>
                        <w:szCs w:val="22"/>
                        <w:lang w:val="sk-SK"/>
                      </w:rPr>
                      <w:instrText xml:space="preserve"> zabezpečí</w:instrText>
                    </w:r>
                    <w:r w:rsidRPr="006D4536">
                      <w:rPr>
                        <w:rStyle w:val="hps"/>
                        <w:rFonts w:ascii="Arial" w:hAnsi="Arial" w:cs="Arial"/>
                        <w:sz w:val="22"/>
                        <w:szCs w:val="22"/>
                        <w:lang w:val="sk-SK"/>
                      </w:rPr>
                      <w:instrText>audiovizuálne</w:instrText>
                    </w:r>
                    <w:r w:rsidRPr="006D4536">
                      <w:rPr>
                        <w:rFonts w:ascii="Arial" w:hAnsi="Arial" w:cs="Arial"/>
                        <w:sz w:val="22"/>
                        <w:szCs w:val="22"/>
                        <w:lang w:val="sk-SK"/>
                      </w:rPr>
                      <w:instrText xml:space="preserve"> zariadenie </w:instrText>
                    </w:r>
                    <w:r w:rsidRPr="006D4536">
                      <w:rPr>
                        <w:rStyle w:val="hps"/>
                        <w:rFonts w:ascii="Arial" w:hAnsi="Arial" w:cs="Arial"/>
                        <w:sz w:val="22"/>
                        <w:szCs w:val="22"/>
                        <w:lang w:val="sk-SK"/>
                      </w:rPr>
                      <w:instrText>potrebné na</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prezentovanie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ktoré bude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zahŕňať</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prenosný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počítač</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dátový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projektor</w:instrText>
                    </w:r>
                    <w:r w:rsidRPr="006D4536">
                      <w:rPr>
                        <w:rFonts w:ascii="Arial" w:hAnsi="Arial" w:cs="Arial"/>
                        <w:sz w:val="22"/>
                        <w:szCs w:val="22"/>
                        <w:lang w:val="sk-SK"/>
                      </w:rPr>
                      <w:instrText xml:space="preserve"> a klipový </w:instrText>
                    </w:r>
                    <w:r w:rsidRPr="006D4536">
                      <w:rPr>
                        <w:rStyle w:val="hps"/>
                        <w:rFonts w:ascii="Arial" w:hAnsi="Arial" w:cs="Arial"/>
                        <w:sz w:val="22"/>
                        <w:szCs w:val="22"/>
                        <w:lang w:val="sk-SK"/>
                      </w:rPr>
                      <w:instrText>mikrofón</w:instrText>
                    </w:r>
                    <w:r w:rsidRPr="006D4536">
                      <w:rPr>
                        <w:rFonts w:ascii="Arial" w:hAnsi="Arial" w:cs="Arial"/>
                        <w:sz w:val="22"/>
                        <w:szCs w:val="22"/>
                        <w:lang w:val="sk-SK"/>
                      </w:rPr>
                      <w:instrText>.</w:instrText>
                    </w:r>
                  </w:ins>
                </w:p>
              </w:tc>
            </w:tr>
          </w:tbl>
          <w:p w14:paraId="79902CE6" w14:textId="77777777" w:rsidR="000B7F82" w:rsidRPr="006D4536" w:rsidRDefault="000B7F82" w:rsidP="00306D24">
            <w:pPr>
              <w:jc w:val="both"/>
              <w:rPr>
                <w:ins w:id="442" w:author="Author"/>
                <w:rFonts w:ascii="Arial" w:hAnsi="Arial" w:cs="Arial"/>
                <w:sz w:val="22"/>
                <w:szCs w:val="22"/>
                <w:lang w:eastAsia="da-DK" w:bidi="da-DK"/>
              </w:rPr>
            </w:pPr>
            <w:ins w:id="443" w:author="Author">
              <w:r w:rsidRPr="006D4536">
                <w:rPr>
                  <w:rFonts w:ascii="Arial" w:hAnsi="Arial" w:cs="Arial"/>
                  <w:sz w:val="22"/>
                  <w:szCs w:val="22"/>
                </w:rPr>
                <w:lastRenderedPageBreak/>
                <w:instrText xml:space="preserve">"\* 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r w:rsidRPr="006D4536">
                <w:rPr>
                  <w:rFonts w:ascii="Arial" w:hAnsi="Arial" w:cs="Arial"/>
                  <w:sz w:val="22"/>
                  <w:szCs w:val="22"/>
                </w:rPr>
                <w:fldChar w:fldCharType="begin"/>
              </w:r>
              <w:r w:rsidRPr="006D4536">
                <w:rPr>
                  <w:rFonts w:ascii="Arial" w:hAnsi="Arial" w:cs="Arial"/>
                  <w:sz w:val="22"/>
                  <w:szCs w:val="22"/>
                </w:rPr>
                <w:instrText xml:space="preserve"> IF "&lt;&lt;Meeting_Participant_MERC_Types_of_Service_MERC&gt;&gt;"="Advisory Board - Chairman" "</w:instrText>
              </w:r>
            </w:ins>
          </w:p>
          <w:tbl>
            <w:tblPr>
              <w:tblStyle w:val="TableGrid"/>
              <w:tblW w:w="0" w:type="auto"/>
              <w:tblLook w:val="04A0" w:firstRow="1" w:lastRow="0" w:firstColumn="1" w:lastColumn="0" w:noHBand="0" w:noVBand="1"/>
            </w:tblPr>
            <w:tblGrid>
              <w:gridCol w:w="8984"/>
            </w:tblGrid>
            <w:tr w:rsidR="000B7F82" w:rsidRPr="006D4536" w14:paraId="7DA09DDF" w14:textId="77777777" w:rsidTr="00306D24">
              <w:trPr>
                <w:ins w:id="444" w:author="Author"/>
              </w:trPr>
              <w:tc>
                <w:tcPr>
                  <w:tcW w:w="8984" w:type="dxa"/>
                  <w:tcBorders>
                    <w:top w:val="nil"/>
                    <w:left w:val="nil"/>
                    <w:bottom w:val="nil"/>
                    <w:right w:val="nil"/>
                  </w:tcBorders>
                </w:tcPr>
                <w:p w14:paraId="2B176B71" w14:textId="77777777" w:rsidR="000B7F82" w:rsidRPr="006D4536" w:rsidRDefault="000B7F82" w:rsidP="00306D24">
                  <w:pPr>
                    <w:spacing w:line="276" w:lineRule="auto"/>
                    <w:jc w:val="both"/>
                    <w:rPr>
                      <w:ins w:id="445" w:author="Author"/>
                      <w:rFonts w:ascii="Arial" w:hAnsi="Arial" w:cs="Arial"/>
                      <w:b/>
                      <w:sz w:val="22"/>
                      <w:szCs w:val="22"/>
                      <w:lang w:val="sk-SK"/>
                    </w:rPr>
                  </w:pPr>
                  <w:ins w:id="446" w:author="Author">
                    <w:r w:rsidRPr="006D4536">
                      <w:rPr>
                        <w:rFonts w:ascii="Arial" w:hAnsi="Arial" w:cs="Arial"/>
                        <w:b/>
                        <w:sz w:val="22"/>
                        <w:szCs w:val="22"/>
                        <w:lang w:val="sk-SK"/>
                      </w:rPr>
                      <w:instrText xml:space="preserve">Osobitné podmienky vzťahujúce sa na poradný výbor (advisory board) </w:instrText>
                    </w:r>
                  </w:ins>
                </w:p>
                <w:p w14:paraId="3C819981" w14:textId="77777777" w:rsidR="000B7F82" w:rsidRPr="006D4536" w:rsidRDefault="000B7F82" w:rsidP="00306D24">
                  <w:pPr>
                    <w:spacing w:line="276" w:lineRule="auto"/>
                    <w:jc w:val="both"/>
                    <w:rPr>
                      <w:ins w:id="447" w:author="Author"/>
                      <w:rFonts w:ascii="Arial" w:hAnsi="Arial" w:cs="Arial"/>
                      <w:b/>
                      <w:sz w:val="22"/>
                      <w:szCs w:val="22"/>
                      <w:lang w:val="sk-SK"/>
                    </w:rPr>
                  </w:pPr>
                </w:p>
                <w:p w14:paraId="52EAC054" w14:textId="77777777" w:rsidR="000B7F82" w:rsidRPr="006D4536" w:rsidRDefault="000B7F82" w:rsidP="00306D24">
                  <w:pPr>
                    <w:spacing w:line="276" w:lineRule="auto"/>
                    <w:jc w:val="both"/>
                    <w:rPr>
                      <w:ins w:id="448" w:author="Author"/>
                      <w:rFonts w:ascii="Arial" w:hAnsi="Arial" w:cs="Arial"/>
                      <w:sz w:val="22"/>
                      <w:szCs w:val="22"/>
                      <w:lang w:val="sk-SK"/>
                    </w:rPr>
                  </w:pPr>
                  <w:ins w:id="449" w:author="Author">
                    <w:r w:rsidRPr="006D4536">
                      <w:rPr>
                        <w:rFonts w:ascii="Arial" w:hAnsi="Arial" w:cs="Arial"/>
                        <w:sz w:val="22"/>
                        <w:szCs w:val="22"/>
                        <w:lang w:val="sk-SK"/>
                      </w:rPr>
                      <w:instrText>Svojou účasťou na poradnom výbore bude Zdravotnícky pracovník spolupracovať pri poskytovaní poradenstva spoločnosti Lilly ohľadom rôznych otázok, najmä poradenstva zdravotníckeho, vedeckého alebo obchodného charakteru v oblasti liečby uvedenej vyššie, pričom všeobecným cieľom bude napomáhanie k prehlbovaniu znalostí a kvalitnému užívaniu liečivých prípravkov v príslušnej jurisdikcii.</w:instrText>
                    </w:r>
                  </w:ins>
                </w:p>
                <w:p w14:paraId="12E147E3" w14:textId="77777777" w:rsidR="000B7F82" w:rsidRPr="006D4536" w:rsidRDefault="000B7F82" w:rsidP="00306D24">
                  <w:pPr>
                    <w:pStyle w:val="BodyText"/>
                    <w:jc w:val="both"/>
                    <w:rPr>
                      <w:ins w:id="450" w:author="Author"/>
                      <w:rFonts w:ascii="Arial" w:hAnsi="Arial" w:cs="Arial"/>
                      <w:sz w:val="22"/>
                      <w:szCs w:val="22"/>
                      <w:lang w:val="sk-SK"/>
                    </w:rPr>
                  </w:pPr>
                  <w:ins w:id="451" w:author="Author">
                    <w:r w:rsidRPr="006D4536">
                      <w:rPr>
                        <w:rFonts w:ascii="Arial" w:hAnsi="Arial" w:cs="Arial"/>
                        <w:sz w:val="22"/>
                        <w:szCs w:val="22"/>
                        <w:lang w:val="sk-SK"/>
                      </w:rPr>
                      <w:instrText>V rámci svojho postavenia v poradnom výbore spoločnosti Lilly sa bude Zdravotnícky pracovník zúčastňovať na rokovaniach poradného výboru, pričom dátum a miesto konania bude oznámené vopred. Ak sa Zdravotnícky pracovník nebude môcť zúčastniť rokovania, čo najskôr o tom upovedomí spoločnosť Lilly.</w:instrText>
                    </w:r>
                  </w:ins>
                </w:p>
                <w:p w14:paraId="678F7C1F" w14:textId="77777777" w:rsidR="000B7F82" w:rsidRPr="006D4536" w:rsidRDefault="000B7F82" w:rsidP="00306D24">
                  <w:pPr>
                    <w:spacing w:line="276" w:lineRule="auto"/>
                    <w:jc w:val="both"/>
                    <w:rPr>
                      <w:ins w:id="452" w:author="Author"/>
                      <w:rFonts w:ascii="Arial" w:hAnsi="Arial" w:cs="Arial"/>
                      <w:sz w:val="22"/>
                      <w:szCs w:val="22"/>
                      <w:lang w:val="sk-SK"/>
                    </w:rPr>
                  </w:pPr>
                  <w:ins w:id="453" w:author="Author">
                    <w:r w:rsidRPr="006D4536">
                      <w:rPr>
                        <w:rFonts w:ascii="Arial" w:hAnsi="Arial" w:cs="Arial"/>
                        <w:sz w:val="22"/>
                        <w:szCs w:val="22"/>
                        <w:lang w:val="sk-SK"/>
                      </w:rPr>
                      <w:instrText xml:space="preserve">Ak bude Zdravotnícky pracovník povinný predložiť obsah na účely použitia poradným výborom spoločnosti Lilly, tento obsah:  </w:instrText>
                    </w:r>
                  </w:ins>
                </w:p>
                <w:p w14:paraId="069994FF" w14:textId="77777777" w:rsidR="000B7F82" w:rsidRPr="006D4536" w:rsidRDefault="000B7F82">
                  <w:pPr>
                    <w:pStyle w:val="ListParagraph"/>
                    <w:numPr>
                      <w:ilvl w:val="0"/>
                      <w:numId w:val="2"/>
                    </w:numPr>
                    <w:spacing w:line="276" w:lineRule="auto"/>
                    <w:ind w:left="0" w:firstLine="0"/>
                    <w:contextualSpacing/>
                    <w:jc w:val="both"/>
                    <w:rPr>
                      <w:ins w:id="454" w:author="Author"/>
                      <w:rFonts w:ascii="Arial" w:hAnsi="Arial" w:cs="Arial"/>
                      <w:sz w:val="22"/>
                      <w:szCs w:val="22"/>
                      <w:lang w:val="sk-SK"/>
                    </w:rPr>
                    <w:pPrChange w:id="455" w:author="Author">
                      <w:pPr>
                        <w:pStyle w:val="ListParagraph"/>
                        <w:numPr>
                          <w:numId w:val="2"/>
                        </w:numPr>
                        <w:spacing w:line="276" w:lineRule="auto"/>
                        <w:ind w:left="284" w:hanging="284"/>
                        <w:contextualSpacing/>
                        <w:jc w:val="both"/>
                      </w:pPr>
                    </w:pPrChange>
                  </w:pPr>
                  <w:ins w:id="456" w:author="Author">
                    <w:r w:rsidRPr="006D4536">
                      <w:rPr>
                        <w:rFonts w:ascii="Arial" w:hAnsi="Arial" w:cs="Arial"/>
                        <w:sz w:val="22"/>
                        <w:szCs w:val="22"/>
                        <w:lang w:val="sk-SK"/>
                      </w:rPr>
                      <w:instrText>musí uvádzať všetky väzby, ktoré má Zdravotnícky pracovník so spoločnosťou Lilly (napríklad ako hovorca, konzultant, poradca, skúšajúci alebo zadávateľ);</w:instrText>
                    </w:r>
                  </w:ins>
                </w:p>
                <w:p w14:paraId="4CF5A50C" w14:textId="77777777" w:rsidR="000B7F82" w:rsidRPr="006D4536" w:rsidRDefault="000B7F82">
                  <w:pPr>
                    <w:pStyle w:val="ListParagraph"/>
                    <w:numPr>
                      <w:ilvl w:val="0"/>
                      <w:numId w:val="2"/>
                    </w:numPr>
                    <w:spacing w:line="276" w:lineRule="auto"/>
                    <w:ind w:left="0" w:firstLine="0"/>
                    <w:contextualSpacing/>
                    <w:jc w:val="both"/>
                    <w:rPr>
                      <w:ins w:id="457" w:author="Author"/>
                      <w:rFonts w:ascii="Arial" w:hAnsi="Arial" w:cs="Arial"/>
                      <w:sz w:val="22"/>
                      <w:szCs w:val="22"/>
                      <w:lang w:val="sk-SK"/>
                    </w:rPr>
                    <w:pPrChange w:id="458" w:author="Author">
                      <w:pPr>
                        <w:pStyle w:val="ListParagraph"/>
                        <w:numPr>
                          <w:numId w:val="2"/>
                        </w:numPr>
                        <w:spacing w:line="276" w:lineRule="auto"/>
                        <w:ind w:left="284" w:hanging="284"/>
                        <w:contextualSpacing/>
                        <w:jc w:val="both"/>
                      </w:pPr>
                    </w:pPrChange>
                  </w:pPr>
                  <w:ins w:id="459" w:author="Author">
                    <w:r w:rsidRPr="006D4536">
                      <w:rPr>
                        <w:rFonts w:ascii="Arial" w:hAnsi="Arial" w:cs="Arial"/>
                        <w:sz w:val="22"/>
                        <w:szCs w:val="22"/>
                        <w:lang w:val="sk-SK"/>
                      </w:rPr>
                      <w:instrText>nesmie obsahovať označenie konkrétneho výrobku (ako obchodné značky výrobku, ochranné známky, farby a vodoznaky); a</w:instrText>
                    </w:r>
                  </w:ins>
                </w:p>
                <w:p w14:paraId="06C98FDC" w14:textId="77777777" w:rsidR="000B7F82" w:rsidRPr="006D4536" w:rsidRDefault="000B7F82" w:rsidP="00306D24">
                  <w:pPr>
                    <w:jc w:val="both"/>
                    <w:rPr>
                      <w:ins w:id="460" w:author="Author"/>
                      <w:rFonts w:ascii="Arial" w:hAnsi="Arial" w:cs="Arial"/>
                      <w:sz w:val="22"/>
                      <w:szCs w:val="22"/>
                    </w:rPr>
                  </w:pPr>
                  <w:ins w:id="461" w:author="Author">
                    <w:r w:rsidRPr="006D4536">
                      <w:rPr>
                        <w:rFonts w:ascii="Arial" w:hAnsi="Arial" w:cs="Arial"/>
                        <w:sz w:val="22"/>
                        <w:szCs w:val="22"/>
                        <w:lang w:val="sk-SK"/>
                      </w:rPr>
                      <w:instrText>bude spoločnosťou Lilly zrevidovaný skôr, než sa použije na poradnom výbore.</w:instrText>
                    </w:r>
                  </w:ins>
                </w:p>
              </w:tc>
            </w:tr>
          </w:tbl>
          <w:p w14:paraId="109241F3" w14:textId="15D561A2" w:rsidR="000B7F82" w:rsidRPr="00940F46" w:rsidDel="00C934B8" w:rsidRDefault="000B7F82">
            <w:pPr>
              <w:spacing w:line="276" w:lineRule="auto"/>
              <w:rPr>
                <w:del w:id="462" w:author="Author"/>
                <w:rFonts w:ascii="Arial" w:hAnsi="Arial" w:cs="Arial"/>
                <w:color w:val="FF0000"/>
                <w:sz w:val="22"/>
                <w:szCs w:val="22"/>
                <w:lang w:val="sk-SK"/>
                <w:rPrChange w:id="463" w:author="Author">
                  <w:rPr>
                    <w:del w:id="464" w:author="Author"/>
                    <w:rFonts w:asciiTheme="minorHAnsi" w:hAnsiTheme="minorHAnsi" w:cs="Arial"/>
                    <w:color w:val="FF0000"/>
                    <w:sz w:val="22"/>
                    <w:szCs w:val="22"/>
                    <w:lang w:val="sk-SK"/>
                  </w:rPr>
                </w:rPrChange>
              </w:rPr>
            </w:pPr>
            <w:ins w:id="465" w:author="Author">
              <w:r w:rsidRPr="006D4536">
                <w:rPr>
                  <w:rFonts w:ascii="Arial" w:hAnsi="Arial" w:cs="Arial"/>
                  <w:sz w:val="22"/>
                  <w:szCs w:val="22"/>
                </w:rPr>
                <w:instrText xml:space="preserve">"\*MERGEFORMAT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ins>
          </w:p>
          <w:p w14:paraId="109241F4" w14:textId="72696D5C" w:rsidR="000B7F82" w:rsidRPr="00940F46" w:rsidDel="00C934B8" w:rsidRDefault="000B7F82">
            <w:pPr>
              <w:spacing w:line="276" w:lineRule="auto"/>
              <w:ind w:left="426"/>
              <w:rPr>
                <w:del w:id="466" w:author="Author"/>
                <w:rFonts w:ascii="Arial" w:hAnsi="Arial" w:cs="Arial"/>
                <w:sz w:val="22"/>
                <w:szCs w:val="22"/>
                <w:lang w:val="sk-SK"/>
                <w:rPrChange w:id="467" w:author="Author">
                  <w:rPr>
                    <w:del w:id="468" w:author="Author"/>
                    <w:rFonts w:asciiTheme="minorHAnsi" w:hAnsiTheme="minorHAnsi" w:cs="Arial"/>
                    <w:sz w:val="22"/>
                    <w:szCs w:val="22"/>
                    <w:lang w:val="sk-SK"/>
                  </w:rPr>
                </w:rPrChange>
              </w:rPr>
            </w:pPr>
            <w:del w:id="469" w:author="Author">
              <w:r w:rsidRPr="00940F46" w:rsidDel="00C934B8">
                <w:rPr>
                  <w:rFonts w:ascii="Arial" w:hAnsi="Arial" w:cs="Arial"/>
                  <w:sz w:val="22"/>
                  <w:szCs w:val="22"/>
                  <w:lang w:val="sk-SK"/>
                  <w:rPrChange w:id="470" w:author="Author">
                    <w:rPr>
                      <w:rFonts w:asciiTheme="minorHAnsi" w:hAnsiTheme="minorHAnsi" w:cs="Arial"/>
                      <w:sz w:val="22"/>
                      <w:szCs w:val="22"/>
                      <w:lang w:val="sk-SK"/>
                    </w:rPr>
                  </w:rPrChange>
                </w:rPr>
                <w:delText>V prípadoch, keď Zdravotnícky pracovník súhlasil s tým, že pre spoločnosť Lilly prednesie prezentáciu na edukačnom stretnutí, a spracováva aj obsah tejto prezentácie, tento obsah:</w:delText>
              </w:r>
            </w:del>
          </w:p>
          <w:p w14:paraId="109241F5" w14:textId="0F139330" w:rsidR="000B7F82" w:rsidRPr="00940F46" w:rsidDel="00C934B8" w:rsidRDefault="000B7F82" w:rsidP="006F1315">
            <w:pPr>
              <w:pStyle w:val="ListParagraph"/>
              <w:numPr>
                <w:ilvl w:val="0"/>
                <w:numId w:val="3"/>
              </w:numPr>
              <w:spacing w:line="276" w:lineRule="auto"/>
              <w:contextualSpacing/>
              <w:rPr>
                <w:del w:id="471" w:author="Author"/>
                <w:rFonts w:ascii="Arial" w:hAnsi="Arial" w:cs="Arial"/>
                <w:sz w:val="22"/>
                <w:szCs w:val="22"/>
                <w:lang w:val="sk-SK"/>
                <w:rPrChange w:id="472" w:author="Author">
                  <w:rPr>
                    <w:del w:id="473" w:author="Author"/>
                    <w:rFonts w:asciiTheme="minorHAnsi" w:hAnsiTheme="minorHAnsi" w:cs="Arial"/>
                    <w:sz w:val="22"/>
                    <w:szCs w:val="22"/>
                    <w:lang w:val="sk-SK"/>
                  </w:rPr>
                </w:rPrChange>
              </w:rPr>
            </w:pPr>
            <w:del w:id="474" w:author="Author">
              <w:r w:rsidRPr="00940F46" w:rsidDel="00C934B8">
                <w:rPr>
                  <w:rFonts w:ascii="Arial" w:hAnsi="Arial" w:cs="Arial"/>
                  <w:sz w:val="22"/>
                  <w:szCs w:val="22"/>
                  <w:lang w:val="sk-SK"/>
                  <w:rPrChange w:id="475" w:author="Author">
                    <w:rPr>
                      <w:rFonts w:asciiTheme="minorHAnsi" w:hAnsiTheme="minorHAnsi" w:cs="Arial"/>
                      <w:sz w:val="22"/>
                      <w:szCs w:val="22"/>
                      <w:lang w:val="sk-SK"/>
                    </w:rPr>
                  </w:rPrChange>
                </w:rPr>
                <w:delText xml:space="preserve">musí byť poskytnutý spoločnosti Lilly v elektronickej podobe najmenej </w:delText>
              </w:r>
              <w:r w:rsidRPr="00940F46" w:rsidDel="00C934B8">
                <w:rPr>
                  <w:rFonts w:ascii="Arial" w:hAnsi="Arial" w:cs="Arial"/>
                  <w:b/>
                  <w:sz w:val="22"/>
                  <w:szCs w:val="22"/>
                  <w:lang w:val="sk-SK"/>
                  <w:rPrChange w:id="476" w:author="Author">
                    <w:rPr>
                      <w:rFonts w:asciiTheme="minorHAnsi" w:hAnsiTheme="minorHAnsi" w:cs="Arial"/>
                      <w:b/>
                      <w:sz w:val="22"/>
                      <w:szCs w:val="22"/>
                      <w:lang w:val="sk-SK"/>
                    </w:rPr>
                  </w:rPrChange>
                </w:rPr>
                <w:delText>[vložiť]</w:delText>
              </w:r>
              <w:r w:rsidRPr="00940F46" w:rsidDel="00C934B8">
                <w:rPr>
                  <w:rFonts w:ascii="Arial" w:hAnsi="Arial" w:cs="Arial"/>
                  <w:sz w:val="22"/>
                  <w:szCs w:val="22"/>
                  <w:lang w:val="sk-SK"/>
                  <w:rPrChange w:id="477" w:author="Author">
                    <w:rPr>
                      <w:rFonts w:asciiTheme="minorHAnsi" w:hAnsiTheme="minorHAnsi" w:cs="Arial"/>
                      <w:sz w:val="22"/>
                      <w:szCs w:val="22"/>
                      <w:lang w:val="sk-SK"/>
                    </w:rPr>
                  </w:rPrChange>
                </w:rPr>
                <w:delText xml:space="preserve"> </w:delText>
              </w:r>
              <w:r w:rsidRPr="00940F46" w:rsidDel="00C934B8">
                <w:rPr>
                  <w:rFonts w:ascii="Arial" w:hAnsi="Arial" w:cs="Arial"/>
                  <w:sz w:val="22"/>
                  <w:szCs w:val="22"/>
                  <w:highlight w:val="darkGreen"/>
                  <w:lang w:val="sk-SK"/>
                  <w:rPrChange w:id="478" w:author="Author">
                    <w:rPr>
                      <w:rFonts w:asciiTheme="minorHAnsi" w:hAnsiTheme="minorHAnsi" w:cs="Arial"/>
                      <w:sz w:val="22"/>
                      <w:szCs w:val="22"/>
                      <w:highlight w:val="darkGreen"/>
                      <w:lang w:val="sk-SK"/>
                    </w:rPr>
                  </w:rPrChange>
                </w:rPr>
                <w:delText>pracovné dni/ pred daným stretnutím</w:delText>
              </w:r>
              <w:r w:rsidRPr="00940F46" w:rsidDel="00C934B8">
                <w:rPr>
                  <w:rFonts w:ascii="Arial" w:hAnsi="Arial" w:cs="Arial"/>
                  <w:sz w:val="22"/>
                  <w:szCs w:val="22"/>
                  <w:lang w:val="sk-SK"/>
                  <w:rPrChange w:id="479" w:author="Author">
                    <w:rPr>
                      <w:rFonts w:asciiTheme="minorHAnsi" w:hAnsiTheme="minorHAnsi" w:cs="Arial"/>
                      <w:sz w:val="22"/>
                      <w:szCs w:val="22"/>
                      <w:lang w:val="sk-SK"/>
                    </w:rPr>
                  </w:rPrChange>
                </w:rPr>
                <w:delText xml:space="preserve"> pred daným stretnutím  (spoločnosť Lilly si vyhradzuje právo zrevidovať prezentáciu, či zodpovedá miestnym odborovým kódexom, zákonom a predpisom a vykonať akékoľvek úpravy podľa požiadaviek miestnych právnych predpisov);</w:delText>
              </w:r>
            </w:del>
          </w:p>
          <w:p w14:paraId="109241F6" w14:textId="7711C0FC" w:rsidR="000B7F82" w:rsidRPr="00940F46" w:rsidDel="00C934B8" w:rsidRDefault="000B7F82" w:rsidP="006F1315">
            <w:pPr>
              <w:pStyle w:val="ListParagraph"/>
              <w:numPr>
                <w:ilvl w:val="0"/>
                <w:numId w:val="3"/>
              </w:numPr>
              <w:spacing w:line="276" w:lineRule="auto"/>
              <w:contextualSpacing/>
              <w:rPr>
                <w:del w:id="480" w:author="Author"/>
                <w:rFonts w:ascii="Arial" w:hAnsi="Arial" w:cs="Arial"/>
                <w:sz w:val="22"/>
                <w:szCs w:val="22"/>
                <w:lang w:val="sk-SK"/>
                <w:rPrChange w:id="481" w:author="Author">
                  <w:rPr>
                    <w:del w:id="482" w:author="Author"/>
                    <w:rFonts w:asciiTheme="minorHAnsi" w:hAnsiTheme="minorHAnsi" w:cs="Arial"/>
                    <w:sz w:val="22"/>
                    <w:szCs w:val="22"/>
                    <w:lang w:val="sk-SK"/>
                  </w:rPr>
                </w:rPrChange>
              </w:rPr>
            </w:pPr>
            <w:del w:id="483" w:author="Author">
              <w:r w:rsidRPr="00940F46" w:rsidDel="00C934B8">
                <w:rPr>
                  <w:rFonts w:ascii="Arial" w:hAnsi="Arial" w:cs="Arial"/>
                  <w:sz w:val="22"/>
                  <w:szCs w:val="22"/>
                  <w:lang w:val="sk-SK"/>
                  <w:rPrChange w:id="484" w:author="Author">
                    <w:rPr>
                      <w:rFonts w:asciiTheme="minorHAnsi" w:hAnsiTheme="minorHAnsi" w:cs="Arial"/>
                      <w:sz w:val="22"/>
                      <w:szCs w:val="22"/>
                      <w:lang w:val="sk-SK"/>
                    </w:rPr>
                  </w:rPrChange>
                </w:rPr>
                <w:delText xml:space="preserve">nesmie obsahovať označenie konkrétneho výrobku (ako obchodné značky výrobku, ochranné známky, farby a vodoznaky), avšak ak sa zmieňujú možnosti liečby, mal by sa zahrnúť prehľad všeobecne používaných predávaných možností liečby a informácie o každej možnosti liečby by mali byť v súlade s registráciou/značením výrobku v krajine, kde sa prezentácia koná, a mali by byť správne vyvážené pokiaľ ide o obsah, formátovanie a čas strávený diskusiou a nemali by sa týkať vzájomného porovnávania dvoch výrobkov (pokiaľ však nejde o priame porovnávanie výrobkov); </w:delText>
              </w:r>
            </w:del>
          </w:p>
          <w:p w14:paraId="109241F7" w14:textId="7504C78D" w:rsidR="000B7F82" w:rsidRPr="00940F46" w:rsidDel="00C934B8" w:rsidRDefault="000B7F82" w:rsidP="006F1315">
            <w:pPr>
              <w:pStyle w:val="Default"/>
              <w:numPr>
                <w:ilvl w:val="0"/>
                <w:numId w:val="3"/>
              </w:numPr>
              <w:spacing w:line="276" w:lineRule="auto"/>
              <w:rPr>
                <w:del w:id="485" w:author="Author"/>
                <w:rFonts w:ascii="Arial" w:hAnsi="Arial" w:cs="Arial"/>
                <w:sz w:val="22"/>
                <w:szCs w:val="22"/>
                <w:lang w:val="sk-SK"/>
                <w:rPrChange w:id="486" w:author="Author">
                  <w:rPr>
                    <w:del w:id="487" w:author="Author"/>
                    <w:rFonts w:asciiTheme="minorHAnsi" w:hAnsiTheme="minorHAnsi" w:cstheme="minorHAnsi"/>
                    <w:sz w:val="22"/>
                    <w:szCs w:val="22"/>
                    <w:lang w:val="sk-SK"/>
                  </w:rPr>
                </w:rPrChange>
              </w:rPr>
            </w:pPr>
            <w:del w:id="488" w:author="Author">
              <w:r w:rsidRPr="00940F46" w:rsidDel="00C934B8">
                <w:rPr>
                  <w:rFonts w:ascii="Arial" w:hAnsi="Arial" w:cs="Arial"/>
                  <w:sz w:val="22"/>
                  <w:szCs w:val="22"/>
                  <w:lang w:val="sk-SK"/>
                  <w:rPrChange w:id="489" w:author="Author">
                    <w:rPr>
                      <w:rFonts w:asciiTheme="minorHAnsi" w:hAnsiTheme="minorHAnsi" w:cs="Arial"/>
                      <w:sz w:val="22"/>
                      <w:szCs w:val="22"/>
                      <w:lang w:val="sk-SK"/>
                    </w:rPr>
                  </w:rPrChange>
                </w:rPr>
                <w:delText xml:space="preserve">nesmie obsahovať žiadne informácie o skúšaných molekulách,neschválených  indikáciách a neschválenom  rozšírení výrobkových radov atď. </w:delText>
              </w:r>
            </w:del>
          </w:p>
          <w:p w14:paraId="109241F8" w14:textId="500B1E9D" w:rsidR="000B7F82" w:rsidRPr="00940F46" w:rsidDel="00C934B8" w:rsidRDefault="000B7F82" w:rsidP="006F1315">
            <w:pPr>
              <w:pStyle w:val="ListParagraph"/>
              <w:numPr>
                <w:ilvl w:val="0"/>
                <w:numId w:val="3"/>
              </w:numPr>
              <w:spacing w:line="276" w:lineRule="auto"/>
              <w:contextualSpacing/>
              <w:rPr>
                <w:del w:id="490" w:author="Author"/>
                <w:rFonts w:ascii="Arial" w:hAnsi="Arial" w:cs="Arial"/>
                <w:sz w:val="22"/>
                <w:szCs w:val="22"/>
                <w:lang w:val="sk-SK"/>
                <w:rPrChange w:id="491" w:author="Author">
                  <w:rPr>
                    <w:del w:id="492" w:author="Author"/>
                    <w:rFonts w:asciiTheme="minorHAnsi" w:hAnsiTheme="minorHAnsi" w:cs="Arial"/>
                    <w:sz w:val="22"/>
                    <w:szCs w:val="22"/>
                    <w:lang w:val="sk-SK"/>
                  </w:rPr>
                </w:rPrChange>
              </w:rPr>
            </w:pPr>
            <w:del w:id="493" w:author="Author">
              <w:r w:rsidRPr="00940F46" w:rsidDel="00C934B8">
                <w:rPr>
                  <w:rFonts w:ascii="Arial" w:hAnsi="Arial" w:cs="Arial"/>
                  <w:sz w:val="22"/>
                  <w:szCs w:val="22"/>
                  <w:lang w:val="sk-SK"/>
                  <w:rPrChange w:id="494" w:author="Author">
                    <w:rPr>
                      <w:rFonts w:asciiTheme="minorHAnsi" w:hAnsiTheme="minorHAnsi" w:cs="Arial"/>
                      <w:sz w:val="22"/>
                      <w:szCs w:val="22"/>
                      <w:lang w:val="sk-SK"/>
                    </w:rPr>
                  </w:rPrChange>
                </w:rPr>
                <w:delText>musí uvádzať všetky väzby, ktoré má Zdravotnícky pracovník so spoločnosťou Lilly (napríklad ako prednášajúci, konzultant, poradca, skúšajúci alebo zadávateľ); a</w:delText>
              </w:r>
            </w:del>
          </w:p>
          <w:p w14:paraId="109241F9" w14:textId="154F5183" w:rsidR="000B7F82" w:rsidRPr="00940F46" w:rsidDel="00C934B8" w:rsidRDefault="000B7F82" w:rsidP="006F1315">
            <w:pPr>
              <w:pStyle w:val="ListParagraph"/>
              <w:numPr>
                <w:ilvl w:val="0"/>
                <w:numId w:val="3"/>
              </w:numPr>
              <w:spacing w:line="276" w:lineRule="auto"/>
              <w:contextualSpacing/>
              <w:rPr>
                <w:del w:id="495" w:author="Author"/>
                <w:rFonts w:ascii="Arial" w:hAnsi="Arial" w:cs="Arial"/>
                <w:sz w:val="22"/>
                <w:szCs w:val="22"/>
                <w:lang w:val="sk-SK"/>
                <w:rPrChange w:id="496" w:author="Author">
                  <w:rPr>
                    <w:del w:id="497" w:author="Author"/>
                    <w:rFonts w:asciiTheme="minorHAnsi" w:hAnsiTheme="minorHAnsi" w:cs="Arial"/>
                    <w:sz w:val="22"/>
                    <w:szCs w:val="22"/>
                    <w:lang w:val="sk-SK"/>
                  </w:rPr>
                </w:rPrChange>
              </w:rPr>
            </w:pPr>
            <w:del w:id="498" w:author="Author">
              <w:r w:rsidRPr="00940F46" w:rsidDel="00C934B8">
                <w:rPr>
                  <w:rFonts w:ascii="Arial" w:hAnsi="Arial" w:cs="Arial"/>
                  <w:sz w:val="22"/>
                  <w:szCs w:val="22"/>
                  <w:lang w:val="sk-SK"/>
                  <w:rPrChange w:id="499" w:author="Author">
                    <w:rPr>
                      <w:rFonts w:asciiTheme="minorHAnsi" w:hAnsiTheme="minorHAnsi" w:cs="Arial"/>
                      <w:sz w:val="22"/>
                      <w:szCs w:val="22"/>
                      <w:lang w:val="sk-SK"/>
                    </w:rPr>
                  </w:rPrChange>
                </w:rPr>
                <w:delText>potom, čo ho spoločnosť Lilly zrevidovala, sa nesmie už žiadnym spôsobom pred použitím upravovať; akékoľvek úpravy vyžadujú opätovnú revíziu pred použitím takéhoto obsahu.</w:delText>
              </w:r>
            </w:del>
          </w:p>
          <w:p w14:paraId="109241FA" w14:textId="77777777" w:rsidR="000B7F82" w:rsidRPr="00940F46" w:rsidRDefault="000B7F82">
            <w:pPr>
              <w:spacing w:line="276" w:lineRule="auto"/>
              <w:rPr>
                <w:rFonts w:ascii="Arial" w:hAnsi="Arial" w:cs="Arial"/>
                <w:color w:val="FF0000"/>
                <w:sz w:val="22"/>
                <w:szCs w:val="22"/>
                <w:lang w:val="sk-SK"/>
                <w:rPrChange w:id="500" w:author="Author">
                  <w:rPr>
                    <w:rFonts w:asciiTheme="minorHAnsi" w:hAnsiTheme="minorHAnsi" w:cs="Arial"/>
                    <w:color w:val="FF0000"/>
                    <w:sz w:val="22"/>
                    <w:szCs w:val="22"/>
                    <w:lang w:val="sk-SK"/>
                  </w:rPr>
                </w:rPrChange>
              </w:rPr>
            </w:pPr>
          </w:p>
        </w:tc>
      </w:tr>
      <w:tr w:rsidR="000B7F82" w:rsidRPr="00940F46" w14:paraId="1092420E" w14:textId="77777777" w:rsidTr="000B7F82">
        <w:tc>
          <w:tcPr>
            <w:tcW w:w="9576" w:type="dxa"/>
          </w:tcPr>
          <w:p w14:paraId="010A617D" w14:textId="77777777" w:rsidR="000B7F82" w:rsidRPr="006D4536" w:rsidRDefault="000B7F82" w:rsidP="00306D24">
            <w:pPr>
              <w:jc w:val="both"/>
              <w:rPr>
                <w:ins w:id="501" w:author="Author"/>
                <w:rFonts w:ascii="Arial" w:hAnsi="Arial" w:cs="Arial"/>
                <w:sz w:val="22"/>
                <w:szCs w:val="22"/>
                <w:lang w:eastAsia="da-DK" w:bidi="da-DK"/>
              </w:rPr>
            </w:pPr>
            <w:ins w:id="502" w:author="Author">
              <w:r w:rsidRPr="006D4536">
                <w:rPr>
                  <w:rFonts w:ascii="Arial" w:hAnsi="Arial" w:cs="Arial"/>
                  <w:sz w:val="22"/>
                  <w:szCs w:val="22"/>
                </w:rPr>
                <w:lastRenderedPageBreak/>
                <w:fldChar w:fldCharType="begin"/>
              </w:r>
              <w:r w:rsidRPr="006D4536">
                <w:rPr>
                  <w:rFonts w:ascii="Arial" w:hAnsi="Arial" w:cs="Arial"/>
                  <w:sz w:val="22"/>
                  <w:szCs w:val="22"/>
                </w:rPr>
                <w:instrText xml:space="preserve"> IF "&lt;&lt;Meeting_Name_MERC_Type_MERC&gt;&gt;"="Health Education" "</w:instrText>
              </w:r>
            </w:ins>
          </w:p>
          <w:tbl>
            <w:tblPr>
              <w:tblStyle w:val="TableGrid"/>
              <w:tblW w:w="0" w:type="auto"/>
              <w:tblLook w:val="04A0" w:firstRow="1" w:lastRow="0" w:firstColumn="1" w:lastColumn="0" w:noHBand="0" w:noVBand="1"/>
            </w:tblPr>
            <w:tblGrid>
              <w:gridCol w:w="8984"/>
            </w:tblGrid>
            <w:tr w:rsidR="000B7F82" w:rsidRPr="006D4536" w14:paraId="45CFE584" w14:textId="77777777" w:rsidTr="00306D24">
              <w:trPr>
                <w:ins w:id="503" w:author="Author"/>
              </w:trPr>
              <w:tc>
                <w:tcPr>
                  <w:tcW w:w="8984" w:type="dxa"/>
                  <w:tcBorders>
                    <w:top w:val="nil"/>
                    <w:left w:val="nil"/>
                    <w:bottom w:val="nil"/>
                    <w:right w:val="nil"/>
                  </w:tcBorders>
                </w:tcPr>
                <w:p w14:paraId="064A9F9A" w14:textId="77777777" w:rsidR="000B7F82" w:rsidRPr="006D4536" w:rsidRDefault="000B7F82" w:rsidP="00306D24">
                  <w:pPr>
                    <w:pStyle w:val="BodyText"/>
                    <w:jc w:val="both"/>
                    <w:rPr>
                      <w:ins w:id="504" w:author="Author"/>
                      <w:rFonts w:ascii="Arial" w:hAnsi="Arial" w:cs="Arial"/>
                      <w:b/>
                      <w:sz w:val="22"/>
                      <w:szCs w:val="22"/>
                      <w:lang w:val="sk-SK"/>
                    </w:rPr>
                  </w:pPr>
                  <w:ins w:id="505" w:author="Author">
                    <w:r w:rsidRPr="006D4536">
                      <w:rPr>
                        <w:rFonts w:ascii="Arial" w:hAnsi="Arial" w:cs="Arial"/>
                        <w:b/>
                        <w:sz w:val="22"/>
                        <w:szCs w:val="22"/>
                        <w:lang w:val="sk-SK"/>
                      </w:rPr>
                      <w:instrText>Osobitné podmienky vzťahujúce sa na edukačné stretnutie</w:instrText>
                    </w:r>
                  </w:ins>
                </w:p>
                <w:p w14:paraId="77D98A58" w14:textId="77777777" w:rsidR="000B7F82" w:rsidRPr="006D4536" w:rsidRDefault="000B7F82" w:rsidP="00306D24">
                  <w:pPr>
                    <w:spacing w:line="276" w:lineRule="auto"/>
                    <w:jc w:val="both"/>
                    <w:rPr>
                      <w:ins w:id="506" w:author="Author"/>
                      <w:rFonts w:ascii="Arial" w:hAnsi="Arial" w:cs="Arial"/>
                      <w:sz w:val="22"/>
                      <w:szCs w:val="22"/>
                      <w:lang w:val="sk-SK"/>
                    </w:rPr>
                  </w:pPr>
                  <w:ins w:id="507" w:author="Author">
                    <w:r w:rsidRPr="006D4536">
                      <w:rPr>
                        <w:rFonts w:ascii="Arial" w:hAnsi="Arial" w:cs="Arial"/>
                        <w:sz w:val="22"/>
                        <w:szCs w:val="22"/>
                        <w:lang w:val="sk-SK"/>
                      </w:rPr>
                      <w:instrText xml:space="preserve">V prípadoch, keď Zdravotnícky pracovník súhlasil s tým, že pre spoločnosť Lilly prednesie </w:instrText>
                    </w:r>
                    <w:r w:rsidRPr="006D4536">
                      <w:rPr>
                        <w:rFonts w:ascii="Arial" w:hAnsi="Arial" w:cs="Arial"/>
                        <w:sz w:val="22"/>
                        <w:szCs w:val="22"/>
                        <w:lang w:val="sk-SK"/>
                      </w:rPr>
                      <w:lastRenderedPageBreak/>
                      <w:instrText>prezentáciu na edukačnom stretnutí, a spracováva aj obsah tejto prezentácie, tento obsah:</w:instrText>
                    </w:r>
                  </w:ins>
                </w:p>
                <w:p w14:paraId="6F9D4E88" w14:textId="77777777" w:rsidR="000B7F82" w:rsidRPr="006D4536" w:rsidRDefault="000B7F82">
                  <w:pPr>
                    <w:pStyle w:val="ListParagraph"/>
                    <w:numPr>
                      <w:ilvl w:val="0"/>
                      <w:numId w:val="1"/>
                    </w:numPr>
                    <w:spacing w:line="276" w:lineRule="auto"/>
                    <w:ind w:left="0" w:firstLine="0"/>
                    <w:contextualSpacing/>
                    <w:jc w:val="both"/>
                    <w:rPr>
                      <w:ins w:id="508" w:author="Author"/>
                      <w:rFonts w:ascii="Arial" w:hAnsi="Arial" w:cs="Arial"/>
                      <w:sz w:val="22"/>
                      <w:szCs w:val="22"/>
                      <w:lang w:val="sk-SK"/>
                    </w:rPr>
                    <w:pPrChange w:id="509" w:author="Author">
                      <w:pPr>
                        <w:pStyle w:val="ListParagraph"/>
                        <w:numPr>
                          <w:numId w:val="1"/>
                        </w:numPr>
                        <w:spacing w:line="276" w:lineRule="auto"/>
                        <w:ind w:left="284" w:hanging="284"/>
                        <w:contextualSpacing/>
                        <w:jc w:val="both"/>
                      </w:pPr>
                    </w:pPrChange>
                  </w:pPr>
                  <w:ins w:id="510" w:author="Author">
                    <w:r w:rsidRPr="006D4536">
                      <w:rPr>
                        <w:rFonts w:ascii="Arial" w:hAnsi="Arial" w:cs="Arial"/>
                        <w:sz w:val="22"/>
                        <w:szCs w:val="22"/>
                        <w:lang w:val="sk-SK"/>
                      </w:rPr>
                      <w:instrText xml:space="preserve">musí byť poskytnutý spoločnosti Lilly v elektronickej podobe najmenej </w:instrText>
                    </w:r>
                    <w:r w:rsidRPr="006D4536">
                      <w:rPr>
                        <w:rFonts w:ascii="Arial" w:hAnsi="Arial" w:cs="Arial"/>
                        <w:b/>
                        <w:sz w:val="22"/>
                        <w:szCs w:val="22"/>
                        <w:lang w:val="sk-SK"/>
                      </w:rPr>
                      <w:instrText>&lt;&lt;Form_numberofdays&gt;&gt;</w:instrText>
                    </w:r>
                    <w:r w:rsidRPr="006D4536">
                      <w:rPr>
                        <w:rFonts w:ascii="Arial" w:hAnsi="Arial" w:cs="Arial"/>
                        <w:sz w:val="22"/>
                        <w:szCs w:val="22"/>
                        <w:lang w:val="sk-SK"/>
                      </w:rPr>
                      <w:instrText xml:space="preserve"> </w:instrText>
                    </w:r>
                    <w:r w:rsidRPr="000B7F82">
                      <w:rPr>
                        <w:rFonts w:ascii="Arial" w:hAnsi="Arial" w:cs="Arial"/>
                        <w:sz w:val="22"/>
                        <w:szCs w:val="22"/>
                        <w:lang w:val="sk-SK"/>
                        <w:rPrChange w:id="511" w:author="Author">
                          <w:rPr>
                            <w:rFonts w:ascii="Arial" w:hAnsi="Arial" w:cs="Arial"/>
                            <w:sz w:val="22"/>
                            <w:szCs w:val="22"/>
                            <w:highlight w:val="darkGreen"/>
                            <w:lang w:val="sk-SK"/>
                          </w:rPr>
                        </w:rPrChange>
                      </w:rPr>
                      <w:instrText>pracovné dni/pracovných dní</w:instrText>
                    </w:r>
                    <w:r w:rsidRPr="006D4536">
                      <w:rPr>
                        <w:rFonts w:ascii="Arial" w:hAnsi="Arial" w:cs="Arial"/>
                        <w:sz w:val="22"/>
                        <w:szCs w:val="22"/>
                        <w:lang w:val="sk-SK"/>
                      </w:rPr>
                      <w:instrText xml:space="preserve"> pred daným stretnutím (spoločnosť Lilly si vyhradzuje právo zrevidovať prezentáciu, či zodpovedá miestnym odborovým kódexom, zákonom a predpisom a vykonať akékoľvek úpravy podľa požiadaviek miestnych právnych predpisov);</w:instrText>
                    </w:r>
                  </w:ins>
                </w:p>
                <w:p w14:paraId="00DA9C0A" w14:textId="77777777" w:rsidR="000B7F82" w:rsidRPr="006D4536" w:rsidRDefault="000B7F82">
                  <w:pPr>
                    <w:pStyle w:val="ListParagraph"/>
                    <w:numPr>
                      <w:ilvl w:val="0"/>
                      <w:numId w:val="1"/>
                    </w:numPr>
                    <w:spacing w:line="276" w:lineRule="auto"/>
                    <w:ind w:left="0" w:firstLine="0"/>
                    <w:contextualSpacing/>
                    <w:jc w:val="both"/>
                    <w:rPr>
                      <w:ins w:id="512" w:author="Author"/>
                      <w:rFonts w:ascii="Arial" w:hAnsi="Arial" w:cs="Arial"/>
                      <w:sz w:val="22"/>
                      <w:szCs w:val="22"/>
                      <w:lang w:val="sk-SK"/>
                    </w:rPr>
                    <w:pPrChange w:id="513" w:author="Author">
                      <w:pPr>
                        <w:pStyle w:val="ListParagraph"/>
                        <w:numPr>
                          <w:numId w:val="1"/>
                        </w:numPr>
                        <w:spacing w:line="276" w:lineRule="auto"/>
                        <w:ind w:left="284" w:hanging="284"/>
                        <w:contextualSpacing/>
                        <w:jc w:val="both"/>
                      </w:pPr>
                    </w:pPrChange>
                  </w:pPr>
                  <w:ins w:id="514" w:author="Author">
                    <w:r w:rsidRPr="006D4536">
                      <w:rPr>
                        <w:rFonts w:ascii="Arial" w:hAnsi="Arial" w:cs="Arial"/>
                        <w:sz w:val="22"/>
                        <w:szCs w:val="22"/>
                        <w:lang w:val="sk-SK"/>
                      </w:rPr>
                      <w:instrText xml:space="preserve">nesmie obsahovať označenie konkrétneho výrobku (ako obchodné značky výrobku, ochranné známky, farby a vodoznaky), avšak ak sa zmieňujú možnosti liečby, mal by sa zahrnúť prehľad všeobecne používaných predávaných možností liečby a informácie o každej možnosti liečby by mali byť v súlade s registráciou/značením výrobku v krajine, kde sa prezentácia koná, a mali by byť správne vyvážené pokiaľ ide o obsah, formátovanie a čas strávený diskusiou a nemali by sa týkať vzájomného porovnávania dvoch výrobkov (pokiaľ však nejde o priame porovnávanie výrobkov); </w:instrText>
                    </w:r>
                  </w:ins>
                </w:p>
                <w:p w14:paraId="5DA0DD02" w14:textId="77777777" w:rsidR="000B7F82" w:rsidRPr="006D4536" w:rsidRDefault="000B7F82">
                  <w:pPr>
                    <w:pStyle w:val="Default"/>
                    <w:numPr>
                      <w:ilvl w:val="0"/>
                      <w:numId w:val="1"/>
                    </w:numPr>
                    <w:spacing w:line="276" w:lineRule="auto"/>
                    <w:ind w:left="0" w:firstLine="0"/>
                    <w:jc w:val="both"/>
                    <w:rPr>
                      <w:ins w:id="515" w:author="Author"/>
                      <w:rFonts w:ascii="Arial" w:hAnsi="Arial" w:cs="Arial"/>
                      <w:sz w:val="22"/>
                      <w:szCs w:val="22"/>
                      <w:lang w:val="sk-SK"/>
                    </w:rPr>
                    <w:pPrChange w:id="516" w:author="Author">
                      <w:pPr>
                        <w:pStyle w:val="Default"/>
                        <w:numPr>
                          <w:numId w:val="1"/>
                        </w:numPr>
                        <w:spacing w:line="276" w:lineRule="auto"/>
                        <w:ind w:left="284" w:hanging="284"/>
                        <w:jc w:val="both"/>
                      </w:pPr>
                    </w:pPrChange>
                  </w:pPr>
                  <w:ins w:id="517" w:author="Author">
                    <w:r w:rsidRPr="006D4536">
                      <w:rPr>
                        <w:rFonts w:ascii="Arial" w:hAnsi="Arial" w:cs="Arial"/>
                        <w:sz w:val="22"/>
                        <w:szCs w:val="22"/>
                        <w:lang w:val="sk-SK"/>
                      </w:rPr>
                      <w:instrText xml:space="preserve">nesmie obsahovať žiadne informácie o skúšaných molekulách, neschválených  indikáciách, neschválenom rozšírení výrobkových radov atď. </w:instrText>
                    </w:r>
                  </w:ins>
                </w:p>
                <w:p w14:paraId="7F4B8A76" w14:textId="77777777" w:rsidR="000B7F82" w:rsidRPr="006D4536" w:rsidRDefault="000B7F82">
                  <w:pPr>
                    <w:pStyle w:val="ListParagraph"/>
                    <w:numPr>
                      <w:ilvl w:val="0"/>
                      <w:numId w:val="1"/>
                    </w:numPr>
                    <w:spacing w:line="276" w:lineRule="auto"/>
                    <w:ind w:left="0" w:firstLine="0"/>
                    <w:contextualSpacing/>
                    <w:jc w:val="both"/>
                    <w:rPr>
                      <w:ins w:id="518" w:author="Author"/>
                      <w:rFonts w:ascii="Arial" w:hAnsi="Arial" w:cs="Arial"/>
                      <w:sz w:val="22"/>
                      <w:szCs w:val="22"/>
                      <w:lang w:val="sk-SK"/>
                    </w:rPr>
                    <w:pPrChange w:id="519" w:author="Author">
                      <w:pPr>
                        <w:pStyle w:val="ListParagraph"/>
                        <w:numPr>
                          <w:numId w:val="1"/>
                        </w:numPr>
                        <w:spacing w:line="276" w:lineRule="auto"/>
                        <w:ind w:left="284" w:hanging="284"/>
                        <w:contextualSpacing/>
                        <w:jc w:val="both"/>
                      </w:pPr>
                    </w:pPrChange>
                  </w:pPr>
                  <w:ins w:id="520" w:author="Author">
                    <w:r w:rsidRPr="006D4536">
                      <w:rPr>
                        <w:rFonts w:ascii="Arial" w:hAnsi="Arial" w:cs="Arial"/>
                        <w:sz w:val="22"/>
                        <w:szCs w:val="22"/>
                        <w:lang w:val="sk-SK"/>
                      </w:rPr>
                      <w:instrText>musí uvádzať všetky väzby, ktoré má Zdravotnícky pracovník so spoločnosťou Lilly (napríklad ako hovorca, konzultant, poradca, skúšajúci alebo zadávateľ); a</w:instrText>
                    </w:r>
                  </w:ins>
                </w:p>
                <w:p w14:paraId="100BDC63" w14:textId="77777777" w:rsidR="000B7F82" w:rsidRPr="006D4536" w:rsidRDefault="000B7F82">
                  <w:pPr>
                    <w:pStyle w:val="ListParagraph"/>
                    <w:numPr>
                      <w:ilvl w:val="0"/>
                      <w:numId w:val="1"/>
                    </w:numPr>
                    <w:spacing w:line="276" w:lineRule="auto"/>
                    <w:ind w:left="0" w:firstLine="0"/>
                    <w:contextualSpacing/>
                    <w:jc w:val="both"/>
                    <w:rPr>
                      <w:ins w:id="521" w:author="Author"/>
                      <w:rFonts w:ascii="Arial" w:hAnsi="Arial" w:cs="Arial"/>
                      <w:sz w:val="22"/>
                      <w:szCs w:val="22"/>
                      <w:lang w:val="sk-SK"/>
                    </w:rPr>
                    <w:pPrChange w:id="522" w:author="Author">
                      <w:pPr>
                        <w:pStyle w:val="ListParagraph"/>
                        <w:numPr>
                          <w:numId w:val="1"/>
                        </w:numPr>
                        <w:spacing w:line="276" w:lineRule="auto"/>
                        <w:ind w:left="284" w:hanging="284"/>
                        <w:contextualSpacing/>
                        <w:jc w:val="both"/>
                      </w:pPr>
                    </w:pPrChange>
                  </w:pPr>
                  <w:ins w:id="523" w:author="Author">
                    <w:r w:rsidRPr="006D4536">
                      <w:rPr>
                        <w:rFonts w:ascii="Arial" w:hAnsi="Arial" w:cs="Arial"/>
                        <w:sz w:val="22"/>
                        <w:szCs w:val="22"/>
                        <w:lang w:val="sk-SK"/>
                      </w:rPr>
                      <w:instrText>potom, čo ho spoločnosť Lilly zrevidovala, sa nesmie už žiadnym spôsobom pred použitím upravovať; akékoľvek úpravy vyžadujú opätovnú revíziu pred použitím takéhoto obsahu.</w:instrText>
                    </w:r>
                  </w:ins>
                </w:p>
                <w:p w14:paraId="32127DD5" w14:textId="77777777" w:rsidR="000B7F82" w:rsidRPr="006D4536" w:rsidRDefault="000B7F82">
                  <w:pPr>
                    <w:spacing w:line="276" w:lineRule="auto"/>
                    <w:jc w:val="both"/>
                    <w:rPr>
                      <w:ins w:id="524" w:author="Author"/>
                      <w:rFonts w:ascii="Arial" w:hAnsi="Arial" w:cs="Arial"/>
                      <w:sz w:val="22"/>
                      <w:szCs w:val="22"/>
                      <w:lang w:val="sk-SK"/>
                    </w:rPr>
                  </w:pPr>
                  <w:ins w:id="525" w:author="Author">
                    <w:r w:rsidRPr="006D4536">
                      <w:rPr>
                        <w:rFonts w:ascii="Arial" w:hAnsi="Arial" w:cs="Arial"/>
                        <w:sz w:val="22"/>
                        <w:szCs w:val="22"/>
                        <w:lang w:val="sk-SK"/>
                      </w:rPr>
                      <w:instrText>V prípade, že niekto z publika spontánne vyžaduje informáciu, ktorá nie je obsiahnutá v registrácii/označení výrobku alebo nie je s nimi v súlade (vrátane neschválených výrobkov, indikácií, dávkovania, foriem dávkovania, rozpisov dávkovania, kombinovanej liečby a bezpečnostných údajov), môže Zdravotnícky pracovník túto konkrétnu otázku zodpovedať iba vtedy, ak ju označí za informáciu o použití mimo schválenej indikácie a zároveň požiada poslucháčov, aby nahliadli do registrácie/označenia výrobku.</w:instrText>
                    </w:r>
                  </w:ins>
                </w:p>
                <w:p w14:paraId="0A72333E" w14:textId="77777777" w:rsidR="000B7F82" w:rsidRPr="006D4536" w:rsidRDefault="000B7F82" w:rsidP="00306D24">
                  <w:pPr>
                    <w:spacing w:line="276" w:lineRule="auto"/>
                    <w:jc w:val="both"/>
                    <w:rPr>
                      <w:ins w:id="526" w:author="Author"/>
                      <w:rFonts w:ascii="Arial" w:hAnsi="Arial" w:cs="Arial"/>
                      <w:sz w:val="22"/>
                      <w:szCs w:val="22"/>
                      <w:lang w:val="sk-SK"/>
                    </w:rPr>
                  </w:pPr>
                </w:p>
                <w:p w14:paraId="5A248359" w14:textId="77777777" w:rsidR="000B7F82" w:rsidRPr="006D4536" w:rsidRDefault="000B7F82">
                  <w:pPr>
                    <w:jc w:val="both"/>
                    <w:rPr>
                      <w:ins w:id="527" w:author="Author"/>
                      <w:rFonts w:ascii="Arial" w:hAnsi="Arial" w:cs="Arial"/>
                      <w:sz w:val="22"/>
                      <w:szCs w:val="22"/>
                      <w:lang w:val="en-US"/>
                    </w:rPr>
                    <w:pPrChange w:id="528" w:author="Author">
                      <w:pPr>
                        <w:ind w:left="426"/>
                        <w:jc w:val="both"/>
                      </w:pPr>
                    </w:pPrChange>
                  </w:pPr>
                  <w:ins w:id="529" w:author="Author">
                    <w:r w:rsidRPr="006D4536">
                      <w:rPr>
                        <w:rStyle w:val="hps"/>
                        <w:rFonts w:ascii="Arial" w:hAnsi="Arial" w:cs="Arial"/>
                        <w:sz w:val="22"/>
                        <w:szCs w:val="22"/>
                        <w:lang w:val="sk-SK"/>
                      </w:rPr>
                      <w:instrText>Na stretnutie spoločnosť Lilly</w:instrText>
                    </w:r>
                    <w:r w:rsidRPr="006D4536">
                      <w:rPr>
                        <w:rFonts w:ascii="Arial" w:hAnsi="Arial" w:cs="Arial"/>
                        <w:sz w:val="22"/>
                        <w:szCs w:val="22"/>
                        <w:lang w:val="sk-SK"/>
                      </w:rPr>
                      <w:instrText xml:space="preserve"> zabezpečí</w:instrText>
                    </w:r>
                    <w:r w:rsidRPr="006D4536">
                      <w:rPr>
                        <w:rStyle w:val="hps"/>
                        <w:rFonts w:ascii="Arial" w:hAnsi="Arial" w:cs="Arial"/>
                        <w:sz w:val="22"/>
                        <w:szCs w:val="22"/>
                        <w:lang w:val="sk-SK"/>
                      </w:rPr>
                      <w:instrText xml:space="preserve"> audiovizuálne</w:instrText>
                    </w:r>
                    <w:r w:rsidRPr="006D4536">
                      <w:rPr>
                        <w:rFonts w:ascii="Arial" w:hAnsi="Arial" w:cs="Arial"/>
                        <w:sz w:val="22"/>
                        <w:szCs w:val="22"/>
                        <w:lang w:val="sk-SK"/>
                      </w:rPr>
                      <w:instrText xml:space="preserve"> zariadenie </w:instrText>
                    </w:r>
                    <w:r w:rsidRPr="006D4536">
                      <w:rPr>
                        <w:rStyle w:val="hps"/>
                        <w:rFonts w:ascii="Arial" w:hAnsi="Arial" w:cs="Arial"/>
                        <w:sz w:val="22"/>
                        <w:szCs w:val="22"/>
                        <w:lang w:val="sk-SK"/>
                      </w:rPr>
                      <w:instrText>potrebné na prezentovanie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ktoré bude zahŕňať</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prenosný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počítač</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dátový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projektor a klipový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mikrofón</w:instrText>
                    </w:r>
                    <w:r w:rsidRPr="006D4536">
                      <w:rPr>
                        <w:rFonts w:ascii="Arial" w:hAnsi="Arial" w:cs="Arial"/>
                        <w:sz w:val="22"/>
                        <w:szCs w:val="22"/>
                        <w:lang w:val="sk-SK"/>
                      </w:rPr>
                      <w:instrText>.</w:instrText>
                    </w:r>
                    <w:r w:rsidRPr="006D4536">
                      <w:rPr>
                        <w:rFonts w:ascii="Arial" w:hAnsi="Arial" w:cs="Arial"/>
                        <w:sz w:val="22"/>
                        <w:szCs w:val="22"/>
                        <w:lang w:val="en-US"/>
                      </w:rPr>
                      <w:instrText xml:space="preserve"> </w:instrText>
                    </w:r>
                  </w:ins>
                </w:p>
              </w:tc>
            </w:tr>
          </w:tbl>
          <w:p w14:paraId="53A4E047" w14:textId="77777777" w:rsidR="000B7F82" w:rsidRPr="006D4536" w:rsidRDefault="000B7F82" w:rsidP="00306D24">
            <w:pPr>
              <w:jc w:val="both"/>
              <w:rPr>
                <w:ins w:id="530" w:author="Author"/>
                <w:rFonts w:ascii="Arial" w:hAnsi="Arial" w:cs="Arial"/>
                <w:sz w:val="22"/>
                <w:szCs w:val="22"/>
                <w:lang w:eastAsia="da-DK" w:bidi="da-DK"/>
              </w:rPr>
            </w:pPr>
            <w:ins w:id="531" w:author="Author">
              <w:r w:rsidRPr="006D4536">
                <w:rPr>
                  <w:rFonts w:ascii="Arial" w:hAnsi="Arial" w:cs="Arial"/>
                  <w:sz w:val="22"/>
                  <w:szCs w:val="22"/>
                </w:rPr>
                <w:lastRenderedPageBreak/>
                <w:instrText xml:space="preserve">"\* 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r w:rsidRPr="006D4536">
                <w:rPr>
                  <w:rFonts w:ascii="Arial" w:hAnsi="Arial" w:cs="Arial"/>
                  <w:sz w:val="22"/>
                  <w:szCs w:val="22"/>
                </w:rPr>
                <w:fldChar w:fldCharType="begin"/>
              </w:r>
              <w:r w:rsidRPr="006D4536">
                <w:rPr>
                  <w:rFonts w:ascii="Arial" w:hAnsi="Arial" w:cs="Arial"/>
                  <w:sz w:val="22"/>
                  <w:szCs w:val="22"/>
                </w:rPr>
                <w:instrText xml:space="preserve"> IF "&lt;&lt;Meeting_Name_MERC_Type_MERC&gt;&gt;"="Scientific Exchange" "</w:instrText>
              </w:r>
            </w:ins>
          </w:p>
          <w:tbl>
            <w:tblPr>
              <w:tblStyle w:val="TableGrid"/>
              <w:tblW w:w="0" w:type="auto"/>
              <w:tblLook w:val="04A0" w:firstRow="1" w:lastRow="0" w:firstColumn="1" w:lastColumn="0" w:noHBand="0" w:noVBand="1"/>
            </w:tblPr>
            <w:tblGrid>
              <w:gridCol w:w="8984"/>
            </w:tblGrid>
            <w:tr w:rsidR="000B7F82" w:rsidRPr="006D4536" w14:paraId="2507FC53" w14:textId="77777777" w:rsidTr="00306D24">
              <w:trPr>
                <w:ins w:id="532" w:author="Author"/>
              </w:trPr>
              <w:tc>
                <w:tcPr>
                  <w:tcW w:w="8984" w:type="dxa"/>
                  <w:tcBorders>
                    <w:top w:val="nil"/>
                    <w:left w:val="nil"/>
                    <w:bottom w:val="nil"/>
                    <w:right w:val="nil"/>
                  </w:tcBorders>
                </w:tcPr>
                <w:p w14:paraId="773CF023" w14:textId="77777777" w:rsidR="000B7F82" w:rsidRPr="006D4536" w:rsidRDefault="000B7F82" w:rsidP="00306D24">
                  <w:pPr>
                    <w:spacing w:line="276" w:lineRule="auto"/>
                    <w:jc w:val="both"/>
                    <w:rPr>
                      <w:ins w:id="533" w:author="Author"/>
                      <w:rFonts w:ascii="Arial" w:hAnsi="Arial" w:cs="Arial"/>
                      <w:b/>
                      <w:sz w:val="22"/>
                      <w:szCs w:val="22"/>
                      <w:lang w:val="sk-SK"/>
                    </w:rPr>
                  </w:pPr>
                  <w:ins w:id="534" w:author="Author">
                    <w:r w:rsidRPr="006D4536">
                      <w:rPr>
                        <w:rFonts w:ascii="Arial" w:hAnsi="Arial" w:cs="Arial"/>
                        <w:b/>
                        <w:sz w:val="22"/>
                        <w:szCs w:val="22"/>
                        <w:lang w:val="sk-SK"/>
                      </w:rPr>
                      <w:instrText>Osobitné podmienky vzťahujúce sa na oznámenia v rámci vedeckých stretnutí</w:instrText>
                    </w:r>
                  </w:ins>
                </w:p>
                <w:p w14:paraId="77D56194" w14:textId="77777777" w:rsidR="000B7F82" w:rsidRPr="006D4536" w:rsidRDefault="000B7F82" w:rsidP="00306D24">
                  <w:pPr>
                    <w:tabs>
                      <w:tab w:val="left" w:pos="964"/>
                    </w:tabs>
                    <w:spacing w:line="276" w:lineRule="auto"/>
                    <w:jc w:val="both"/>
                    <w:rPr>
                      <w:ins w:id="535" w:author="Author"/>
                      <w:rFonts w:ascii="Arial" w:hAnsi="Arial" w:cs="Arial"/>
                      <w:b/>
                      <w:sz w:val="22"/>
                      <w:szCs w:val="22"/>
                      <w:lang w:val="sk-SK"/>
                    </w:rPr>
                  </w:pPr>
                  <w:ins w:id="536" w:author="Author">
                    <w:r w:rsidRPr="006D4536">
                      <w:rPr>
                        <w:rFonts w:ascii="Arial" w:hAnsi="Arial" w:cs="Arial"/>
                        <w:b/>
                        <w:sz w:val="22"/>
                        <w:szCs w:val="22"/>
                        <w:lang w:val="sk-SK"/>
                      </w:rPr>
                      <w:tab/>
                    </w:r>
                  </w:ins>
                </w:p>
                <w:p w14:paraId="500D5623" w14:textId="77777777" w:rsidR="000B7F82" w:rsidRPr="006D4536" w:rsidRDefault="000B7F82" w:rsidP="00306D24">
                  <w:pPr>
                    <w:pStyle w:val="Default"/>
                    <w:spacing w:line="276" w:lineRule="auto"/>
                    <w:jc w:val="both"/>
                    <w:rPr>
                      <w:ins w:id="537" w:author="Author"/>
                      <w:rFonts w:ascii="Arial" w:hAnsi="Arial" w:cs="Arial"/>
                      <w:sz w:val="22"/>
                      <w:szCs w:val="22"/>
                      <w:lang w:val="sk-SK"/>
                    </w:rPr>
                  </w:pPr>
                  <w:ins w:id="538" w:author="Author">
                    <w:r w:rsidRPr="006D4536">
                      <w:rPr>
                        <w:rFonts w:ascii="Arial" w:hAnsi="Arial" w:cs="Arial"/>
                        <w:sz w:val="22"/>
                        <w:szCs w:val="22"/>
                        <w:lang w:val="sk-SK"/>
                      </w:rPr>
                      <w:instrText xml:space="preserve">Zdravotnícky pracovník vypracuje svoju vlastnú prezentáciu, ktorá bude obsahovať vyhlásenia o tom, že:  1) názory uvedené v prezentácii sú jeho vlastné a nemusia nevyhnutne predstavovať názory spoločnosti Lilly a 2) účasť Zdravotníckeho pracovníka sponzoruje spoločnosť Lilly a 3) Zdravotnícky pracovník uvádza akékoľvek ďalšie väzby, ktoré má so spoločnosťou Lilly (ako konzultant, poradca, skúšajúci alebo zadávateľ). Okrem toho, obsah nesmie obsahovať konkrétne označenie výrobku (ako obchodné názvy výrobku, ochranné známky, farby a vodoznaky); označenie spoločnosti Lilly sa v obsahu požaduje. Obsah musí byť objektívny, založený na dôkazoch, vyvážený a nesmie byť propagačnej povahy. </w:instrText>
                    </w:r>
                  </w:ins>
                </w:p>
                <w:p w14:paraId="2AAE61CB" w14:textId="77777777" w:rsidR="000B7F82" w:rsidRPr="006D4536" w:rsidRDefault="000B7F82" w:rsidP="00306D24">
                  <w:pPr>
                    <w:spacing w:line="276" w:lineRule="auto"/>
                    <w:jc w:val="both"/>
                    <w:rPr>
                      <w:ins w:id="539" w:author="Author"/>
                      <w:rFonts w:ascii="Arial" w:hAnsi="Arial" w:cs="Arial"/>
                      <w:sz w:val="22"/>
                      <w:szCs w:val="22"/>
                      <w:lang w:val="sk-SK"/>
                    </w:rPr>
                  </w:pPr>
                </w:p>
                <w:p w14:paraId="7EEA83DB" w14:textId="77777777" w:rsidR="000B7F82" w:rsidRPr="006D4536" w:rsidRDefault="000B7F82" w:rsidP="00306D24">
                  <w:pPr>
                    <w:spacing w:line="276" w:lineRule="auto"/>
                    <w:jc w:val="both"/>
                    <w:rPr>
                      <w:ins w:id="540" w:author="Author"/>
                      <w:rFonts w:ascii="Arial" w:hAnsi="Arial" w:cs="Arial"/>
                      <w:sz w:val="22"/>
                      <w:szCs w:val="22"/>
                      <w:lang w:val="sk-SK"/>
                    </w:rPr>
                  </w:pPr>
                  <w:ins w:id="541" w:author="Author">
                    <w:r w:rsidRPr="006D4536">
                      <w:rPr>
                        <w:rFonts w:ascii="Arial" w:hAnsi="Arial" w:cs="Arial"/>
                        <w:sz w:val="22"/>
                        <w:szCs w:val="22"/>
                        <w:lang w:val="sk-SK"/>
                      </w:rPr>
                      <w:lastRenderedPageBreak/>
                      <w:instrText xml:space="preserve">Zdravotnícky pracovník poskytne Lilly kópiu svojej prezentácie najmenej </w:instrText>
                    </w:r>
                    <w:r w:rsidRPr="006D4536">
                      <w:rPr>
                        <w:rFonts w:ascii="Arial" w:hAnsi="Arial" w:cs="Arial"/>
                        <w:b/>
                        <w:sz w:val="22"/>
                        <w:szCs w:val="22"/>
                        <w:lang w:val="sk-SK"/>
                      </w:rPr>
                      <w:instrText>&lt;&lt;Form_numberofdays&gt;&gt;</w:instrText>
                    </w:r>
                    <w:r w:rsidRPr="006D4536">
                      <w:rPr>
                        <w:rFonts w:ascii="Arial" w:hAnsi="Arial" w:cs="Arial"/>
                        <w:sz w:val="22"/>
                        <w:szCs w:val="22"/>
                        <w:lang w:val="sk-SK"/>
                      </w:rPr>
                      <w:instrText xml:space="preserve"> </w:instrText>
                    </w:r>
                    <w:r w:rsidRPr="000B7F82">
                      <w:rPr>
                        <w:rFonts w:ascii="Arial" w:hAnsi="Arial" w:cs="Arial"/>
                        <w:sz w:val="22"/>
                        <w:szCs w:val="22"/>
                        <w:lang w:val="sk-SK"/>
                        <w:rPrChange w:id="542" w:author="Author">
                          <w:rPr>
                            <w:rFonts w:ascii="Arial" w:hAnsi="Arial" w:cs="Arial"/>
                            <w:sz w:val="22"/>
                            <w:szCs w:val="22"/>
                            <w:highlight w:val="darkGreen"/>
                            <w:lang w:val="sk-SK"/>
                          </w:rPr>
                        </w:rPrChange>
                      </w:rPr>
                      <w:instrText>pracovné dni/pracovných dní</w:instrText>
                    </w:r>
                    <w:r w:rsidRPr="006D4536">
                      <w:rPr>
                        <w:rFonts w:ascii="Arial" w:hAnsi="Arial" w:cs="Arial"/>
                        <w:sz w:val="22"/>
                        <w:szCs w:val="22"/>
                        <w:lang w:val="sk-SK"/>
                      </w:rPr>
                      <w:instrText xml:space="preserve"> pred daným stretnutím, aby si spoločnosť Lilly mohla overiť, či sú konkrétne údaje vedecky presné a/alebo skontrolovať, či obsah zodpovedá miestnym odborovým kódexom, zákonom a predpisom. Zdravotnícky pracovník vykoná akékoľvek úpravy, ktoré spoločnosť Lilly odôvodnene vyžaduje, aby boli splnené miestne požiadavky. </w:instrText>
                    </w:r>
                  </w:ins>
                </w:p>
                <w:p w14:paraId="05D163F8" w14:textId="77777777" w:rsidR="000B7F82" w:rsidRPr="006D4536" w:rsidRDefault="000B7F82" w:rsidP="00306D24">
                  <w:pPr>
                    <w:spacing w:line="276" w:lineRule="auto"/>
                    <w:jc w:val="both"/>
                    <w:rPr>
                      <w:ins w:id="543" w:author="Author"/>
                      <w:rFonts w:ascii="Arial" w:hAnsi="Arial" w:cs="Arial"/>
                      <w:sz w:val="22"/>
                      <w:szCs w:val="22"/>
                      <w:lang w:val="sk-SK"/>
                    </w:rPr>
                  </w:pPr>
                </w:p>
                <w:p w14:paraId="4CF4DADD" w14:textId="77777777" w:rsidR="000B7F82" w:rsidRPr="006D4536" w:rsidRDefault="000B7F82" w:rsidP="00306D24">
                  <w:pPr>
                    <w:spacing w:line="276" w:lineRule="auto"/>
                    <w:jc w:val="both"/>
                    <w:rPr>
                      <w:ins w:id="544" w:author="Author"/>
                      <w:rFonts w:ascii="Arial" w:hAnsi="Arial" w:cs="Arial"/>
                      <w:sz w:val="22"/>
                      <w:szCs w:val="22"/>
                      <w:lang w:val="sk-SK"/>
                    </w:rPr>
                  </w:pPr>
                  <w:ins w:id="545" w:author="Author">
                    <w:r w:rsidRPr="006D4536">
                      <w:rPr>
                        <w:rFonts w:ascii="Arial" w:hAnsi="Arial" w:cs="Arial"/>
                        <w:sz w:val="22"/>
                        <w:szCs w:val="22"/>
                        <w:lang w:val="sk-SK"/>
                      </w:rPr>
                      <w:instrText>V Slovenskej republike prezentácia Zdravotnícka pracovníka nesmie obsahovať žiadne informácie o skúšaných molekulách, neschválených indikáciách, neschválenom rozšírení výrobkových rád a pod.</w:instrText>
                    </w:r>
                  </w:ins>
                </w:p>
                <w:p w14:paraId="687D2BD8" w14:textId="77777777" w:rsidR="000B7F82" w:rsidRPr="006D4536" w:rsidRDefault="000B7F82" w:rsidP="00306D24">
                  <w:pPr>
                    <w:jc w:val="both"/>
                    <w:rPr>
                      <w:ins w:id="546" w:author="Author"/>
                      <w:rFonts w:ascii="Arial" w:hAnsi="Arial" w:cs="Arial"/>
                      <w:sz w:val="22"/>
                      <w:szCs w:val="22"/>
                    </w:rPr>
                  </w:pPr>
                  <w:ins w:id="547" w:author="Author">
                    <w:r w:rsidRPr="006D4536">
                      <w:rPr>
                        <w:rStyle w:val="hps"/>
                        <w:rFonts w:ascii="Arial" w:hAnsi="Arial" w:cs="Arial"/>
                        <w:sz w:val="22"/>
                        <w:szCs w:val="22"/>
                        <w:lang w:val="sk-SK"/>
                      </w:rPr>
                      <w:instrText>Na stretnutie spoločnosť Lilly</w:instrText>
                    </w:r>
                    <w:r w:rsidRPr="006D4536">
                      <w:rPr>
                        <w:rFonts w:ascii="Arial" w:hAnsi="Arial" w:cs="Arial"/>
                        <w:sz w:val="22"/>
                        <w:szCs w:val="22"/>
                        <w:lang w:val="sk-SK"/>
                      </w:rPr>
                      <w:instrText xml:space="preserve"> zabezpečí</w:instrText>
                    </w:r>
                    <w:r w:rsidRPr="006D4536">
                      <w:rPr>
                        <w:rStyle w:val="hps"/>
                        <w:rFonts w:ascii="Arial" w:hAnsi="Arial" w:cs="Arial"/>
                        <w:sz w:val="22"/>
                        <w:szCs w:val="22"/>
                        <w:lang w:val="sk-SK"/>
                      </w:rPr>
                      <w:instrText>audiovizuálne</w:instrText>
                    </w:r>
                    <w:r w:rsidRPr="006D4536">
                      <w:rPr>
                        <w:rFonts w:ascii="Arial" w:hAnsi="Arial" w:cs="Arial"/>
                        <w:sz w:val="22"/>
                        <w:szCs w:val="22"/>
                        <w:lang w:val="sk-SK"/>
                      </w:rPr>
                      <w:instrText xml:space="preserve"> zariadenie </w:instrText>
                    </w:r>
                    <w:r w:rsidRPr="006D4536">
                      <w:rPr>
                        <w:rStyle w:val="hps"/>
                        <w:rFonts w:ascii="Arial" w:hAnsi="Arial" w:cs="Arial"/>
                        <w:sz w:val="22"/>
                        <w:szCs w:val="22"/>
                        <w:lang w:val="sk-SK"/>
                      </w:rPr>
                      <w:instrText>potrebné na</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prezentovanie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ktoré bude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zahŕňať</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prenosný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počítač</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dátový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projektor</w:instrText>
                    </w:r>
                    <w:r w:rsidRPr="006D4536">
                      <w:rPr>
                        <w:rFonts w:ascii="Arial" w:hAnsi="Arial" w:cs="Arial"/>
                        <w:sz w:val="22"/>
                        <w:szCs w:val="22"/>
                        <w:lang w:val="sk-SK"/>
                      </w:rPr>
                      <w:instrText xml:space="preserve"> a klipový </w:instrText>
                    </w:r>
                    <w:r w:rsidRPr="006D4536">
                      <w:rPr>
                        <w:rStyle w:val="hps"/>
                        <w:rFonts w:ascii="Arial" w:hAnsi="Arial" w:cs="Arial"/>
                        <w:sz w:val="22"/>
                        <w:szCs w:val="22"/>
                        <w:lang w:val="sk-SK"/>
                      </w:rPr>
                      <w:instrText>mikrofón</w:instrText>
                    </w:r>
                    <w:r w:rsidRPr="006D4536">
                      <w:rPr>
                        <w:rFonts w:ascii="Arial" w:hAnsi="Arial" w:cs="Arial"/>
                        <w:sz w:val="22"/>
                        <w:szCs w:val="22"/>
                        <w:lang w:val="sk-SK"/>
                      </w:rPr>
                      <w:instrText>.</w:instrText>
                    </w:r>
                  </w:ins>
                </w:p>
              </w:tc>
            </w:tr>
          </w:tbl>
          <w:p w14:paraId="3E67C37C" w14:textId="77777777" w:rsidR="000B7F82" w:rsidRPr="006D4536" w:rsidRDefault="000B7F82" w:rsidP="00306D24">
            <w:pPr>
              <w:jc w:val="both"/>
              <w:rPr>
                <w:ins w:id="548" w:author="Author"/>
                <w:rFonts w:ascii="Arial" w:hAnsi="Arial" w:cs="Arial"/>
                <w:sz w:val="22"/>
                <w:szCs w:val="22"/>
                <w:lang w:eastAsia="da-DK" w:bidi="da-DK"/>
              </w:rPr>
            </w:pPr>
            <w:ins w:id="549" w:author="Author">
              <w:r w:rsidRPr="006D4536">
                <w:rPr>
                  <w:rFonts w:ascii="Arial" w:hAnsi="Arial" w:cs="Arial"/>
                  <w:sz w:val="22"/>
                  <w:szCs w:val="22"/>
                </w:rPr>
                <w:lastRenderedPageBreak/>
                <w:instrText xml:space="preserve">"\* 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r w:rsidRPr="006D4536">
                <w:rPr>
                  <w:rFonts w:ascii="Arial" w:hAnsi="Arial" w:cs="Arial"/>
                  <w:sz w:val="22"/>
                  <w:szCs w:val="22"/>
                </w:rPr>
                <w:fldChar w:fldCharType="begin"/>
              </w:r>
              <w:r w:rsidRPr="006D4536">
                <w:rPr>
                  <w:rFonts w:ascii="Arial" w:hAnsi="Arial" w:cs="Arial"/>
                  <w:sz w:val="22"/>
                  <w:szCs w:val="22"/>
                </w:rPr>
                <w:instrText xml:space="preserve"> IF "&lt;&lt;Meeting_Participant_MERC_Types_of_Service_MERC&gt;&gt;"="Advisory Board - Chairman" "</w:instrText>
              </w:r>
            </w:ins>
          </w:p>
          <w:tbl>
            <w:tblPr>
              <w:tblStyle w:val="TableGrid"/>
              <w:tblW w:w="0" w:type="auto"/>
              <w:tblLook w:val="04A0" w:firstRow="1" w:lastRow="0" w:firstColumn="1" w:lastColumn="0" w:noHBand="0" w:noVBand="1"/>
            </w:tblPr>
            <w:tblGrid>
              <w:gridCol w:w="8984"/>
            </w:tblGrid>
            <w:tr w:rsidR="000B7F82" w:rsidRPr="006D4536" w14:paraId="4FC80BED" w14:textId="77777777" w:rsidTr="00306D24">
              <w:trPr>
                <w:ins w:id="550" w:author="Author"/>
              </w:trPr>
              <w:tc>
                <w:tcPr>
                  <w:tcW w:w="8984" w:type="dxa"/>
                  <w:tcBorders>
                    <w:top w:val="nil"/>
                    <w:left w:val="nil"/>
                    <w:bottom w:val="nil"/>
                    <w:right w:val="nil"/>
                  </w:tcBorders>
                </w:tcPr>
                <w:p w14:paraId="2DC342E4" w14:textId="77777777" w:rsidR="000B7F82" w:rsidRPr="006D4536" w:rsidRDefault="000B7F82" w:rsidP="00306D24">
                  <w:pPr>
                    <w:spacing w:line="276" w:lineRule="auto"/>
                    <w:jc w:val="both"/>
                    <w:rPr>
                      <w:ins w:id="551" w:author="Author"/>
                      <w:rFonts w:ascii="Arial" w:hAnsi="Arial" w:cs="Arial"/>
                      <w:b/>
                      <w:sz w:val="22"/>
                      <w:szCs w:val="22"/>
                      <w:lang w:val="sk-SK"/>
                    </w:rPr>
                  </w:pPr>
                  <w:ins w:id="552" w:author="Author">
                    <w:r w:rsidRPr="006D4536">
                      <w:rPr>
                        <w:rFonts w:ascii="Arial" w:hAnsi="Arial" w:cs="Arial"/>
                        <w:b/>
                        <w:sz w:val="22"/>
                        <w:szCs w:val="22"/>
                        <w:lang w:val="sk-SK"/>
                      </w:rPr>
                      <w:instrText xml:space="preserve">Osobitné podmienky vzťahujúce sa na poradný výbor (advisory board) </w:instrText>
                    </w:r>
                  </w:ins>
                </w:p>
                <w:p w14:paraId="36E9EC50" w14:textId="77777777" w:rsidR="000B7F82" w:rsidRPr="006D4536" w:rsidRDefault="000B7F82" w:rsidP="00306D24">
                  <w:pPr>
                    <w:spacing w:line="276" w:lineRule="auto"/>
                    <w:jc w:val="both"/>
                    <w:rPr>
                      <w:ins w:id="553" w:author="Author"/>
                      <w:rFonts w:ascii="Arial" w:hAnsi="Arial" w:cs="Arial"/>
                      <w:b/>
                      <w:sz w:val="22"/>
                      <w:szCs w:val="22"/>
                      <w:lang w:val="sk-SK"/>
                    </w:rPr>
                  </w:pPr>
                </w:p>
                <w:p w14:paraId="471B777A" w14:textId="77777777" w:rsidR="000B7F82" w:rsidRPr="006D4536" w:rsidRDefault="000B7F82" w:rsidP="00306D24">
                  <w:pPr>
                    <w:spacing w:line="276" w:lineRule="auto"/>
                    <w:jc w:val="both"/>
                    <w:rPr>
                      <w:ins w:id="554" w:author="Author"/>
                      <w:rFonts w:ascii="Arial" w:hAnsi="Arial" w:cs="Arial"/>
                      <w:sz w:val="22"/>
                      <w:szCs w:val="22"/>
                      <w:lang w:val="sk-SK"/>
                    </w:rPr>
                  </w:pPr>
                  <w:ins w:id="555" w:author="Author">
                    <w:r w:rsidRPr="006D4536">
                      <w:rPr>
                        <w:rFonts w:ascii="Arial" w:hAnsi="Arial" w:cs="Arial"/>
                        <w:sz w:val="22"/>
                        <w:szCs w:val="22"/>
                        <w:lang w:val="sk-SK"/>
                      </w:rPr>
                      <w:instrText>Svojou účasťou na poradnom výbore bude Zdravotnícky pracovník spolupracovať pri poskytovaní poradenstva spoločnosti Lilly ohľadom rôznych otázok, najmä poradenstva zdravotníckeho, vedeckého alebo obchodného charakteru v oblasti liečby uvedenej vyššie, pričom všeobecným cieľom bude napomáhanie k prehlbovaniu znalostí a kvalitnému užívaniu liečivých prípravkov v príslušnej jurisdikcii.</w:instrText>
                    </w:r>
                  </w:ins>
                </w:p>
                <w:p w14:paraId="03C368ED" w14:textId="77777777" w:rsidR="000B7F82" w:rsidRPr="006D4536" w:rsidRDefault="000B7F82" w:rsidP="00306D24">
                  <w:pPr>
                    <w:pStyle w:val="BodyText"/>
                    <w:jc w:val="both"/>
                    <w:rPr>
                      <w:ins w:id="556" w:author="Author"/>
                      <w:rFonts w:ascii="Arial" w:hAnsi="Arial" w:cs="Arial"/>
                      <w:sz w:val="22"/>
                      <w:szCs w:val="22"/>
                      <w:lang w:val="sk-SK"/>
                    </w:rPr>
                  </w:pPr>
                  <w:ins w:id="557" w:author="Author">
                    <w:r w:rsidRPr="006D4536">
                      <w:rPr>
                        <w:rFonts w:ascii="Arial" w:hAnsi="Arial" w:cs="Arial"/>
                        <w:sz w:val="22"/>
                        <w:szCs w:val="22"/>
                        <w:lang w:val="sk-SK"/>
                      </w:rPr>
                      <w:instrText>V rámci svojho postavenia v poradnom výbore spoločnosti Lilly sa bude Zdravotnícky pracovník zúčastňovať na rokovaniach poradného výboru, pričom dátum a miesto konania bude oznámené vopred. Ak sa Zdravotnícky pracovník nebude môcť zúčastniť rokovania, čo najskôr o tom upovedomí spoločnosť Lilly.</w:instrText>
                    </w:r>
                  </w:ins>
                </w:p>
                <w:p w14:paraId="7A9D0B42" w14:textId="77777777" w:rsidR="000B7F82" w:rsidRPr="006D4536" w:rsidRDefault="000B7F82" w:rsidP="00306D24">
                  <w:pPr>
                    <w:spacing w:line="276" w:lineRule="auto"/>
                    <w:jc w:val="both"/>
                    <w:rPr>
                      <w:ins w:id="558" w:author="Author"/>
                      <w:rFonts w:ascii="Arial" w:hAnsi="Arial" w:cs="Arial"/>
                      <w:sz w:val="22"/>
                      <w:szCs w:val="22"/>
                      <w:lang w:val="sk-SK"/>
                    </w:rPr>
                  </w:pPr>
                  <w:ins w:id="559" w:author="Author">
                    <w:r w:rsidRPr="006D4536">
                      <w:rPr>
                        <w:rFonts w:ascii="Arial" w:hAnsi="Arial" w:cs="Arial"/>
                        <w:sz w:val="22"/>
                        <w:szCs w:val="22"/>
                        <w:lang w:val="sk-SK"/>
                      </w:rPr>
                      <w:instrText xml:space="preserve">Ak bude Zdravotnícky pracovník povinný predložiť obsah na účely použitia poradným výborom spoločnosti Lilly, tento obsah:  </w:instrText>
                    </w:r>
                  </w:ins>
                </w:p>
                <w:p w14:paraId="75C5E7E5" w14:textId="77777777" w:rsidR="000B7F82" w:rsidRPr="006D4536" w:rsidRDefault="000B7F82">
                  <w:pPr>
                    <w:pStyle w:val="ListParagraph"/>
                    <w:numPr>
                      <w:ilvl w:val="0"/>
                      <w:numId w:val="2"/>
                    </w:numPr>
                    <w:spacing w:line="276" w:lineRule="auto"/>
                    <w:ind w:left="0" w:firstLine="0"/>
                    <w:contextualSpacing/>
                    <w:jc w:val="both"/>
                    <w:rPr>
                      <w:ins w:id="560" w:author="Author"/>
                      <w:rFonts w:ascii="Arial" w:hAnsi="Arial" w:cs="Arial"/>
                      <w:sz w:val="22"/>
                      <w:szCs w:val="22"/>
                      <w:lang w:val="sk-SK"/>
                    </w:rPr>
                    <w:pPrChange w:id="561" w:author="Author">
                      <w:pPr>
                        <w:pStyle w:val="ListParagraph"/>
                        <w:numPr>
                          <w:numId w:val="2"/>
                        </w:numPr>
                        <w:spacing w:line="276" w:lineRule="auto"/>
                        <w:ind w:left="284" w:hanging="284"/>
                        <w:contextualSpacing/>
                        <w:jc w:val="both"/>
                      </w:pPr>
                    </w:pPrChange>
                  </w:pPr>
                  <w:ins w:id="562" w:author="Author">
                    <w:r w:rsidRPr="006D4536">
                      <w:rPr>
                        <w:rFonts w:ascii="Arial" w:hAnsi="Arial" w:cs="Arial"/>
                        <w:sz w:val="22"/>
                        <w:szCs w:val="22"/>
                        <w:lang w:val="sk-SK"/>
                      </w:rPr>
                      <w:instrText>musí uvádzať všetky väzby, ktoré má Zdravotnícky pracovník so spoločnosťou Lilly (napríklad ako hovorca, konzultant, poradca, skúšajúci alebo zadávateľ);</w:instrText>
                    </w:r>
                  </w:ins>
                </w:p>
                <w:p w14:paraId="445E4563" w14:textId="77777777" w:rsidR="000B7F82" w:rsidRPr="006D4536" w:rsidRDefault="000B7F82">
                  <w:pPr>
                    <w:pStyle w:val="ListParagraph"/>
                    <w:numPr>
                      <w:ilvl w:val="0"/>
                      <w:numId w:val="2"/>
                    </w:numPr>
                    <w:spacing w:line="276" w:lineRule="auto"/>
                    <w:ind w:left="0" w:firstLine="0"/>
                    <w:contextualSpacing/>
                    <w:jc w:val="both"/>
                    <w:rPr>
                      <w:ins w:id="563" w:author="Author"/>
                      <w:rFonts w:ascii="Arial" w:hAnsi="Arial" w:cs="Arial"/>
                      <w:sz w:val="22"/>
                      <w:szCs w:val="22"/>
                      <w:lang w:val="sk-SK"/>
                    </w:rPr>
                    <w:pPrChange w:id="564" w:author="Author">
                      <w:pPr>
                        <w:pStyle w:val="ListParagraph"/>
                        <w:numPr>
                          <w:numId w:val="2"/>
                        </w:numPr>
                        <w:spacing w:line="276" w:lineRule="auto"/>
                        <w:ind w:left="284" w:hanging="284"/>
                        <w:contextualSpacing/>
                        <w:jc w:val="both"/>
                      </w:pPr>
                    </w:pPrChange>
                  </w:pPr>
                  <w:ins w:id="565" w:author="Author">
                    <w:r w:rsidRPr="006D4536">
                      <w:rPr>
                        <w:rFonts w:ascii="Arial" w:hAnsi="Arial" w:cs="Arial"/>
                        <w:sz w:val="22"/>
                        <w:szCs w:val="22"/>
                        <w:lang w:val="sk-SK"/>
                      </w:rPr>
                      <w:instrText>nesmie obsahovať označenie konkrétneho výrobku (ako obchodné značky výrobku, ochranné známky, farby a vodoznaky); a</w:instrText>
                    </w:r>
                  </w:ins>
                </w:p>
                <w:p w14:paraId="6F98B0EB" w14:textId="77777777" w:rsidR="000B7F82" w:rsidRPr="006D4536" w:rsidRDefault="000B7F82">
                  <w:pPr>
                    <w:jc w:val="both"/>
                    <w:rPr>
                      <w:ins w:id="566" w:author="Author"/>
                      <w:rFonts w:ascii="Arial" w:hAnsi="Arial" w:cs="Arial"/>
                      <w:sz w:val="22"/>
                      <w:szCs w:val="22"/>
                    </w:rPr>
                  </w:pPr>
                  <w:ins w:id="567" w:author="Author">
                    <w:r w:rsidRPr="006D4536">
                      <w:rPr>
                        <w:rFonts w:ascii="Arial" w:hAnsi="Arial" w:cs="Arial"/>
                        <w:sz w:val="22"/>
                        <w:szCs w:val="22"/>
                        <w:lang w:val="sk-SK"/>
                      </w:rPr>
                      <w:instrText>bude spoločnosťou Lilly zrevidovaný skôr, než sa použije na poradnom výbore.</w:instrText>
                    </w:r>
                  </w:ins>
                </w:p>
              </w:tc>
            </w:tr>
          </w:tbl>
          <w:p w14:paraId="109241FC" w14:textId="487E53F2" w:rsidR="000B7F82" w:rsidRPr="00940F46" w:rsidDel="00C934B8" w:rsidRDefault="000B7F82">
            <w:pPr>
              <w:spacing w:line="276" w:lineRule="auto"/>
              <w:ind w:left="426"/>
              <w:rPr>
                <w:del w:id="568" w:author="Author"/>
                <w:rFonts w:ascii="Arial" w:hAnsi="Arial" w:cs="Arial"/>
                <w:sz w:val="22"/>
                <w:szCs w:val="22"/>
                <w:lang w:val="sk-SK"/>
                <w:rPrChange w:id="569" w:author="Author">
                  <w:rPr>
                    <w:del w:id="570" w:author="Author"/>
                    <w:rFonts w:asciiTheme="minorHAnsi" w:hAnsiTheme="minorHAnsi" w:cs="Arial"/>
                    <w:sz w:val="22"/>
                    <w:szCs w:val="22"/>
                    <w:lang w:val="sk-SK"/>
                  </w:rPr>
                </w:rPrChange>
              </w:rPr>
            </w:pPr>
            <w:ins w:id="571" w:author="Author">
              <w:r w:rsidRPr="006D4536">
                <w:rPr>
                  <w:rFonts w:ascii="Arial" w:hAnsi="Arial" w:cs="Arial"/>
                  <w:sz w:val="22"/>
                  <w:szCs w:val="22"/>
                </w:rPr>
                <w:instrText xml:space="preserve">"\*MERGEFORMAT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ins>
            <w:del w:id="572" w:author="Author">
              <w:r w:rsidRPr="00940F46" w:rsidDel="00C934B8">
                <w:rPr>
                  <w:rFonts w:ascii="Arial" w:hAnsi="Arial" w:cs="Arial"/>
                  <w:sz w:val="22"/>
                  <w:szCs w:val="22"/>
                  <w:lang w:val="sk-SK"/>
                  <w:rPrChange w:id="573" w:author="Author">
                    <w:rPr>
                      <w:rFonts w:asciiTheme="minorHAnsi" w:hAnsiTheme="minorHAnsi" w:cs="Arial"/>
                      <w:sz w:val="22"/>
                      <w:szCs w:val="22"/>
                      <w:lang w:val="sk-SK"/>
                    </w:rPr>
                  </w:rPrChange>
                </w:rPr>
                <w:delText>V prípade, že niekto z publika spontánne vyžaduje informáciu, ktorá nie je obsiahnutá v registrácii/označení výrobku alebo nie je s nimi v súlade (vrátane neschválených výrobkov, indikácií, dávkovania, foriem dávkovania, rozpisov dávkovania, kombinovanej liečby a bezpečnostných údajov), môže Zdravotnícky pracovník túto konkrétnu otázku zodpovedať iba vtedy, ak ju označí za informáciu o použití mimo schválenej indikácie a zároveň požiada poslucháčov, aby nahliadli do registrácie/označenia výrobku.</w:delText>
              </w:r>
            </w:del>
          </w:p>
          <w:p w14:paraId="109241FD" w14:textId="7CF72E37" w:rsidR="000B7F82" w:rsidRPr="00940F46" w:rsidDel="00C934B8" w:rsidRDefault="000B7F82">
            <w:pPr>
              <w:spacing w:line="276" w:lineRule="auto"/>
              <w:ind w:left="426"/>
              <w:rPr>
                <w:del w:id="574" w:author="Author"/>
                <w:rFonts w:ascii="Arial" w:hAnsi="Arial" w:cs="Arial"/>
                <w:sz w:val="22"/>
                <w:szCs w:val="22"/>
                <w:lang w:val="sk-SK"/>
                <w:rPrChange w:id="575" w:author="Author">
                  <w:rPr>
                    <w:del w:id="576" w:author="Author"/>
                    <w:rFonts w:asciiTheme="minorHAnsi" w:hAnsiTheme="minorHAnsi" w:cs="Arial"/>
                    <w:sz w:val="22"/>
                    <w:szCs w:val="22"/>
                    <w:lang w:val="sk-SK"/>
                  </w:rPr>
                </w:rPrChange>
              </w:rPr>
            </w:pPr>
          </w:p>
          <w:p w14:paraId="109241FE" w14:textId="13889169" w:rsidR="000B7F82" w:rsidRPr="00940F46" w:rsidDel="00C934B8" w:rsidRDefault="000B7F82">
            <w:pPr>
              <w:spacing w:line="276" w:lineRule="auto"/>
              <w:ind w:left="426"/>
              <w:rPr>
                <w:del w:id="577" w:author="Author"/>
                <w:rFonts w:ascii="Arial" w:hAnsi="Arial" w:cs="Arial"/>
                <w:sz w:val="22"/>
                <w:szCs w:val="22"/>
                <w:lang w:val="sk-SK"/>
                <w:rPrChange w:id="578" w:author="Author">
                  <w:rPr>
                    <w:del w:id="579" w:author="Author"/>
                    <w:rFonts w:asciiTheme="minorHAnsi" w:hAnsiTheme="minorHAnsi" w:cs="Arial"/>
                    <w:sz w:val="22"/>
                    <w:szCs w:val="22"/>
                    <w:lang w:val="sk-SK"/>
                  </w:rPr>
                </w:rPrChange>
              </w:rPr>
            </w:pPr>
            <w:del w:id="580" w:author="Author">
              <w:r w:rsidRPr="00940F46" w:rsidDel="00C934B8">
                <w:rPr>
                  <w:rStyle w:val="hps"/>
                  <w:rFonts w:ascii="Arial" w:hAnsi="Arial" w:cs="Arial"/>
                  <w:sz w:val="22"/>
                  <w:szCs w:val="22"/>
                  <w:lang w:val="sk-SK"/>
                  <w:rPrChange w:id="581" w:author="Author">
                    <w:rPr>
                      <w:rStyle w:val="hps"/>
                      <w:rFonts w:asciiTheme="minorHAnsi" w:hAnsiTheme="minorHAnsi"/>
                      <w:sz w:val="22"/>
                      <w:szCs w:val="22"/>
                      <w:lang w:val="sk-SK"/>
                    </w:rPr>
                  </w:rPrChange>
                </w:rPr>
                <w:delText>Na stretnutie  spoločnosť Lilly</w:delText>
              </w:r>
              <w:r w:rsidRPr="00940F46" w:rsidDel="00C934B8">
                <w:rPr>
                  <w:rFonts w:ascii="Arial" w:hAnsi="Arial" w:cs="Arial"/>
                  <w:sz w:val="22"/>
                  <w:szCs w:val="22"/>
                  <w:lang w:val="sk-SK"/>
                  <w:rPrChange w:id="582" w:author="Author">
                    <w:rPr>
                      <w:rFonts w:asciiTheme="minorHAnsi" w:hAnsiTheme="minorHAnsi"/>
                      <w:sz w:val="22"/>
                      <w:szCs w:val="22"/>
                      <w:lang w:val="sk-SK"/>
                    </w:rPr>
                  </w:rPrChange>
                </w:rPr>
                <w:delText xml:space="preserve"> zabezpečí</w:delText>
              </w:r>
              <w:r w:rsidRPr="00940F46" w:rsidDel="00C934B8">
                <w:rPr>
                  <w:rStyle w:val="hps"/>
                  <w:rFonts w:ascii="Arial" w:hAnsi="Arial" w:cs="Arial"/>
                  <w:sz w:val="22"/>
                  <w:szCs w:val="22"/>
                  <w:lang w:val="sk-SK"/>
                  <w:rPrChange w:id="583" w:author="Author">
                    <w:rPr>
                      <w:rStyle w:val="hps"/>
                      <w:rFonts w:asciiTheme="minorHAnsi" w:hAnsiTheme="minorHAnsi"/>
                      <w:sz w:val="22"/>
                      <w:szCs w:val="22"/>
                      <w:lang w:val="sk-SK"/>
                    </w:rPr>
                  </w:rPrChange>
                </w:rPr>
                <w:delText xml:space="preserve"> audiovizuálne</w:delText>
              </w:r>
              <w:r w:rsidRPr="00940F46" w:rsidDel="00C934B8">
                <w:rPr>
                  <w:rFonts w:ascii="Arial" w:hAnsi="Arial" w:cs="Arial"/>
                  <w:sz w:val="22"/>
                  <w:szCs w:val="22"/>
                  <w:lang w:val="sk-SK"/>
                  <w:rPrChange w:id="584" w:author="Author">
                    <w:rPr>
                      <w:rFonts w:asciiTheme="minorHAnsi" w:hAnsiTheme="minorHAnsi"/>
                      <w:sz w:val="22"/>
                      <w:szCs w:val="22"/>
                      <w:lang w:val="sk-SK"/>
                    </w:rPr>
                  </w:rPrChange>
                </w:rPr>
                <w:delText xml:space="preserve"> zariadenie </w:delText>
              </w:r>
              <w:r w:rsidRPr="00940F46" w:rsidDel="00C934B8">
                <w:rPr>
                  <w:rStyle w:val="hps"/>
                  <w:rFonts w:ascii="Arial" w:hAnsi="Arial" w:cs="Arial"/>
                  <w:sz w:val="22"/>
                  <w:szCs w:val="22"/>
                  <w:lang w:val="sk-SK"/>
                  <w:rPrChange w:id="585" w:author="Author">
                    <w:rPr>
                      <w:rStyle w:val="hps"/>
                      <w:rFonts w:asciiTheme="minorHAnsi" w:hAnsiTheme="minorHAnsi"/>
                      <w:sz w:val="22"/>
                      <w:szCs w:val="22"/>
                      <w:lang w:val="sk-SK"/>
                    </w:rPr>
                  </w:rPrChange>
                </w:rPr>
                <w:delText>potrebné na prezentovanie</w:delText>
              </w:r>
              <w:r w:rsidRPr="00940F46" w:rsidDel="00C934B8">
                <w:rPr>
                  <w:rFonts w:ascii="Arial" w:hAnsi="Arial" w:cs="Arial"/>
                  <w:sz w:val="22"/>
                  <w:szCs w:val="22"/>
                  <w:lang w:val="sk-SK"/>
                  <w:rPrChange w:id="586"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587" w:author="Author">
                    <w:rPr>
                      <w:rStyle w:val="hps"/>
                      <w:rFonts w:asciiTheme="minorHAnsi" w:hAnsiTheme="minorHAnsi"/>
                      <w:sz w:val="22"/>
                      <w:szCs w:val="22"/>
                      <w:lang w:val="sk-SK"/>
                    </w:rPr>
                  </w:rPrChange>
                </w:rPr>
                <w:delText>ktoré bude zahŕňať</w:delText>
              </w:r>
              <w:r w:rsidRPr="00940F46" w:rsidDel="00C934B8">
                <w:rPr>
                  <w:rFonts w:ascii="Arial" w:hAnsi="Arial" w:cs="Arial"/>
                  <w:sz w:val="22"/>
                  <w:szCs w:val="22"/>
                  <w:lang w:val="sk-SK"/>
                  <w:rPrChange w:id="588"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589" w:author="Author">
                    <w:rPr>
                      <w:rStyle w:val="hps"/>
                      <w:rFonts w:asciiTheme="minorHAnsi" w:hAnsiTheme="minorHAnsi"/>
                      <w:sz w:val="22"/>
                      <w:szCs w:val="22"/>
                      <w:lang w:val="sk-SK"/>
                    </w:rPr>
                  </w:rPrChange>
                </w:rPr>
                <w:delText>prenosný</w:delText>
              </w:r>
              <w:r w:rsidRPr="00940F46" w:rsidDel="00C934B8">
                <w:rPr>
                  <w:rFonts w:ascii="Arial" w:hAnsi="Arial" w:cs="Arial"/>
                  <w:sz w:val="22"/>
                  <w:szCs w:val="22"/>
                  <w:lang w:val="sk-SK"/>
                  <w:rPrChange w:id="590"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591" w:author="Author">
                    <w:rPr>
                      <w:rStyle w:val="hps"/>
                      <w:rFonts w:asciiTheme="minorHAnsi" w:hAnsiTheme="minorHAnsi"/>
                      <w:sz w:val="22"/>
                      <w:szCs w:val="22"/>
                      <w:lang w:val="sk-SK"/>
                    </w:rPr>
                  </w:rPrChange>
                </w:rPr>
                <w:delText>počítač</w:delText>
              </w:r>
              <w:r w:rsidRPr="00940F46" w:rsidDel="00C934B8">
                <w:rPr>
                  <w:rFonts w:ascii="Arial" w:hAnsi="Arial" w:cs="Arial"/>
                  <w:sz w:val="22"/>
                  <w:szCs w:val="22"/>
                  <w:lang w:val="sk-SK"/>
                  <w:rPrChange w:id="592"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593" w:author="Author">
                    <w:rPr>
                      <w:rStyle w:val="hps"/>
                      <w:rFonts w:asciiTheme="minorHAnsi" w:hAnsiTheme="minorHAnsi"/>
                      <w:sz w:val="22"/>
                      <w:szCs w:val="22"/>
                      <w:lang w:val="sk-SK"/>
                    </w:rPr>
                  </w:rPrChange>
                </w:rPr>
                <w:delText>dátový</w:delText>
              </w:r>
              <w:r w:rsidRPr="00940F46" w:rsidDel="00C934B8">
                <w:rPr>
                  <w:rFonts w:ascii="Arial" w:hAnsi="Arial" w:cs="Arial"/>
                  <w:sz w:val="22"/>
                  <w:szCs w:val="22"/>
                  <w:lang w:val="sk-SK"/>
                  <w:rPrChange w:id="594"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595" w:author="Author">
                    <w:rPr>
                      <w:rStyle w:val="hps"/>
                      <w:rFonts w:asciiTheme="minorHAnsi" w:hAnsiTheme="minorHAnsi"/>
                      <w:sz w:val="22"/>
                      <w:szCs w:val="22"/>
                      <w:lang w:val="sk-SK"/>
                    </w:rPr>
                  </w:rPrChange>
                </w:rPr>
                <w:delText>projektor a klipový</w:delText>
              </w:r>
              <w:r w:rsidRPr="00940F46" w:rsidDel="00C934B8">
                <w:rPr>
                  <w:rFonts w:ascii="Arial" w:hAnsi="Arial" w:cs="Arial"/>
                  <w:sz w:val="22"/>
                  <w:szCs w:val="22"/>
                  <w:lang w:val="sk-SK"/>
                  <w:rPrChange w:id="596"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597" w:author="Author">
                    <w:rPr>
                      <w:rStyle w:val="hps"/>
                      <w:rFonts w:asciiTheme="minorHAnsi" w:hAnsiTheme="minorHAnsi"/>
                      <w:sz w:val="22"/>
                      <w:szCs w:val="22"/>
                      <w:lang w:val="sk-SK"/>
                    </w:rPr>
                  </w:rPrChange>
                </w:rPr>
                <w:delText>mikrofón</w:delText>
              </w:r>
              <w:r w:rsidRPr="00940F46" w:rsidDel="00C934B8">
                <w:rPr>
                  <w:rFonts w:ascii="Arial" w:hAnsi="Arial" w:cs="Arial"/>
                  <w:sz w:val="22"/>
                  <w:szCs w:val="22"/>
                  <w:lang w:val="sk-SK"/>
                  <w:rPrChange w:id="598" w:author="Author">
                    <w:rPr>
                      <w:rFonts w:asciiTheme="minorHAnsi" w:hAnsiTheme="minorHAnsi" w:cs="Arial"/>
                      <w:sz w:val="22"/>
                      <w:szCs w:val="22"/>
                      <w:lang w:val="sk-SK"/>
                    </w:rPr>
                  </w:rPrChange>
                </w:rPr>
                <w:delText xml:space="preserve">.  </w:delText>
              </w:r>
            </w:del>
          </w:p>
          <w:p w14:paraId="109241FF" w14:textId="793F2AC7" w:rsidR="000B7F82" w:rsidRPr="00940F46" w:rsidDel="00C934B8" w:rsidRDefault="000B7F82">
            <w:pPr>
              <w:spacing w:line="276" w:lineRule="auto"/>
              <w:rPr>
                <w:del w:id="599" w:author="Author"/>
                <w:rFonts w:ascii="Arial" w:hAnsi="Arial" w:cs="Arial"/>
                <w:i/>
                <w:sz w:val="22"/>
                <w:szCs w:val="22"/>
                <w:lang w:val="sk-SK"/>
                <w:rPrChange w:id="600" w:author="Author">
                  <w:rPr>
                    <w:del w:id="601" w:author="Author"/>
                    <w:rFonts w:asciiTheme="minorHAnsi" w:hAnsiTheme="minorHAnsi" w:cs="Arial"/>
                    <w:i/>
                    <w:sz w:val="22"/>
                    <w:szCs w:val="22"/>
                    <w:lang w:val="sk-SK"/>
                  </w:rPr>
                </w:rPrChange>
              </w:rPr>
            </w:pPr>
          </w:p>
          <w:p w14:paraId="10924200" w14:textId="379AB74E" w:rsidR="000B7F82" w:rsidRPr="00940F46" w:rsidDel="00C934B8" w:rsidRDefault="000B7F82">
            <w:pPr>
              <w:spacing w:line="276" w:lineRule="auto"/>
              <w:rPr>
                <w:del w:id="602" w:author="Author"/>
                <w:rFonts w:ascii="Arial" w:hAnsi="Arial" w:cs="Arial"/>
                <w:b/>
                <w:sz w:val="22"/>
                <w:szCs w:val="22"/>
                <w:lang w:val="sk-SK"/>
                <w:rPrChange w:id="603" w:author="Author">
                  <w:rPr>
                    <w:del w:id="604" w:author="Author"/>
                    <w:rFonts w:asciiTheme="minorHAnsi" w:hAnsiTheme="minorHAnsi" w:cs="Arial"/>
                    <w:b/>
                    <w:sz w:val="22"/>
                    <w:szCs w:val="22"/>
                    <w:lang w:val="sk-SK"/>
                  </w:rPr>
                </w:rPrChange>
              </w:rPr>
            </w:pPr>
            <w:del w:id="605" w:author="Author">
              <w:r w:rsidRPr="00940F46" w:rsidDel="00C934B8">
                <w:rPr>
                  <w:rFonts w:ascii="Arial" w:hAnsi="Arial" w:cs="Arial"/>
                  <w:i/>
                  <w:sz w:val="22"/>
                  <w:szCs w:val="22"/>
                  <w:lang w:val="sk-SK"/>
                  <w:rPrChange w:id="606" w:author="Author">
                    <w:rPr>
                      <w:rFonts w:asciiTheme="minorHAnsi" w:hAnsiTheme="minorHAnsi" w:cs="Arial"/>
                      <w:i/>
                      <w:sz w:val="22"/>
                      <w:szCs w:val="22"/>
                      <w:lang w:val="sk-SK"/>
                    </w:rPr>
                  </w:rPrChange>
                </w:rPr>
                <w:delText>(</w:delText>
              </w:r>
              <w:r w:rsidRPr="00940F46" w:rsidDel="00C934B8">
                <w:rPr>
                  <w:rFonts w:ascii="Arial" w:hAnsi="Arial" w:cs="Arial"/>
                  <w:b/>
                  <w:sz w:val="22"/>
                  <w:szCs w:val="22"/>
                  <w:highlight w:val="yellow"/>
                  <w:lang w:val="sk-SK"/>
                  <w:rPrChange w:id="607" w:author="Author">
                    <w:rPr>
                      <w:rFonts w:asciiTheme="minorHAnsi" w:hAnsiTheme="minorHAnsi" w:cs="Arial"/>
                      <w:b/>
                      <w:sz w:val="22"/>
                      <w:szCs w:val="22"/>
                      <w:highlight w:val="yellow"/>
                      <w:lang w:val="sk-SK"/>
                    </w:rPr>
                  </w:rPrChange>
                </w:rPr>
                <w:delText xml:space="preserve">doplniť </w:delText>
              </w:r>
              <w:r w:rsidRPr="00940F46" w:rsidDel="00C934B8">
                <w:rPr>
                  <w:rFonts w:ascii="Arial" w:hAnsi="Arial" w:cs="Arial"/>
                  <w:i/>
                  <w:sz w:val="22"/>
                  <w:szCs w:val="22"/>
                  <w:highlight w:val="yellow"/>
                  <w:lang w:val="sk-SK"/>
                  <w:rPrChange w:id="608" w:author="Author">
                    <w:rPr>
                      <w:rFonts w:asciiTheme="minorHAnsi" w:hAnsiTheme="minorHAnsi" w:cs="Arial"/>
                      <w:i/>
                      <w:sz w:val="22"/>
                      <w:szCs w:val="22"/>
                      <w:highlight w:val="yellow"/>
                      <w:lang w:val="sk-SK"/>
                    </w:rPr>
                  </w:rPrChange>
                </w:rPr>
                <w:delText>zvoľte, ak je to relevantné</w:delText>
              </w:r>
              <w:r w:rsidRPr="00940F46" w:rsidDel="00C934B8">
                <w:rPr>
                  <w:rFonts w:ascii="Arial" w:hAnsi="Arial" w:cs="Arial"/>
                  <w:i/>
                  <w:sz w:val="22"/>
                  <w:szCs w:val="22"/>
                  <w:lang w:val="sk-SK"/>
                  <w:rPrChange w:id="609" w:author="Author">
                    <w:rPr>
                      <w:rFonts w:asciiTheme="minorHAnsi" w:hAnsiTheme="minorHAnsi" w:cs="Arial"/>
                      <w:i/>
                      <w:sz w:val="22"/>
                      <w:szCs w:val="22"/>
                      <w:lang w:val="sk-SK"/>
                    </w:rPr>
                  </w:rPrChange>
                </w:rPr>
                <w:delText>)</w:delText>
              </w:r>
              <w:r w:rsidRPr="00940F46" w:rsidDel="00C934B8">
                <w:rPr>
                  <w:rFonts w:ascii="Arial" w:hAnsi="Arial" w:cs="Arial"/>
                  <w:b/>
                  <w:sz w:val="22"/>
                  <w:szCs w:val="22"/>
                  <w:lang w:val="sk-SK"/>
                  <w:rPrChange w:id="610" w:author="Author">
                    <w:rPr>
                      <w:rFonts w:asciiTheme="minorHAnsi" w:hAnsiTheme="minorHAnsi" w:cs="Arial"/>
                      <w:b/>
                      <w:sz w:val="22"/>
                      <w:szCs w:val="22"/>
                      <w:lang w:val="sk-SK"/>
                    </w:rPr>
                  </w:rPrChange>
                </w:rPr>
                <w:delText xml:space="preserve"> Osobitné podmienky vzťahujúce sa na oznámenia v rámci vedeckých stretnutí</w:delText>
              </w:r>
            </w:del>
          </w:p>
          <w:p w14:paraId="10924201" w14:textId="0192C696" w:rsidR="000B7F82" w:rsidRPr="00940F46" w:rsidDel="00C934B8" w:rsidRDefault="000B7F82">
            <w:pPr>
              <w:tabs>
                <w:tab w:val="left" w:pos="964"/>
              </w:tabs>
              <w:spacing w:line="276" w:lineRule="auto"/>
              <w:rPr>
                <w:del w:id="611" w:author="Author"/>
                <w:rFonts w:ascii="Arial" w:hAnsi="Arial" w:cs="Arial"/>
                <w:b/>
                <w:sz w:val="22"/>
                <w:szCs w:val="22"/>
                <w:lang w:val="sk-SK"/>
                <w:rPrChange w:id="612" w:author="Author">
                  <w:rPr>
                    <w:del w:id="613" w:author="Author"/>
                    <w:rFonts w:asciiTheme="minorHAnsi" w:hAnsiTheme="minorHAnsi" w:cs="Arial"/>
                    <w:b/>
                    <w:sz w:val="22"/>
                    <w:szCs w:val="22"/>
                    <w:lang w:val="sk-SK"/>
                  </w:rPr>
                </w:rPrChange>
              </w:rPr>
            </w:pPr>
            <w:del w:id="614" w:author="Author">
              <w:r w:rsidRPr="00940F46" w:rsidDel="00C934B8">
                <w:rPr>
                  <w:rFonts w:ascii="Arial" w:hAnsi="Arial" w:cs="Arial"/>
                  <w:b/>
                  <w:sz w:val="22"/>
                  <w:szCs w:val="22"/>
                  <w:lang w:val="sk-SK"/>
                  <w:rPrChange w:id="615" w:author="Author">
                    <w:rPr>
                      <w:rFonts w:asciiTheme="minorHAnsi" w:hAnsiTheme="minorHAnsi" w:cs="Arial"/>
                      <w:b/>
                      <w:sz w:val="22"/>
                      <w:szCs w:val="22"/>
                      <w:lang w:val="sk-SK"/>
                    </w:rPr>
                  </w:rPrChange>
                </w:rPr>
                <w:tab/>
              </w:r>
            </w:del>
          </w:p>
          <w:p w14:paraId="10924202" w14:textId="5F1A60E9" w:rsidR="000B7F82" w:rsidRPr="00940F46" w:rsidDel="00C934B8" w:rsidRDefault="000B7F82">
            <w:pPr>
              <w:pStyle w:val="Default"/>
              <w:spacing w:line="276" w:lineRule="auto"/>
              <w:rPr>
                <w:del w:id="616" w:author="Author"/>
                <w:rFonts w:ascii="Arial" w:hAnsi="Arial" w:cs="Arial"/>
                <w:sz w:val="22"/>
                <w:szCs w:val="22"/>
                <w:lang w:val="sk-SK"/>
                <w:rPrChange w:id="617" w:author="Author">
                  <w:rPr>
                    <w:del w:id="618" w:author="Author"/>
                    <w:rFonts w:asciiTheme="minorHAnsi" w:hAnsiTheme="minorHAnsi" w:cstheme="minorHAnsi"/>
                    <w:sz w:val="22"/>
                    <w:szCs w:val="22"/>
                    <w:lang w:val="sk-SK"/>
                  </w:rPr>
                </w:rPrChange>
              </w:rPr>
            </w:pPr>
            <w:del w:id="619" w:author="Author">
              <w:r w:rsidRPr="00940F46" w:rsidDel="00C934B8">
                <w:rPr>
                  <w:rFonts w:ascii="Arial" w:hAnsi="Arial" w:cs="Arial"/>
                  <w:sz w:val="22"/>
                  <w:szCs w:val="22"/>
                  <w:lang w:val="sk-SK"/>
                  <w:rPrChange w:id="620" w:author="Author">
                    <w:rPr>
                      <w:rFonts w:asciiTheme="minorHAnsi" w:hAnsiTheme="minorHAnsi" w:cs="Arial"/>
                      <w:sz w:val="22"/>
                      <w:szCs w:val="22"/>
                      <w:lang w:val="sk-SK"/>
                    </w:rPr>
                  </w:rPrChange>
                </w:rPr>
                <w:delText xml:space="preserve">Zdravotnícky pracovník vypracuje svoju vlastnú prezentáciu, ktorá bude obsahovať vyhlásenia o tom, že:  1) názory uvedené v prezentácii sú jeho vlastné a nemusia nevyhnutne predstavovať názory spoločnosti Lilly a 2) účasť Zdravotníckeho pracovníka sponzoruje spoločnosť Lilly a 3) Zdravotnícky pracovník uvádza akékoľvek ďalšie väzby, ktoré má so spoločnosťou Lilly (ako konzultant, poradca, skúšajúci alebo zadávateľ). Okrem toho, obsah nesmie obsahovať konkrétne označenie výrobku (ako obchodné názvy výrobku, ochranné známky, farby a vodoznaky); označenie spoločnosti Lilly sa v obsahu požaduje. Obsah musí byť objektívny, založený na dôkazoch, vyvážený a nesmie byť propagačnej povahy. </w:delText>
              </w:r>
            </w:del>
          </w:p>
          <w:p w14:paraId="10924203" w14:textId="1204A250" w:rsidR="000B7F82" w:rsidRPr="00940F46" w:rsidDel="00C934B8" w:rsidRDefault="000B7F82">
            <w:pPr>
              <w:spacing w:line="276" w:lineRule="auto"/>
              <w:rPr>
                <w:del w:id="621" w:author="Author"/>
                <w:rFonts w:ascii="Arial" w:hAnsi="Arial" w:cs="Arial"/>
                <w:sz w:val="22"/>
                <w:szCs w:val="22"/>
                <w:lang w:val="sk-SK"/>
                <w:rPrChange w:id="622" w:author="Author">
                  <w:rPr>
                    <w:del w:id="623" w:author="Author"/>
                    <w:rFonts w:asciiTheme="minorHAnsi" w:hAnsiTheme="minorHAnsi" w:cs="Arial"/>
                    <w:sz w:val="22"/>
                    <w:szCs w:val="22"/>
                    <w:lang w:val="sk-SK"/>
                  </w:rPr>
                </w:rPrChange>
              </w:rPr>
            </w:pPr>
          </w:p>
          <w:p w14:paraId="10924204" w14:textId="54DA75B0" w:rsidR="000B7F82" w:rsidRPr="00940F46" w:rsidDel="00C934B8" w:rsidRDefault="000B7F82">
            <w:pPr>
              <w:spacing w:line="276" w:lineRule="auto"/>
              <w:rPr>
                <w:del w:id="624" w:author="Author"/>
                <w:rFonts w:ascii="Arial" w:hAnsi="Arial" w:cs="Arial"/>
                <w:sz w:val="22"/>
                <w:szCs w:val="22"/>
                <w:lang w:val="sk-SK"/>
                <w:rPrChange w:id="625" w:author="Author">
                  <w:rPr>
                    <w:del w:id="626" w:author="Author"/>
                    <w:rFonts w:asciiTheme="minorHAnsi" w:hAnsiTheme="minorHAnsi" w:cs="Arial"/>
                    <w:sz w:val="22"/>
                    <w:szCs w:val="22"/>
                    <w:lang w:val="sk-SK"/>
                  </w:rPr>
                </w:rPrChange>
              </w:rPr>
            </w:pPr>
            <w:del w:id="627" w:author="Author">
              <w:r w:rsidRPr="00940F46" w:rsidDel="00C934B8">
                <w:rPr>
                  <w:rFonts w:ascii="Arial" w:hAnsi="Arial" w:cs="Arial"/>
                  <w:sz w:val="22"/>
                  <w:szCs w:val="22"/>
                  <w:lang w:val="sk-SK"/>
                  <w:rPrChange w:id="628" w:author="Author">
                    <w:rPr>
                      <w:rFonts w:asciiTheme="minorHAnsi" w:hAnsiTheme="minorHAnsi" w:cs="Arial"/>
                      <w:sz w:val="22"/>
                      <w:szCs w:val="22"/>
                      <w:lang w:val="sk-SK"/>
                    </w:rPr>
                  </w:rPrChange>
                </w:rPr>
                <w:delText xml:space="preserve">Zdravotnícky pracovník poskytne spoločnosti Lilly kópiu svojej prezentácie najmenej </w:delText>
              </w:r>
              <w:r w:rsidRPr="00940F46" w:rsidDel="00C934B8">
                <w:rPr>
                  <w:rFonts w:ascii="Arial" w:hAnsi="Arial" w:cs="Arial"/>
                  <w:b/>
                  <w:sz w:val="22"/>
                  <w:szCs w:val="22"/>
                  <w:lang w:val="sk-SK"/>
                  <w:rPrChange w:id="629" w:author="Author">
                    <w:rPr>
                      <w:rFonts w:asciiTheme="minorHAnsi" w:hAnsiTheme="minorHAnsi" w:cs="Arial"/>
                      <w:b/>
                      <w:sz w:val="22"/>
                      <w:szCs w:val="22"/>
                      <w:lang w:val="sk-SK"/>
                    </w:rPr>
                  </w:rPrChange>
                </w:rPr>
                <w:delText>[vložte]</w:delText>
              </w:r>
              <w:r w:rsidRPr="00940F46" w:rsidDel="00C934B8">
                <w:rPr>
                  <w:rFonts w:ascii="Arial" w:hAnsi="Arial" w:cs="Arial"/>
                  <w:sz w:val="22"/>
                  <w:szCs w:val="22"/>
                  <w:lang w:val="sk-SK"/>
                  <w:rPrChange w:id="630" w:author="Author">
                    <w:rPr>
                      <w:rFonts w:asciiTheme="minorHAnsi" w:hAnsiTheme="minorHAnsi" w:cs="Arial"/>
                      <w:sz w:val="22"/>
                      <w:szCs w:val="22"/>
                      <w:lang w:val="sk-SK"/>
                    </w:rPr>
                  </w:rPrChange>
                </w:rPr>
                <w:delText xml:space="preserve"> </w:delText>
              </w:r>
              <w:r w:rsidRPr="00940F46" w:rsidDel="00C934B8">
                <w:rPr>
                  <w:rFonts w:ascii="Arial" w:hAnsi="Arial" w:cs="Arial"/>
                  <w:sz w:val="22"/>
                  <w:szCs w:val="22"/>
                  <w:highlight w:val="darkGreen"/>
                  <w:lang w:val="sk-SK"/>
                  <w:rPrChange w:id="631" w:author="Author">
                    <w:rPr>
                      <w:rFonts w:asciiTheme="minorHAnsi" w:hAnsiTheme="minorHAnsi" w:cs="Arial"/>
                      <w:sz w:val="22"/>
                      <w:szCs w:val="22"/>
                      <w:highlight w:val="darkGreen"/>
                      <w:lang w:val="sk-SK"/>
                    </w:rPr>
                  </w:rPrChange>
                </w:rPr>
                <w:delText>pracovné dni/pracovných dní</w:delText>
              </w:r>
              <w:r w:rsidRPr="00940F46" w:rsidDel="00C934B8">
                <w:rPr>
                  <w:rFonts w:ascii="Arial" w:hAnsi="Arial" w:cs="Arial"/>
                  <w:sz w:val="22"/>
                  <w:szCs w:val="22"/>
                  <w:lang w:val="sk-SK"/>
                  <w:rPrChange w:id="632" w:author="Author">
                    <w:rPr>
                      <w:rFonts w:asciiTheme="minorHAnsi" w:hAnsiTheme="minorHAnsi" w:cs="Arial"/>
                      <w:sz w:val="22"/>
                      <w:szCs w:val="22"/>
                      <w:lang w:val="sk-SK"/>
                    </w:rPr>
                  </w:rPrChange>
                </w:rPr>
                <w:delText xml:space="preserve"> pred daným stretnutím, aby si spoločnosť Lilly mohla overiť, či sú konkrétne údaje vedecky presné a/alebo skontrolovať, či obsah zodpovedá miestnym odborovým kódexom, zákonom a predpisom. Zdravotnícky pracovník vykoná akékoľvek úpravy, ktoré spoločnosť Lilly odôvodnene vyžaduje, aby boli splnené miestne požiadavky. </w:delText>
              </w:r>
            </w:del>
          </w:p>
          <w:p w14:paraId="10924205" w14:textId="5BE1CD35" w:rsidR="000B7F82" w:rsidRPr="00940F46" w:rsidDel="00C934B8" w:rsidRDefault="000B7F82">
            <w:pPr>
              <w:spacing w:line="276" w:lineRule="auto"/>
              <w:rPr>
                <w:del w:id="633" w:author="Author"/>
                <w:rFonts w:ascii="Arial" w:hAnsi="Arial" w:cs="Arial"/>
                <w:sz w:val="22"/>
                <w:szCs w:val="22"/>
                <w:lang w:val="sk-SK"/>
                <w:rPrChange w:id="634" w:author="Author">
                  <w:rPr>
                    <w:del w:id="635" w:author="Author"/>
                    <w:rFonts w:asciiTheme="minorHAnsi" w:hAnsiTheme="minorHAnsi" w:cs="Arial"/>
                    <w:sz w:val="22"/>
                    <w:szCs w:val="22"/>
                    <w:lang w:val="sk-SK"/>
                  </w:rPr>
                </w:rPrChange>
              </w:rPr>
            </w:pPr>
          </w:p>
          <w:p w14:paraId="10924206" w14:textId="6CDB6B5E" w:rsidR="000B7F82" w:rsidRPr="00940F46" w:rsidDel="00C934B8" w:rsidRDefault="000B7F82">
            <w:pPr>
              <w:spacing w:line="276" w:lineRule="auto"/>
              <w:rPr>
                <w:del w:id="636" w:author="Author"/>
                <w:rFonts w:ascii="Arial" w:hAnsi="Arial" w:cs="Arial"/>
                <w:sz w:val="22"/>
                <w:szCs w:val="22"/>
                <w:lang w:val="sk-SK"/>
                <w:rPrChange w:id="637" w:author="Author">
                  <w:rPr>
                    <w:del w:id="638" w:author="Author"/>
                    <w:rFonts w:asciiTheme="minorHAnsi" w:hAnsiTheme="minorHAnsi" w:cs="Arial"/>
                    <w:sz w:val="22"/>
                    <w:szCs w:val="22"/>
                    <w:lang w:val="sk-SK"/>
                  </w:rPr>
                </w:rPrChange>
              </w:rPr>
            </w:pPr>
            <w:del w:id="639" w:author="Author">
              <w:r w:rsidRPr="00940F46" w:rsidDel="00C934B8">
                <w:rPr>
                  <w:rFonts w:ascii="Arial" w:hAnsi="Arial" w:cs="Arial"/>
                  <w:sz w:val="22"/>
                  <w:szCs w:val="22"/>
                  <w:lang w:val="sk-SK"/>
                  <w:rPrChange w:id="640" w:author="Author">
                    <w:rPr>
                      <w:rFonts w:asciiTheme="minorHAnsi" w:hAnsiTheme="minorHAnsi" w:cs="Arial"/>
                      <w:sz w:val="22"/>
                      <w:szCs w:val="22"/>
                      <w:lang w:val="sk-SK"/>
                    </w:rPr>
                  </w:rPrChange>
                </w:rPr>
                <w:delText xml:space="preserve"> V Slovenskej republike prezentácia Zdravotníckeho pracovníka nesmie obsahovať žiadne informácie o skúšaných molekulách, neschválených indikáciách, neschválenom rozšírení výrobkových rád a pod.</w:delText>
              </w:r>
            </w:del>
          </w:p>
          <w:p w14:paraId="10924207" w14:textId="7EC75F9D" w:rsidR="000B7F82" w:rsidRPr="00940F46" w:rsidDel="00C934B8" w:rsidRDefault="000B7F82">
            <w:pPr>
              <w:spacing w:line="276" w:lineRule="auto"/>
              <w:rPr>
                <w:del w:id="641" w:author="Author"/>
                <w:rFonts w:ascii="Arial" w:hAnsi="Arial" w:cs="Arial"/>
                <w:sz w:val="22"/>
                <w:szCs w:val="22"/>
                <w:lang w:val="sk-SK"/>
                <w:rPrChange w:id="642" w:author="Author">
                  <w:rPr>
                    <w:del w:id="643" w:author="Author"/>
                    <w:rFonts w:asciiTheme="minorHAnsi" w:hAnsiTheme="minorHAnsi" w:cs="Arial"/>
                    <w:sz w:val="22"/>
                    <w:szCs w:val="22"/>
                    <w:lang w:val="sk-SK"/>
                  </w:rPr>
                </w:rPrChange>
              </w:rPr>
            </w:pPr>
            <w:del w:id="644" w:author="Author">
              <w:r w:rsidRPr="00940F46" w:rsidDel="00C934B8">
                <w:rPr>
                  <w:rStyle w:val="hps"/>
                  <w:rFonts w:ascii="Arial" w:hAnsi="Arial" w:cs="Arial"/>
                  <w:sz w:val="22"/>
                  <w:szCs w:val="22"/>
                  <w:lang w:val="sk-SK"/>
                  <w:rPrChange w:id="645" w:author="Author">
                    <w:rPr>
                      <w:rStyle w:val="hps"/>
                      <w:rFonts w:asciiTheme="minorHAnsi" w:hAnsiTheme="minorHAnsi"/>
                      <w:sz w:val="22"/>
                      <w:szCs w:val="22"/>
                      <w:lang w:val="sk-SK"/>
                    </w:rPr>
                  </w:rPrChange>
                </w:rPr>
                <w:delText>Na stretnutie  spoločnosť Lilly</w:delText>
              </w:r>
              <w:r w:rsidRPr="00940F46" w:rsidDel="00C934B8">
                <w:rPr>
                  <w:rFonts w:ascii="Arial" w:hAnsi="Arial" w:cs="Arial"/>
                  <w:sz w:val="22"/>
                  <w:szCs w:val="22"/>
                  <w:lang w:val="sk-SK"/>
                  <w:rPrChange w:id="646"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647" w:author="Author">
                    <w:rPr>
                      <w:rStyle w:val="hps"/>
                      <w:rFonts w:asciiTheme="minorHAnsi" w:hAnsiTheme="minorHAnsi"/>
                      <w:sz w:val="22"/>
                      <w:szCs w:val="22"/>
                      <w:lang w:val="sk-SK"/>
                    </w:rPr>
                  </w:rPrChange>
                </w:rPr>
                <w:delText>zabezpečí audiovizuálne</w:delText>
              </w:r>
              <w:r w:rsidRPr="00940F46" w:rsidDel="00C934B8">
                <w:rPr>
                  <w:rFonts w:ascii="Arial" w:hAnsi="Arial" w:cs="Arial"/>
                  <w:sz w:val="22"/>
                  <w:szCs w:val="22"/>
                  <w:lang w:val="sk-SK"/>
                  <w:rPrChange w:id="648" w:author="Author">
                    <w:rPr>
                      <w:rFonts w:asciiTheme="minorHAnsi" w:hAnsiTheme="minorHAnsi"/>
                      <w:sz w:val="22"/>
                      <w:szCs w:val="22"/>
                      <w:lang w:val="sk-SK"/>
                    </w:rPr>
                  </w:rPrChange>
                </w:rPr>
                <w:delText xml:space="preserve"> zariadenie </w:delText>
              </w:r>
              <w:r w:rsidRPr="00940F46" w:rsidDel="00C934B8">
                <w:rPr>
                  <w:rStyle w:val="hps"/>
                  <w:rFonts w:ascii="Arial" w:hAnsi="Arial" w:cs="Arial"/>
                  <w:sz w:val="22"/>
                  <w:szCs w:val="22"/>
                  <w:lang w:val="sk-SK"/>
                  <w:rPrChange w:id="649" w:author="Author">
                    <w:rPr>
                      <w:rStyle w:val="hps"/>
                      <w:rFonts w:asciiTheme="minorHAnsi" w:hAnsiTheme="minorHAnsi"/>
                      <w:sz w:val="22"/>
                      <w:szCs w:val="22"/>
                      <w:lang w:val="sk-SK"/>
                    </w:rPr>
                  </w:rPrChange>
                </w:rPr>
                <w:delText>potrebné na prezentovanie</w:delText>
              </w:r>
              <w:r w:rsidRPr="00940F46" w:rsidDel="00C934B8">
                <w:rPr>
                  <w:rFonts w:ascii="Arial" w:hAnsi="Arial" w:cs="Arial"/>
                  <w:sz w:val="22"/>
                  <w:szCs w:val="22"/>
                  <w:lang w:val="sk-SK"/>
                  <w:rPrChange w:id="650"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651" w:author="Author">
                    <w:rPr>
                      <w:rStyle w:val="hps"/>
                      <w:rFonts w:asciiTheme="minorHAnsi" w:hAnsiTheme="minorHAnsi"/>
                      <w:sz w:val="22"/>
                      <w:szCs w:val="22"/>
                      <w:lang w:val="sk-SK"/>
                    </w:rPr>
                  </w:rPrChange>
                </w:rPr>
                <w:delText>ktoré bude</w:delText>
              </w:r>
              <w:r w:rsidRPr="00940F46" w:rsidDel="00C934B8">
                <w:rPr>
                  <w:rFonts w:ascii="Arial" w:hAnsi="Arial" w:cs="Arial"/>
                  <w:sz w:val="22"/>
                  <w:szCs w:val="22"/>
                  <w:lang w:val="sk-SK"/>
                  <w:rPrChange w:id="652"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653" w:author="Author">
                    <w:rPr>
                      <w:rStyle w:val="hps"/>
                      <w:rFonts w:asciiTheme="minorHAnsi" w:hAnsiTheme="minorHAnsi"/>
                      <w:sz w:val="22"/>
                      <w:szCs w:val="22"/>
                      <w:lang w:val="sk-SK"/>
                    </w:rPr>
                  </w:rPrChange>
                </w:rPr>
                <w:delText>zahŕňať</w:delText>
              </w:r>
              <w:r w:rsidRPr="00940F46" w:rsidDel="00C934B8">
                <w:rPr>
                  <w:rFonts w:ascii="Arial" w:hAnsi="Arial" w:cs="Arial"/>
                  <w:sz w:val="22"/>
                  <w:szCs w:val="22"/>
                  <w:lang w:val="sk-SK"/>
                  <w:rPrChange w:id="654"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655" w:author="Author">
                    <w:rPr>
                      <w:rStyle w:val="hps"/>
                      <w:rFonts w:asciiTheme="minorHAnsi" w:hAnsiTheme="minorHAnsi"/>
                      <w:sz w:val="22"/>
                      <w:szCs w:val="22"/>
                      <w:lang w:val="sk-SK"/>
                    </w:rPr>
                  </w:rPrChange>
                </w:rPr>
                <w:delText>prenosný</w:delText>
              </w:r>
              <w:r w:rsidRPr="00940F46" w:rsidDel="00C934B8">
                <w:rPr>
                  <w:rFonts w:ascii="Arial" w:hAnsi="Arial" w:cs="Arial"/>
                  <w:sz w:val="22"/>
                  <w:szCs w:val="22"/>
                  <w:lang w:val="sk-SK"/>
                  <w:rPrChange w:id="656"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657" w:author="Author">
                    <w:rPr>
                      <w:rStyle w:val="hps"/>
                      <w:rFonts w:asciiTheme="minorHAnsi" w:hAnsiTheme="minorHAnsi"/>
                      <w:sz w:val="22"/>
                      <w:szCs w:val="22"/>
                      <w:lang w:val="sk-SK"/>
                    </w:rPr>
                  </w:rPrChange>
                </w:rPr>
                <w:delText>počítač</w:delText>
              </w:r>
              <w:r w:rsidRPr="00940F46" w:rsidDel="00C934B8">
                <w:rPr>
                  <w:rFonts w:ascii="Arial" w:hAnsi="Arial" w:cs="Arial"/>
                  <w:sz w:val="22"/>
                  <w:szCs w:val="22"/>
                  <w:lang w:val="sk-SK"/>
                  <w:rPrChange w:id="658"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659" w:author="Author">
                    <w:rPr>
                      <w:rStyle w:val="hps"/>
                      <w:rFonts w:asciiTheme="minorHAnsi" w:hAnsiTheme="minorHAnsi"/>
                      <w:sz w:val="22"/>
                      <w:szCs w:val="22"/>
                      <w:lang w:val="sk-SK"/>
                    </w:rPr>
                  </w:rPrChange>
                </w:rPr>
                <w:delText>dátový</w:delText>
              </w:r>
              <w:r w:rsidRPr="00940F46" w:rsidDel="00C934B8">
                <w:rPr>
                  <w:rFonts w:ascii="Arial" w:hAnsi="Arial" w:cs="Arial"/>
                  <w:sz w:val="22"/>
                  <w:szCs w:val="22"/>
                  <w:lang w:val="sk-SK"/>
                  <w:rPrChange w:id="660" w:author="Author">
                    <w:rPr>
                      <w:rFonts w:asciiTheme="minorHAnsi" w:hAnsiTheme="minorHAnsi"/>
                      <w:sz w:val="22"/>
                      <w:szCs w:val="22"/>
                      <w:lang w:val="sk-SK"/>
                    </w:rPr>
                  </w:rPrChange>
                </w:rPr>
                <w:delText xml:space="preserve"> </w:delText>
              </w:r>
              <w:r w:rsidRPr="00940F46" w:rsidDel="00C934B8">
                <w:rPr>
                  <w:rStyle w:val="hps"/>
                  <w:rFonts w:ascii="Arial" w:hAnsi="Arial" w:cs="Arial"/>
                  <w:sz w:val="22"/>
                  <w:szCs w:val="22"/>
                  <w:lang w:val="sk-SK"/>
                  <w:rPrChange w:id="661" w:author="Author">
                    <w:rPr>
                      <w:rStyle w:val="hps"/>
                      <w:rFonts w:asciiTheme="minorHAnsi" w:hAnsiTheme="minorHAnsi"/>
                      <w:sz w:val="22"/>
                      <w:szCs w:val="22"/>
                      <w:lang w:val="sk-SK"/>
                    </w:rPr>
                  </w:rPrChange>
                </w:rPr>
                <w:delText>projektor</w:delText>
              </w:r>
              <w:r w:rsidRPr="00940F46" w:rsidDel="00C934B8">
                <w:rPr>
                  <w:rFonts w:ascii="Arial" w:hAnsi="Arial" w:cs="Arial"/>
                  <w:sz w:val="22"/>
                  <w:szCs w:val="22"/>
                  <w:lang w:val="sk-SK"/>
                  <w:rPrChange w:id="662" w:author="Author">
                    <w:rPr>
                      <w:rFonts w:asciiTheme="minorHAnsi" w:hAnsiTheme="minorHAnsi"/>
                      <w:sz w:val="22"/>
                      <w:szCs w:val="22"/>
                      <w:lang w:val="sk-SK"/>
                    </w:rPr>
                  </w:rPrChange>
                </w:rPr>
                <w:delText xml:space="preserve"> a klipový </w:delText>
              </w:r>
              <w:r w:rsidRPr="00940F46" w:rsidDel="00C934B8">
                <w:rPr>
                  <w:rStyle w:val="hps"/>
                  <w:rFonts w:ascii="Arial" w:hAnsi="Arial" w:cs="Arial"/>
                  <w:sz w:val="22"/>
                  <w:szCs w:val="22"/>
                  <w:lang w:val="sk-SK"/>
                  <w:rPrChange w:id="663" w:author="Author">
                    <w:rPr>
                      <w:rStyle w:val="hps"/>
                      <w:rFonts w:asciiTheme="minorHAnsi" w:hAnsiTheme="minorHAnsi"/>
                      <w:sz w:val="22"/>
                      <w:szCs w:val="22"/>
                      <w:lang w:val="sk-SK"/>
                    </w:rPr>
                  </w:rPrChange>
                </w:rPr>
                <w:delText>mikrofón</w:delText>
              </w:r>
              <w:r w:rsidRPr="00940F46" w:rsidDel="00C934B8">
                <w:rPr>
                  <w:rFonts w:ascii="Arial" w:hAnsi="Arial" w:cs="Arial"/>
                  <w:sz w:val="22"/>
                  <w:szCs w:val="22"/>
                  <w:lang w:val="sk-SK"/>
                  <w:rPrChange w:id="664" w:author="Author">
                    <w:rPr>
                      <w:rFonts w:asciiTheme="minorHAnsi" w:hAnsiTheme="minorHAnsi" w:cs="Arial"/>
                      <w:sz w:val="22"/>
                      <w:szCs w:val="22"/>
                      <w:lang w:val="sk-SK"/>
                    </w:rPr>
                  </w:rPrChange>
                </w:rPr>
                <w:delText xml:space="preserve">.  </w:delText>
              </w:r>
            </w:del>
          </w:p>
          <w:p w14:paraId="10924208" w14:textId="7E512C14" w:rsidR="000B7F82" w:rsidRPr="00940F46" w:rsidDel="00C934B8" w:rsidRDefault="000B7F82">
            <w:pPr>
              <w:spacing w:line="276" w:lineRule="auto"/>
              <w:rPr>
                <w:del w:id="665" w:author="Author"/>
                <w:rFonts w:ascii="Arial" w:hAnsi="Arial" w:cs="Arial"/>
                <w:sz w:val="22"/>
                <w:szCs w:val="22"/>
                <w:lang w:val="sk-SK"/>
                <w:rPrChange w:id="666" w:author="Author">
                  <w:rPr>
                    <w:del w:id="667" w:author="Author"/>
                    <w:rFonts w:asciiTheme="minorHAnsi" w:hAnsiTheme="minorHAnsi" w:cs="Arial"/>
                    <w:sz w:val="22"/>
                    <w:szCs w:val="22"/>
                    <w:lang w:val="sk-SK"/>
                  </w:rPr>
                </w:rPrChange>
              </w:rPr>
            </w:pPr>
            <w:del w:id="668" w:author="Author">
              <w:r w:rsidRPr="00940F46" w:rsidDel="00C934B8">
                <w:rPr>
                  <w:rFonts w:ascii="Arial" w:hAnsi="Arial" w:cs="Arial"/>
                  <w:sz w:val="22"/>
                  <w:szCs w:val="22"/>
                  <w:lang w:val="sk-SK"/>
                  <w:rPrChange w:id="669" w:author="Author">
                    <w:rPr>
                      <w:rFonts w:asciiTheme="minorHAnsi" w:hAnsiTheme="minorHAnsi" w:cs="Arial"/>
                      <w:sz w:val="22"/>
                      <w:szCs w:val="22"/>
                      <w:lang w:val="sk-SK"/>
                    </w:rPr>
                  </w:rPrChange>
                </w:rPr>
                <w:delText xml:space="preserve">         </w:delText>
              </w:r>
            </w:del>
          </w:p>
          <w:p w14:paraId="10924209" w14:textId="5955D710" w:rsidR="000B7F82" w:rsidRPr="00940F46" w:rsidDel="00C934B8" w:rsidRDefault="000B7F82">
            <w:pPr>
              <w:spacing w:line="276" w:lineRule="auto"/>
              <w:rPr>
                <w:del w:id="670" w:author="Author"/>
                <w:rFonts w:ascii="Arial" w:hAnsi="Arial" w:cs="Arial"/>
                <w:b/>
                <w:sz w:val="22"/>
                <w:szCs w:val="22"/>
                <w:lang w:val="sk-SK"/>
                <w:rPrChange w:id="671" w:author="Author">
                  <w:rPr>
                    <w:del w:id="672" w:author="Author"/>
                    <w:rFonts w:asciiTheme="minorHAnsi" w:hAnsiTheme="minorHAnsi" w:cs="Arial"/>
                    <w:b/>
                    <w:sz w:val="22"/>
                    <w:szCs w:val="22"/>
                    <w:lang w:val="sk-SK"/>
                  </w:rPr>
                </w:rPrChange>
              </w:rPr>
            </w:pPr>
            <w:del w:id="673" w:author="Author">
              <w:r w:rsidRPr="00940F46" w:rsidDel="00C934B8">
                <w:rPr>
                  <w:rFonts w:ascii="Arial" w:hAnsi="Arial" w:cs="Arial"/>
                  <w:i/>
                  <w:sz w:val="22"/>
                  <w:szCs w:val="22"/>
                  <w:lang w:val="sk-SK"/>
                  <w:rPrChange w:id="674" w:author="Author">
                    <w:rPr>
                      <w:rFonts w:asciiTheme="minorHAnsi" w:hAnsiTheme="minorHAnsi" w:cs="Arial"/>
                      <w:i/>
                      <w:sz w:val="22"/>
                      <w:szCs w:val="22"/>
                      <w:lang w:val="sk-SK"/>
                    </w:rPr>
                  </w:rPrChange>
                </w:rPr>
                <w:delText>(</w:delText>
              </w:r>
              <w:r w:rsidRPr="00940F46" w:rsidDel="00C934B8">
                <w:rPr>
                  <w:rFonts w:ascii="Arial" w:hAnsi="Arial" w:cs="Arial"/>
                  <w:b/>
                  <w:sz w:val="22"/>
                  <w:szCs w:val="22"/>
                  <w:highlight w:val="yellow"/>
                  <w:lang w:val="sk-SK"/>
                  <w:rPrChange w:id="675" w:author="Author">
                    <w:rPr>
                      <w:rFonts w:asciiTheme="minorHAnsi" w:hAnsiTheme="minorHAnsi" w:cs="Arial"/>
                      <w:b/>
                      <w:sz w:val="22"/>
                      <w:szCs w:val="22"/>
                      <w:highlight w:val="yellow"/>
                      <w:lang w:val="sk-SK"/>
                    </w:rPr>
                  </w:rPrChange>
                </w:rPr>
                <w:delText xml:space="preserve">doplniť </w:delText>
              </w:r>
              <w:r w:rsidRPr="00940F46" w:rsidDel="00C934B8">
                <w:rPr>
                  <w:rFonts w:ascii="Arial" w:hAnsi="Arial" w:cs="Arial"/>
                  <w:i/>
                  <w:sz w:val="22"/>
                  <w:szCs w:val="22"/>
                  <w:highlight w:val="yellow"/>
                  <w:lang w:val="sk-SK"/>
                  <w:rPrChange w:id="676" w:author="Author">
                    <w:rPr>
                      <w:rFonts w:asciiTheme="minorHAnsi" w:hAnsiTheme="minorHAnsi" w:cs="Arial"/>
                      <w:i/>
                      <w:sz w:val="22"/>
                      <w:szCs w:val="22"/>
                      <w:highlight w:val="yellow"/>
                      <w:lang w:val="sk-SK"/>
                    </w:rPr>
                  </w:rPrChange>
                </w:rPr>
                <w:delText>zvoľte, ak je to relevantné</w:delText>
              </w:r>
              <w:r w:rsidRPr="00940F46" w:rsidDel="00C934B8">
                <w:rPr>
                  <w:rFonts w:ascii="Arial" w:hAnsi="Arial" w:cs="Arial"/>
                  <w:b/>
                  <w:sz w:val="22"/>
                  <w:szCs w:val="22"/>
                  <w:lang w:val="sk-SK"/>
                  <w:rPrChange w:id="677" w:author="Author">
                    <w:rPr>
                      <w:rFonts w:asciiTheme="minorHAnsi" w:hAnsiTheme="minorHAnsi" w:cs="Arial"/>
                      <w:b/>
                      <w:sz w:val="22"/>
                      <w:szCs w:val="22"/>
                      <w:lang w:val="sk-SK"/>
                    </w:rPr>
                  </w:rPrChange>
                </w:rPr>
                <w:delText xml:space="preserve">) Osobitné podmienky vzťahujúce sa na poradný výbor (Advisory board) </w:delText>
              </w:r>
            </w:del>
          </w:p>
          <w:p w14:paraId="1092420A" w14:textId="4D285868" w:rsidR="000B7F82" w:rsidRPr="00940F46" w:rsidDel="00C934B8" w:rsidRDefault="000B7F82">
            <w:pPr>
              <w:spacing w:line="276" w:lineRule="auto"/>
              <w:rPr>
                <w:del w:id="678" w:author="Author"/>
                <w:rFonts w:ascii="Arial" w:hAnsi="Arial" w:cs="Arial"/>
                <w:b/>
                <w:sz w:val="22"/>
                <w:szCs w:val="22"/>
                <w:lang w:val="sk-SK"/>
                <w:rPrChange w:id="679" w:author="Author">
                  <w:rPr>
                    <w:del w:id="680" w:author="Author"/>
                    <w:rFonts w:asciiTheme="minorHAnsi" w:hAnsiTheme="minorHAnsi" w:cs="Arial"/>
                    <w:b/>
                    <w:sz w:val="22"/>
                    <w:szCs w:val="22"/>
                    <w:lang w:val="sk-SK"/>
                  </w:rPr>
                </w:rPrChange>
              </w:rPr>
            </w:pPr>
          </w:p>
          <w:p w14:paraId="1092420B" w14:textId="69B2F4B2" w:rsidR="000B7F82" w:rsidRPr="00940F46" w:rsidDel="00C934B8" w:rsidRDefault="000B7F82">
            <w:pPr>
              <w:spacing w:line="276" w:lineRule="auto"/>
              <w:ind w:left="426"/>
              <w:rPr>
                <w:del w:id="681" w:author="Author"/>
                <w:rFonts w:ascii="Arial" w:hAnsi="Arial" w:cs="Arial"/>
                <w:sz w:val="22"/>
                <w:szCs w:val="22"/>
                <w:lang w:val="sk-SK"/>
                <w:rPrChange w:id="682" w:author="Author">
                  <w:rPr>
                    <w:del w:id="683" w:author="Author"/>
                    <w:rFonts w:asciiTheme="minorHAnsi" w:hAnsiTheme="minorHAnsi" w:cs="Arial"/>
                    <w:sz w:val="22"/>
                    <w:szCs w:val="22"/>
                    <w:lang w:val="sk-SK"/>
                  </w:rPr>
                </w:rPrChange>
              </w:rPr>
            </w:pPr>
            <w:del w:id="684" w:author="Author">
              <w:r w:rsidRPr="00940F46" w:rsidDel="00C934B8">
                <w:rPr>
                  <w:rFonts w:ascii="Arial" w:hAnsi="Arial" w:cs="Arial"/>
                  <w:sz w:val="22"/>
                  <w:szCs w:val="22"/>
                  <w:lang w:val="sk-SK"/>
                  <w:rPrChange w:id="685" w:author="Author">
                    <w:rPr>
                      <w:rFonts w:asciiTheme="minorHAnsi" w:hAnsiTheme="minorHAnsi" w:cs="Arial"/>
                      <w:sz w:val="22"/>
                      <w:szCs w:val="22"/>
                      <w:lang w:val="sk-SK"/>
                    </w:rPr>
                  </w:rPrChange>
                </w:rPr>
                <w:delText>Svojou účasťou na poradnom výbore bude Zdravotnícky pracovník spolupracovať pri poskytovaní poradenstva spoločnosti Lilly ohľadom rôznych otázok, najmä poradenstva zdravotníckeho, vedeckého alebo obchodného charakteru v oblasti liečby uvedenej vyššie, pričom všeobecným cieľom bude napomáhanie k prehlbovaniu znalostí a kvalitnému užívaniu liečivých prípravkov v príslušnej jurisdikcii.</w:delText>
              </w:r>
            </w:del>
          </w:p>
          <w:p w14:paraId="1092420C" w14:textId="7F948DA1" w:rsidR="000B7F82" w:rsidRPr="00940F46" w:rsidDel="00C934B8" w:rsidRDefault="000B7F82">
            <w:pPr>
              <w:spacing w:line="276" w:lineRule="auto"/>
              <w:ind w:left="426"/>
              <w:rPr>
                <w:del w:id="686" w:author="Author"/>
                <w:rFonts w:ascii="Arial" w:hAnsi="Arial" w:cs="Arial"/>
                <w:sz w:val="22"/>
                <w:szCs w:val="22"/>
                <w:lang w:val="sk-SK"/>
                <w:rPrChange w:id="687" w:author="Author">
                  <w:rPr>
                    <w:del w:id="688" w:author="Author"/>
                    <w:rFonts w:asciiTheme="minorHAnsi" w:hAnsiTheme="minorHAnsi" w:cs="Arial"/>
                    <w:sz w:val="22"/>
                    <w:szCs w:val="22"/>
                    <w:lang w:val="sk-SK"/>
                  </w:rPr>
                </w:rPrChange>
              </w:rPr>
            </w:pPr>
            <w:del w:id="689" w:author="Author">
              <w:r w:rsidRPr="00940F46" w:rsidDel="00C934B8">
                <w:rPr>
                  <w:rFonts w:ascii="Arial" w:hAnsi="Arial" w:cs="Arial"/>
                  <w:sz w:val="22"/>
                  <w:szCs w:val="22"/>
                  <w:lang w:val="sk-SK"/>
                  <w:rPrChange w:id="690" w:author="Author">
                    <w:rPr>
                      <w:rFonts w:asciiTheme="minorHAnsi" w:hAnsiTheme="minorHAnsi" w:cs="Arial"/>
                      <w:sz w:val="22"/>
                      <w:szCs w:val="22"/>
                      <w:lang w:val="sk-SK"/>
                    </w:rPr>
                  </w:rPrChange>
                </w:rPr>
                <w:delText>V rámci svojho postavenia v poradnom výbore spoločnosti Lilly sa Zdravotnícky pracovník zúčastní na rokovaniach poradného výboru, pričom dátum a miesto konania bude oznámené vopred. Ak sa Zdravotnícky pracovník nebude môcť zúčastniť rokovania, čo najskôr o tom upovedomí spoločnosť Lilly.</w:delText>
              </w:r>
            </w:del>
          </w:p>
          <w:p w14:paraId="1092420D" w14:textId="77777777" w:rsidR="000B7F82" w:rsidRPr="00940F46" w:rsidRDefault="000B7F82">
            <w:pPr>
              <w:spacing w:line="276" w:lineRule="auto"/>
              <w:ind w:left="426"/>
              <w:rPr>
                <w:rFonts w:ascii="Arial" w:hAnsi="Arial" w:cs="Arial"/>
                <w:sz w:val="22"/>
                <w:szCs w:val="22"/>
                <w:lang w:val="sk-SK"/>
                <w:rPrChange w:id="691" w:author="Author">
                  <w:rPr>
                    <w:rFonts w:asciiTheme="minorHAnsi" w:hAnsiTheme="minorHAnsi" w:cs="Arial"/>
                    <w:sz w:val="22"/>
                    <w:szCs w:val="22"/>
                    <w:lang w:val="sk-SK"/>
                  </w:rPr>
                </w:rPrChange>
              </w:rPr>
            </w:pPr>
          </w:p>
        </w:tc>
      </w:tr>
      <w:tr w:rsidR="000B7F82" w:rsidRPr="00940F46" w14:paraId="10924214" w14:textId="77777777" w:rsidTr="000B7F82">
        <w:tc>
          <w:tcPr>
            <w:tcW w:w="9576" w:type="dxa"/>
          </w:tcPr>
          <w:p w14:paraId="6BD1523B" w14:textId="77777777" w:rsidR="000B7F82" w:rsidRPr="006D4536" w:rsidRDefault="000B7F82" w:rsidP="00306D24">
            <w:pPr>
              <w:jc w:val="both"/>
              <w:rPr>
                <w:ins w:id="692" w:author="Author"/>
                <w:rFonts w:ascii="Arial" w:hAnsi="Arial" w:cs="Arial"/>
                <w:sz w:val="22"/>
                <w:szCs w:val="22"/>
                <w:lang w:eastAsia="da-DK" w:bidi="da-DK"/>
              </w:rPr>
            </w:pPr>
            <w:ins w:id="693" w:author="Author">
              <w:r w:rsidRPr="006D4536">
                <w:rPr>
                  <w:rFonts w:ascii="Arial" w:hAnsi="Arial" w:cs="Arial"/>
                  <w:sz w:val="22"/>
                  <w:szCs w:val="22"/>
                </w:rPr>
                <w:lastRenderedPageBreak/>
                <w:fldChar w:fldCharType="begin"/>
              </w:r>
              <w:r w:rsidRPr="006D4536">
                <w:rPr>
                  <w:rFonts w:ascii="Arial" w:hAnsi="Arial" w:cs="Arial"/>
                  <w:sz w:val="22"/>
                  <w:szCs w:val="22"/>
                </w:rPr>
                <w:instrText xml:space="preserve"> IF "&lt;&lt;Meeting_Name_MERC_Type_MERC&gt;&gt;"="Health Education" "</w:instrText>
              </w:r>
            </w:ins>
          </w:p>
          <w:tbl>
            <w:tblPr>
              <w:tblStyle w:val="TableGrid"/>
              <w:tblW w:w="0" w:type="auto"/>
              <w:tblLook w:val="04A0" w:firstRow="1" w:lastRow="0" w:firstColumn="1" w:lastColumn="0" w:noHBand="0" w:noVBand="1"/>
            </w:tblPr>
            <w:tblGrid>
              <w:gridCol w:w="8984"/>
            </w:tblGrid>
            <w:tr w:rsidR="000B7F82" w:rsidRPr="006D4536" w14:paraId="6658AC43" w14:textId="77777777" w:rsidTr="00306D24">
              <w:trPr>
                <w:ins w:id="694" w:author="Author"/>
              </w:trPr>
              <w:tc>
                <w:tcPr>
                  <w:tcW w:w="8984" w:type="dxa"/>
                  <w:tcBorders>
                    <w:top w:val="nil"/>
                    <w:left w:val="nil"/>
                    <w:bottom w:val="nil"/>
                    <w:right w:val="nil"/>
                  </w:tcBorders>
                </w:tcPr>
                <w:p w14:paraId="584CA2D5" w14:textId="77777777" w:rsidR="000B7F82" w:rsidRPr="006D4536" w:rsidRDefault="000B7F82" w:rsidP="00306D24">
                  <w:pPr>
                    <w:pStyle w:val="BodyText"/>
                    <w:jc w:val="both"/>
                    <w:rPr>
                      <w:ins w:id="695" w:author="Author"/>
                      <w:rFonts w:ascii="Arial" w:hAnsi="Arial" w:cs="Arial"/>
                      <w:b/>
                      <w:sz w:val="22"/>
                      <w:szCs w:val="22"/>
                      <w:lang w:val="sk-SK"/>
                    </w:rPr>
                  </w:pPr>
                  <w:ins w:id="696" w:author="Author">
                    <w:r w:rsidRPr="006D4536">
                      <w:rPr>
                        <w:rFonts w:ascii="Arial" w:hAnsi="Arial" w:cs="Arial"/>
                        <w:b/>
                        <w:sz w:val="22"/>
                        <w:szCs w:val="22"/>
                        <w:lang w:val="sk-SK"/>
                      </w:rPr>
                      <w:instrText>Osobitné podmienky vzťahujúce sa na edukačné stretnutie</w:instrText>
                    </w:r>
                  </w:ins>
                </w:p>
                <w:p w14:paraId="0F0FB9E5" w14:textId="77777777" w:rsidR="000B7F82" w:rsidRPr="006D4536" w:rsidRDefault="000B7F82" w:rsidP="00306D24">
                  <w:pPr>
                    <w:spacing w:line="276" w:lineRule="auto"/>
                    <w:jc w:val="both"/>
                    <w:rPr>
                      <w:ins w:id="697" w:author="Author"/>
                      <w:rFonts w:ascii="Arial" w:hAnsi="Arial" w:cs="Arial"/>
                      <w:sz w:val="22"/>
                      <w:szCs w:val="22"/>
                      <w:lang w:val="sk-SK"/>
                    </w:rPr>
                  </w:pPr>
                  <w:ins w:id="698" w:author="Author">
                    <w:r w:rsidRPr="006D4536">
                      <w:rPr>
                        <w:rFonts w:ascii="Arial" w:hAnsi="Arial" w:cs="Arial"/>
                        <w:sz w:val="22"/>
                        <w:szCs w:val="22"/>
                        <w:lang w:val="sk-SK"/>
                      </w:rPr>
                      <w:instrText>V prípadoch, keď Zdravotnícky pracovník súhlasil s tým, že pre spoločnosť Lilly prednesie prezentáciu na edukačnom stretnutí, a spracováva aj obsah tejto prezentácie, tento obsah:</w:instrText>
                    </w:r>
                  </w:ins>
                </w:p>
                <w:p w14:paraId="695B4AF9" w14:textId="77777777" w:rsidR="000B7F82" w:rsidRPr="006D4536" w:rsidRDefault="000B7F82">
                  <w:pPr>
                    <w:pStyle w:val="ListParagraph"/>
                    <w:numPr>
                      <w:ilvl w:val="0"/>
                      <w:numId w:val="1"/>
                    </w:numPr>
                    <w:spacing w:line="276" w:lineRule="auto"/>
                    <w:ind w:left="0" w:firstLine="0"/>
                    <w:contextualSpacing/>
                    <w:jc w:val="both"/>
                    <w:rPr>
                      <w:ins w:id="699" w:author="Author"/>
                      <w:rFonts w:ascii="Arial" w:hAnsi="Arial" w:cs="Arial"/>
                      <w:sz w:val="22"/>
                      <w:szCs w:val="22"/>
                      <w:lang w:val="sk-SK"/>
                    </w:rPr>
                    <w:pPrChange w:id="700" w:author="Author">
                      <w:pPr>
                        <w:pStyle w:val="ListParagraph"/>
                        <w:numPr>
                          <w:numId w:val="1"/>
                        </w:numPr>
                        <w:spacing w:line="276" w:lineRule="auto"/>
                        <w:ind w:left="284" w:hanging="284"/>
                        <w:contextualSpacing/>
                        <w:jc w:val="both"/>
                      </w:pPr>
                    </w:pPrChange>
                  </w:pPr>
                  <w:ins w:id="701" w:author="Author">
                    <w:r w:rsidRPr="006D4536">
                      <w:rPr>
                        <w:rFonts w:ascii="Arial" w:hAnsi="Arial" w:cs="Arial"/>
                        <w:sz w:val="22"/>
                        <w:szCs w:val="22"/>
                        <w:lang w:val="sk-SK"/>
                      </w:rPr>
                      <w:instrText xml:space="preserve">musí byť poskytnutý spoločnosti Lilly v elektronickej podobe najmenej </w:instrText>
                    </w:r>
                    <w:r w:rsidRPr="006D4536">
                      <w:rPr>
                        <w:rFonts w:ascii="Arial" w:hAnsi="Arial" w:cs="Arial"/>
                        <w:b/>
                        <w:sz w:val="22"/>
                        <w:szCs w:val="22"/>
                        <w:lang w:val="sk-SK"/>
                      </w:rPr>
                      <w:instrText>&lt;&lt;Form_numberofdays&gt;&gt;</w:instrText>
                    </w:r>
                    <w:r w:rsidRPr="006D4536">
                      <w:rPr>
                        <w:rFonts w:ascii="Arial" w:hAnsi="Arial" w:cs="Arial"/>
                        <w:sz w:val="22"/>
                        <w:szCs w:val="22"/>
                        <w:lang w:val="sk-SK"/>
                      </w:rPr>
                      <w:instrText xml:space="preserve"> </w:instrText>
                    </w:r>
                    <w:r w:rsidRPr="000B7F82">
                      <w:rPr>
                        <w:rFonts w:ascii="Arial" w:hAnsi="Arial" w:cs="Arial"/>
                        <w:sz w:val="22"/>
                        <w:szCs w:val="22"/>
                        <w:lang w:val="sk-SK"/>
                        <w:rPrChange w:id="702" w:author="Author">
                          <w:rPr>
                            <w:rFonts w:ascii="Arial" w:hAnsi="Arial" w:cs="Arial"/>
                            <w:sz w:val="22"/>
                            <w:szCs w:val="22"/>
                            <w:highlight w:val="darkGreen"/>
                            <w:lang w:val="sk-SK"/>
                          </w:rPr>
                        </w:rPrChange>
                      </w:rPr>
                      <w:instrText>pracovné dni/pracovných dní</w:instrText>
                    </w:r>
                    <w:r w:rsidRPr="006D4536">
                      <w:rPr>
                        <w:rFonts w:ascii="Arial" w:hAnsi="Arial" w:cs="Arial"/>
                        <w:sz w:val="22"/>
                        <w:szCs w:val="22"/>
                        <w:lang w:val="sk-SK"/>
                      </w:rPr>
                      <w:instrText xml:space="preserve"> pred daným stretnutím (spoločnosť Lilly si vyhradzuje právo zrevidovať prezentáciu, či zodpovedá miestnym odborovým kódexom, zákonom a predpisom a vykonať akékoľvek úpravy podľa požiadaviek miestnych právnych predpisov);</w:instrText>
                    </w:r>
                  </w:ins>
                </w:p>
                <w:p w14:paraId="6E5828EB" w14:textId="77777777" w:rsidR="000B7F82" w:rsidRPr="006D4536" w:rsidRDefault="000B7F82">
                  <w:pPr>
                    <w:pStyle w:val="ListParagraph"/>
                    <w:numPr>
                      <w:ilvl w:val="0"/>
                      <w:numId w:val="1"/>
                    </w:numPr>
                    <w:spacing w:line="276" w:lineRule="auto"/>
                    <w:ind w:left="0" w:firstLine="0"/>
                    <w:contextualSpacing/>
                    <w:jc w:val="both"/>
                    <w:rPr>
                      <w:ins w:id="703" w:author="Author"/>
                      <w:rFonts w:ascii="Arial" w:hAnsi="Arial" w:cs="Arial"/>
                      <w:sz w:val="22"/>
                      <w:szCs w:val="22"/>
                      <w:lang w:val="sk-SK"/>
                    </w:rPr>
                    <w:pPrChange w:id="704" w:author="Author">
                      <w:pPr>
                        <w:pStyle w:val="ListParagraph"/>
                        <w:numPr>
                          <w:numId w:val="1"/>
                        </w:numPr>
                        <w:spacing w:line="276" w:lineRule="auto"/>
                        <w:ind w:left="284" w:hanging="284"/>
                        <w:contextualSpacing/>
                        <w:jc w:val="both"/>
                      </w:pPr>
                    </w:pPrChange>
                  </w:pPr>
                  <w:ins w:id="705" w:author="Author">
                    <w:r w:rsidRPr="006D4536">
                      <w:rPr>
                        <w:rFonts w:ascii="Arial" w:hAnsi="Arial" w:cs="Arial"/>
                        <w:sz w:val="22"/>
                        <w:szCs w:val="22"/>
                        <w:lang w:val="sk-SK"/>
                      </w:rPr>
                      <w:lastRenderedPageBreak/>
                      <w:instrText xml:space="preserve">nesmie obsahovať označenie konkrétneho výrobku (ako obchodné značky výrobku, ochranné známky, farby a vodoznaky), avšak ak sa zmieňujú možnosti liečby, mal by sa zahrnúť prehľad všeobecne používaných predávaných možností liečby a informácie o každej možnosti liečby by mali byť v súlade s registráciou/značením výrobku v krajine, kde sa prezentácia koná, a mali by byť správne vyvážené pokiaľ ide o obsah, formátovanie a čas strávený diskusiou a nemali by sa týkať vzájomného porovnávania dvoch výrobkov (pokiaľ však nejde o priame porovnávanie výrobkov); </w:instrText>
                    </w:r>
                  </w:ins>
                </w:p>
                <w:p w14:paraId="47269FE1" w14:textId="77777777" w:rsidR="000B7F82" w:rsidRPr="006D4536" w:rsidRDefault="000B7F82">
                  <w:pPr>
                    <w:pStyle w:val="Default"/>
                    <w:numPr>
                      <w:ilvl w:val="0"/>
                      <w:numId w:val="1"/>
                    </w:numPr>
                    <w:spacing w:line="276" w:lineRule="auto"/>
                    <w:ind w:left="0" w:firstLine="0"/>
                    <w:jc w:val="both"/>
                    <w:rPr>
                      <w:ins w:id="706" w:author="Author"/>
                      <w:rFonts w:ascii="Arial" w:hAnsi="Arial" w:cs="Arial"/>
                      <w:sz w:val="22"/>
                      <w:szCs w:val="22"/>
                      <w:lang w:val="sk-SK"/>
                    </w:rPr>
                    <w:pPrChange w:id="707" w:author="Author">
                      <w:pPr>
                        <w:pStyle w:val="Default"/>
                        <w:numPr>
                          <w:numId w:val="1"/>
                        </w:numPr>
                        <w:spacing w:line="276" w:lineRule="auto"/>
                        <w:ind w:left="284" w:hanging="284"/>
                        <w:jc w:val="both"/>
                      </w:pPr>
                    </w:pPrChange>
                  </w:pPr>
                  <w:ins w:id="708" w:author="Author">
                    <w:r w:rsidRPr="006D4536">
                      <w:rPr>
                        <w:rFonts w:ascii="Arial" w:hAnsi="Arial" w:cs="Arial"/>
                        <w:sz w:val="22"/>
                        <w:szCs w:val="22"/>
                        <w:lang w:val="sk-SK"/>
                      </w:rPr>
                      <w:instrText xml:space="preserve">nesmie obsahovať žiadne informácie o skúšaných molekulách, neschválených  indikáciách, neschválenom rozšírení výrobkových radov atď. </w:instrText>
                    </w:r>
                  </w:ins>
                </w:p>
                <w:p w14:paraId="2FD052C8" w14:textId="77777777" w:rsidR="000B7F82" w:rsidRPr="006D4536" w:rsidRDefault="000B7F82">
                  <w:pPr>
                    <w:pStyle w:val="ListParagraph"/>
                    <w:numPr>
                      <w:ilvl w:val="0"/>
                      <w:numId w:val="1"/>
                    </w:numPr>
                    <w:spacing w:line="276" w:lineRule="auto"/>
                    <w:ind w:left="0" w:firstLine="0"/>
                    <w:contextualSpacing/>
                    <w:jc w:val="both"/>
                    <w:rPr>
                      <w:ins w:id="709" w:author="Author"/>
                      <w:rFonts w:ascii="Arial" w:hAnsi="Arial" w:cs="Arial"/>
                      <w:sz w:val="22"/>
                      <w:szCs w:val="22"/>
                      <w:lang w:val="sk-SK"/>
                    </w:rPr>
                    <w:pPrChange w:id="710" w:author="Author">
                      <w:pPr>
                        <w:pStyle w:val="ListParagraph"/>
                        <w:numPr>
                          <w:numId w:val="1"/>
                        </w:numPr>
                        <w:spacing w:line="276" w:lineRule="auto"/>
                        <w:ind w:left="284" w:hanging="284"/>
                        <w:contextualSpacing/>
                        <w:jc w:val="both"/>
                      </w:pPr>
                    </w:pPrChange>
                  </w:pPr>
                  <w:ins w:id="711" w:author="Author">
                    <w:r w:rsidRPr="006D4536">
                      <w:rPr>
                        <w:rFonts w:ascii="Arial" w:hAnsi="Arial" w:cs="Arial"/>
                        <w:sz w:val="22"/>
                        <w:szCs w:val="22"/>
                        <w:lang w:val="sk-SK"/>
                      </w:rPr>
                      <w:instrText>musí uvádzať všetky väzby, ktoré má Zdravotnícky pracovník so spoločnosťou Lilly (napríklad ako hovorca, konzultant, poradca, skúšajúci alebo zadávateľ); a</w:instrText>
                    </w:r>
                  </w:ins>
                </w:p>
                <w:p w14:paraId="6604868A" w14:textId="77777777" w:rsidR="000B7F82" w:rsidRPr="006D4536" w:rsidRDefault="000B7F82">
                  <w:pPr>
                    <w:pStyle w:val="ListParagraph"/>
                    <w:numPr>
                      <w:ilvl w:val="0"/>
                      <w:numId w:val="1"/>
                    </w:numPr>
                    <w:spacing w:line="276" w:lineRule="auto"/>
                    <w:ind w:left="0" w:firstLine="0"/>
                    <w:contextualSpacing/>
                    <w:jc w:val="both"/>
                    <w:rPr>
                      <w:ins w:id="712" w:author="Author"/>
                      <w:rFonts w:ascii="Arial" w:hAnsi="Arial" w:cs="Arial"/>
                      <w:sz w:val="22"/>
                      <w:szCs w:val="22"/>
                      <w:lang w:val="sk-SK"/>
                    </w:rPr>
                    <w:pPrChange w:id="713" w:author="Author">
                      <w:pPr>
                        <w:pStyle w:val="ListParagraph"/>
                        <w:numPr>
                          <w:numId w:val="1"/>
                        </w:numPr>
                        <w:spacing w:line="276" w:lineRule="auto"/>
                        <w:ind w:left="284" w:hanging="284"/>
                        <w:contextualSpacing/>
                        <w:jc w:val="both"/>
                      </w:pPr>
                    </w:pPrChange>
                  </w:pPr>
                  <w:ins w:id="714" w:author="Author">
                    <w:r w:rsidRPr="006D4536">
                      <w:rPr>
                        <w:rFonts w:ascii="Arial" w:hAnsi="Arial" w:cs="Arial"/>
                        <w:sz w:val="22"/>
                        <w:szCs w:val="22"/>
                        <w:lang w:val="sk-SK"/>
                      </w:rPr>
                      <w:instrText>potom, čo ho spoločnosť Lilly zrevidovala, sa nesmie už žiadnym spôsobom pred použitím upravovať; akékoľvek úpravy vyžadujú opätovnú revíziu pred použitím takéhoto obsahu.</w:instrText>
                    </w:r>
                  </w:ins>
                </w:p>
                <w:p w14:paraId="56AA4BB3" w14:textId="77777777" w:rsidR="000B7F82" w:rsidRPr="006D4536" w:rsidRDefault="000B7F82" w:rsidP="00306D24">
                  <w:pPr>
                    <w:spacing w:line="276" w:lineRule="auto"/>
                    <w:jc w:val="both"/>
                    <w:rPr>
                      <w:ins w:id="715" w:author="Author"/>
                      <w:rFonts w:ascii="Arial" w:hAnsi="Arial" w:cs="Arial"/>
                      <w:sz w:val="22"/>
                      <w:szCs w:val="22"/>
                      <w:lang w:val="sk-SK"/>
                    </w:rPr>
                  </w:pPr>
                  <w:ins w:id="716" w:author="Author">
                    <w:r w:rsidRPr="006D4536">
                      <w:rPr>
                        <w:rFonts w:ascii="Arial" w:hAnsi="Arial" w:cs="Arial"/>
                        <w:sz w:val="22"/>
                        <w:szCs w:val="22"/>
                        <w:lang w:val="sk-SK"/>
                      </w:rPr>
                      <w:instrText>V prípade, že niekto z publika spontánne vyžaduje informáciu, ktorá nie je obsiahnutá v registrácii/označení výrobku alebo nie je s nimi v súlade (vrátane neschválených výrobkov, indikácií, dávkovania, foriem dávkovania, rozpisov dávkovania, kombinovanej liečby a bezpečnostných údajov), môže Zdravotnícky pracovník túto konkrétnu otázku zodpovedať iba vtedy, ak ju označí za informáciu o použití mimo schválenej indikácie a zároveň požiada poslucháčov, aby nahliadli do registrácie/označenia výrobku.</w:instrText>
                    </w:r>
                  </w:ins>
                </w:p>
                <w:p w14:paraId="5E26FD9F" w14:textId="77777777" w:rsidR="000B7F82" w:rsidRPr="006D4536" w:rsidRDefault="000B7F82" w:rsidP="00306D24">
                  <w:pPr>
                    <w:spacing w:line="276" w:lineRule="auto"/>
                    <w:jc w:val="both"/>
                    <w:rPr>
                      <w:ins w:id="717" w:author="Author"/>
                      <w:rFonts w:ascii="Arial" w:hAnsi="Arial" w:cs="Arial"/>
                      <w:sz w:val="22"/>
                      <w:szCs w:val="22"/>
                      <w:lang w:val="sk-SK"/>
                    </w:rPr>
                  </w:pPr>
                </w:p>
                <w:p w14:paraId="18DCB6AC" w14:textId="77777777" w:rsidR="000B7F82" w:rsidRPr="006D4536" w:rsidRDefault="000B7F82">
                  <w:pPr>
                    <w:jc w:val="both"/>
                    <w:rPr>
                      <w:ins w:id="718" w:author="Author"/>
                      <w:rFonts w:ascii="Arial" w:hAnsi="Arial" w:cs="Arial"/>
                      <w:sz w:val="22"/>
                      <w:szCs w:val="22"/>
                      <w:lang w:val="en-US"/>
                    </w:rPr>
                    <w:pPrChange w:id="719" w:author="Author">
                      <w:pPr>
                        <w:ind w:left="426"/>
                        <w:jc w:val="both"/>
                      </w:pPr>
                    </w:pPrChange>
                  </w:pPr>
                  <w:ins w:id="720" w:author="Author">
                    <w:r w:rsidRPr="006D4536">
                      <w:rPr>
                        <w:rStyle w:val="hps"/>
                        <w:rFonts w:ascii="Arial" w:hAnsi="Arial" w:cs="Arial"/>
                        <w:sz w:val="22"/>
                        <w:szCs w:val="22"/>
                        <w:lang w:val="sk-SK"/>
                      </w:rPr>
                      <w:instrText>Na stretnutie spoločnosť Lilly</w:instrText>
                    </w:r>
                    <w:r w:rsidRPr="006D4536">
                      <w:rPr>
                        <w:rFonts w:ascii="Arial" w:hAnsi="Arial" w:cs="Arial"/>
                        <w:sz w:val="22"/>
                        <w:szCs w:val="22"/>
                        <w:lang w:val="sk-SK"/>
                      </w:rPr>
                      <w:instrText xml:space="preserve"> zabezpečí</w:instrText>
                    </w:r>
                    <w:r w:rsidRPr="006D4536">
                      <w:rPr>
                        <w:rStyle w:val="hps"/>
                        <w:rFonts w:ascii="Arial" w:hAnsi="Arial" w:cs="Arial"/>
                        <w:sz w:val="22"/>
                        <w:szCs w:val="22"/>
                        <w:lang w:val="sk-SK"/>
                      </w:rPr>
                      <w:instrText xml:space="preserve"> audiovizuálne</w:instrText>
                    </w:r>
                    <w:r w:rsidRPr="006D4536">
                      <w:rPr>
                        <w:rFonts w:ascii="Arial" w:hAnsi="Arial" w:cs="Arial"/>
                        <w:sz w:val="22"/>
                        <w:szCs w:val="22"/>
                        <w:lang w:val="sk-SK"/>
                      </w:rPr>
                      <w:instrText xml:space="preserve"> zariadenie </w:instrText>
                    </w:r>
                    <w:r w:rsidRPr="006D4536">
                      <w:rPr>
                        <w:rStyle w:val="hps"/>
                        <w:rFonts w:ascii="Arial" w:hAnsi="Arial" w:cs="Arial"/>
                        <w:sz w:val="22"/>
                        <w:szCs w:val="22"/>
                        <w:lang w:val="sk-SK"/>
                      </w:rPr>
                      <w:instrText>potrebné na prezentovanie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ktoré bude zahŕňať</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prenosný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počítač</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dátový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projektor a klipový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mikrofón</w:instrText>
                    </w:r>
                    <w:r w:rsidRPr="006D4536">
                      <w:rPr>
                        <w:rFonts w:ascii="Arial" w:hAnsi="Arial" w:cs="Arial"/>
                        <w:sz w:val="22"/>
                        <w:szCs w:val="22"/>
                        <w:lang w:val="sk-SK"/>
                      </w:rPr>
                      <w:instrText>.</w:instrText>
                    </w:r>
                    <w:r w:rsidRPr="006D4536">
                      <w:rPr>
                        <w:rFonts w:ascii="Arial" w:hAnsi="Arial" w:cs="Arial"/>
                        <w:sz w:val="22"/>
                        <w:szCs w:val="22"/>
                        <w:lang w:val="en-US"/>
                      </w:rPr>
                      <w:instrText xml:space="preserve"> </w:instrText>
                    </w:r>
                  </w:ins>
                </w:p>
              </w:tc>
            </w:tr>
          </w:tbl>
          <w:p w14:paraId="72D586FD" w14:textId="77777777" w:rsidR="000B7F82" w:rsidRPr="006D4536" w:rsidRDefault="000B7F82">
            <w:pPr>
              <w:rPr>
                <w:ins w:id="721" w:author="Author"/>
                <w:rFonts w:ascii="Arial" w:hAnsi="Arial" w:cs="Arial"/>
                <w:sz w:val="22"/>
                <w:szCs w:val="22"/>
                <w:lang w:eastAsia="da-DK" w:bidi="da-DK"/>
              </w:rPr>
              <w:pPrChange w:id="722" w:author="Author">
                <w:pPr>
                  <w:jc w:val="both"/>
                </w:pPr>
              </w:pPrChange>
            </w:pPr>
            <w:ins w:id="723" w:author="Author">
              <w:r w:rsidRPr="006D4536">
                <w:rPr>
                  <w:rFonts w:ascii="Arial" w:hAnsi="Arial" w:cs="Arial"/>
                  <w:sz w:val="22"/>
                  <w:szCs w:val="22"/>
                </w:rPr>
                <w:lastRenderedPageBreak/>
                <w:instrText xml:space="preserve">"\* 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r w:rsidRPr="006D4536">
                <w:rPr>
                  <w:rFonts w:ascii="Arial" w:hAnsi="Arial" w:cs="Arial"/>
                  <w:sz w:val="22"/>
                  <w:szCs w:val="22"/>
                </w:rPr>
                <w:fldChar w:fldCharType="begin"/>
              </w:r>
              <w:r w:rsidRPr="006D4536">
                <w:rPr>
                  <w:rFonts w:ascii="Arial" w:hAnsi="Arial" w:cs="Arial"/>
                  <w:sz w:val="22"/>
                  <w:szCs w:val="22"/>
                </w:rPr>
                <w:instrText xml:space="preserve"> IF "&lt;&lt;Meeting_Name_MERC_Type_MERC&gt;&gt;"="Scientific Exchange" "</w:instrText>
              </w:r>
            </w:ins>
          </w:p>
          <w:tbl>
            <w:tblPr>
              <w:tblStyle w:val="TableGrid"/>
              <w:tblW w:w="0" w:type="auto"/>
              <w:tblLook w:val="04A0" w:firstRow="1" w:lastRow="0" w:firstColumn="1" w:lastColumn="0" w:noHBand="0" w:noVBand="1"/>
            </w:tblPr>
            <w:tblGrid>
              <w:gridCol w:w="8984"/>
            </w:tblGrid>
            <w:tr w:rsidR="000B7F82" w:rsidRPr="006D4536" w14:paraId="70ECA33C" w14:textId="77777777" w:rsidTr="00306D24">
              <w:trPr>
                <w:ins w:id="724" w:author="Author"/>
              </w:trPr>
              <w:tc>
                <w:tcPr>
                  <w:tcW w:w="8984" w:type="dxa"/>
                  <w:tcBorders>
                    <w:top w:val="nil"/>
                    <w:left w:val="nil"/>
                    <w:bottom w:val="nil"/>
                    <w:right w:val="nil"/>
                  </w:tcBorders>
                </w:tcPr>
                <w:p w14:paraId="04A89365" w14:textId="77777777" w:rsidR="000B7F82" w:rsidRPr="006D4536" w:rsidRDefault="000B7F82">
                  <w:pPr>
                    <w:spacing w:line="276" w:lineRule="auto"/>
                    <w:rPr>
                      <w:ins w:id="725" w:author="Author"/>
                      <w:rFonts w:ascii="Arial" w:hAnsi="Arial" w:cs="Arial"/>
                      <w:b/>
                      <w:sz w:val="22"/>
                      <w:szCs w:val="22"/>
                      <w:lang w:val="sk-SK"/>
                    </w:rPr>
                    <w:pPrChange w:id="726" w:author="Author">
                      <w:pPr>
                        <w:spacing w:line="276" w:lineRule="auto"/>
                        <w:jc w:val="both"/>
                      </w:pPr>
                    </w:pPrChange>
                  </w:pPr>
                  <w:ins w:id="727" w:author="Author">
                    <w:r w:rsidRPr="006D4536">
                      <w:rPr>
                        <w:rFonts w:ascii="Arial" w:hAnsi="Arial" w:cs="Arial"/>
                        <w:b/>
                        <w:sz w:val="22"/>
                        <w:szCs w:val="22"/>
                        <w:lang w:val="sk-SK"/>
                      </w:rPr>
                      <w:instrText>Osobitné podmienky vzťahujúce sa na oznámenia v rámci vedeckých stretnutí</w:instrText>
                    </w:r>
                  </w:ins>
                </w:p>
                <w:p w14:paraId="522B4A5B" w14:textId="77777777" w:rsidR="000B7F82" w:rsidRPr="006D4536" w:rsidRDefault="000B7F82">
                  <w:pPr>
                    <w:tabs>
                      <w:tab w:val="left" w:pos="964"/>
                    </w:tabs>
                    <w:spacing w:line="276" w:lineRule="auto"/>
                    <w:rPr>
                      <w:ins w:id="728" w:author="Author"/>
                      <w:rFonts w:ascii="Arial" w:hAnsi="Arial" w:cs="Arial"/>
                      <w:b/>
                      <w:sz w:val="22"/>
                      <w:szCs w:val="22"/>
                      <w:lang w:val="sk-SK"/>
                    </w:rPr>
                    <w:pPrChange w:id="729" w:author="Author">
                      <w:pPr>
                        <w:tabs>
                          <w:tab w:val="left" w:pos="964"/>
                        </w:tabs>
                        <w:spacing w:line="276" w:lineRule="auto"/>
                        <w:jc w:val="both"/>
                      </w:pPr>
                    </w:pPrChange>
                  </w:pPr>
                  <w:ins w:id="730" w:author="Author">
                    <w:r w:rsidRPr="006D4536">
                      <w:rPr>
                        <w:rFonts w:ascii="Arial" w:hAnsi="Arial" w:cs="Arial"/>
                        <w:b/>
                        <w:sz w:val="22"/>
                        <w:szCs w:val="22"/>
                        <w:lang w:val="sk-SK"/>
                      </w:rPr>
                      <w:tab/>
                    </w:r>
                  </w:ins>
                </w:p>
                <w:p w14:paraId="61D05588" w14:textId="77777777" w:rsidR="000B7F82" w:rsidRPr="006D4536" w:rsidRDefault="000B7F82">
                  <w:pPr>
                    <w:pStyle w:val="Default"/>
                    <w:spacing w:line="276" w:lineRule="auto"/>
                    <w:rPr>
                      <w:ins w:id="731" w:author="Author"/>
                      <w:rFonts w:ascii="Arial" w:hAnsi="Arial" w:cs="Arial"/>
                      <w:sz w:val="22"/>
                      <w:szCs w:val="22"/>
                      <w:lang w:val="sk-SK"/>
                    </w:rPr>
                    <w:pPrChange w:id="732" w:author="Author">
                      <w:pPr>
                        <w:pStyle w:val="Default"/>
                        <w:spacing w:line="276" w:lineRule="auto"/>
                        <w:jc w:val="both"/>
                      </w:pPr>
                    </w:pPrChange>
                  </w:pPr>
                  <w:ins w:id="733" w:author="Author">
                    <w:r w:rsidRPr="006D4536">
                      <w:rPr>
                        <w:rFonts w:ascii="Arial" w:hAnsi="Arial" w:cs="Arial"/>
                        <w:sz w:val="22"/>
                        <w:szCs w:val="22"/>
                        <w:lang w:val="sk-SK"/>
                      </w:rPr>
                      <w:instrText xml:space="preserve">Zdravotnícky pracovník vypracuje svoju vlastnú prezentáciu, ktorá bude obsahovať vyhlásenia o tom, že:  1) názory uvedené v prezentácii sú jeho vlastné a nemusia nevyhnutne predstavovať názory spoločnosti Lilly a 2) účasť Zdravotníckeho pracovníka sponzoruje spoločnosť Lilly a 3) Zdravotnícky pracovník uvádza akékoľvek ďalšie väzby, ktoré má so spoločnosťou Lilly (ako konzultant, poradca, skúšajúci alebo zadávateľ). Okrem toho, obsah nesmie obsahovať konkrétne označenie výrobku (ako obchodné názvy výrobku, ochranné známky, farby a vodoznaky); označenie spoločnosti Lilly sa v obsahu požaduje. Obsah musí byť objektívny, založený na dôkazoch, vyvážený a nesmie byť propagačnej povahy. </w:instrText>
                    </w:r>
                  </w:ins>
                </w:p>
                <w:p w14:paraId="106E1F65" w14:textId="77777777" w:rsidR="000B7F82" w:rsidRPr="006D4536" w:rsidRDefault="000B7F82">
                  <w:pPr>
                    <w:spacing w:line="276" w:lineRule="auto"/>
                    <w:rPr>
                      <w:ins w:id="734" w:author="Author"/>
                      <w:rFonts w:ascii="Arial" w:hAnsi="Arial" w:cs="Arial"/>
                      <w:sz w:val="22"/>
                      <w:szCs w:val="22"/>
                      <w:lang w:val="sk-SK"/>
                    </w:rPr>
                    <w:pPrChange w:id="735" w:author="Author">
                      <w:pPr>
                        <w:spacing w:line="276" w:lineRule="auto"/>
                        <w:jc w:val="both"/>
                      </w:pPr>
                    </w:pPrChange>
                  </w:pPr>
                </w:p>
                <w:p w14:paraId="6BB72920" w14:textId="77777777" w:rsidR="000B7F82" w:rsidRPr="006D4536" w:rsidRDefault="000B7F82">
                  <w:pPr>
                    <w:spacing w:line="276" w:lineRule="auto"/>
                    <w:rPr>
                      <w:ins w:id="736" w:author="Author"/>
                      <w:rFonts w:ascii="Arial" w:hAnsi="Arial" w:cs="Arial"/>
                      <w:sz w:val="22"/>
                      <w:szCs w:val="22"/>
                      <w:lang w:val="sk-SK"/>
                    </w:rPr>
                    <w:pPrChange w:id="737" w:author="Author">
                      <w:pPr>
                        <w:spacing w:line="276" w:lineRule="auto"/>
                        <w:jc w:val="both"/>
                      </w:pPr>
                    </w:pPrChange>
                  </w:pPr>
                  <w:ins w:id="738" w:author="Author">
                    <w:r w:rsidRPr="006D4536">
                      <w:rPr>
                        <w:rFonts w:ascii="Arial" w:hAnsi="Arial" w:cs="Arial"/>
                        <w:sz w:val="22"/>
                        <w:szCs w:val="22"/>
                        <w:lang w:val="sk-SK"/>
                      </w:rPr>
                      <w:instrText xml:space="preserve">Zdravotnícky pracovník poskytne Lilly kópiu svojej prezentácie najmenej </w:instrText>
                    </w:r>
                    <w:r w:rsidRPr="006D4536">
                      <w:rPr>
                        <w:rFonts w:ascii="Arial" w:hAnsi="Arial" w:cs="Arial"/>
                        <w:b/>
                        <w:sz w:val="22"/>
                        <w:szCs w:val="22"/>
                        <w:lang w:val="sk-SK"/>
                      </w:rPr>
                      <w:instrText>&lt;&lt;Form_numberofdays&gt;&gt;</w:instrText>
                    </w:r>
                    <w:r w:rsidRPr="006D4536">
                      <w:rPr>
                        <w:rFonts w:ascii="Arial" w:hAnsi="Arial" w:cs="Arial"/>
                        <w:sz w:val="22"/>
                        <w:szCs w:val="22"/>
                        <w:lang w:val="sk-SK"/>
                      </w:rPr>
                      <w:instrText xml:space="preserve"> </w:instrText>
                    </w:r>
                    <w:r w:rsidRPr="000B7F82">
                      <w:rPr>
                        <w:rFonts w:ascii="Arial" w:hAnsi="Arial" w:cs="Arial"/>
                        <w:sz w:val="22"/>
                        <w:szCs w:val="22"/>
                        <w:lang w:val="sk-SK"/>
                        <w:rPrChange w:id="739" w:author="Author">
                          <w:rPr>
                            <w:rFonts w:ascii="Arial" w:hAnsi="Arial" w:cs="Arial"/>
                            <w:sz w:val="22"/>
                            <w:szCs w:val="22"/>
                            <w:highlight w:val="darkGreen"/>
                            <w:lang w:val="sk-SK"/>
                          </w:rPr>
                        </w:rPrChange>
                      </w:rPr>
                      <w:instrText>pracovné dni/pracovných dní pred d</w:instrText>
                    </w:r>
                    <w:r w:rsidRPr="006D4536">
                      <w:rPr>
                        <w:rFonts w:ascii="Arial" w:hAnsi="Arial" w:cs="Arial"/>
                        <w:sz w:val="22"/>
                        <w:szCs w:val="22"/>
                        <w:lang w:val="sk-SK"/>
                      </w:rPr>
                      <w:instrText xml:space="preserve">aným stretnutím, aby si spoločnosť Lilly mohla overiť, či sú konkrétne údaje vedecky presné a/alebo skontrolovať, či obsah zodpovedá miestnym odborovým kódexom, zákonom a predpisom. Zdravotnícky pracovník vykoná akékoľvek úpravy, ktoré spoločnosť Lilly odôvodnene vyžaduje, aby boli splnené miestne požiadavky. </w:instrText>
                    </w:r>
                  </w:ins>
                </w:p>
                <w:p w14:paraId="6CB19CBE" w14:textId="77777777" w:rsidR="000B7F82" w:rsidRPr="006D4536" w:rsidRDefault="000B7F82">
                  <w:pPr>
                    <w:spacing w:line="276" w:lineRule="auto"/>
                    <w:rPr>
                      <w:ins w:id="740" w:author="Author"/>
                      <w:rFonts w:ascii="Arial" w:hAnsi="Arial" w:cs="Arial"/>
                      <w:sz w:val="22"/>
                      <w:szCs w:val="22"/>
                      <w:lang w:val="sk-SK"/>
                    </w:rPr>
                    <w:pPrChange w:id="741" w:author="Author">
                      <w:pPr>
                        <w:spacing w:line="276" w:lineRule="auto"/>
                        <w:jc w:val="both"/>
                      </w:pPr>
                    </w:pPrChange>
                  </w:pPr>
                </w:p>
                <w:p w14:paraId="74D7296B" w14:textId="1B97C710" w:rsidR="000B7F82" w:rsidRPr="006D4536" w:rsidRDefault="000B7F82">
                  <w:pPr>
                    <w:spacing w:line="276" w:lineRule="auto"/>
                    <w:rPr>
                      <w:ins w:id="742" w:author="Author"/>
                      <w:rFonts w:ascii="Arial" w:hAnsi="Arial" w:cs="Arial"/>
                      <w:sz w:val="22"/>
                      <w:szCs w:val="22"/>
                      <w:lang w:val="sk-SK"/>
                    </w:rPr>
                    <w:pPrChange w:id="743" w:author="Author">
                      <w:pPr>
                        <w:spacing w:line="276" w:lineRule="auto"/>
                        <w:jc w:val="both"/>
                      </w:pPr>
                    </w:pPrChange>
                  </w:pPr>
                  <w:ins w:id="744" w:author="Author">
                    <w:r w:rsidRPr="006D4536">
                      <w:rPr>
                        <w:rFonts w:ascii="Arial" w:hAnsi="Arial" w:cs="Arial"/>
                        <w:sz w:val="22"/>
                        <w:szCs w:val="22"/>
                        <w:lang w:val="sk-SK"/>
                      </w:rPr>
                      <w:lastRenderedPageBreak/>
                      <w:instrText>V Slovenskej republike prezentácia Zdravotnícka pracovníka nesmie obsahovať žiadne informácie o skúšaných molekulách, neschválených indikáciách, neschválenom rozšírení výrobkových rád a pod.</w:instrText>
                    </w:r>
                  </w:ins>
                </w:p>
                <w:p w14:paraId="7D5CEC92" w14:textId="77777777" w:rsidR="000B7F82" w:rsidRPr="006D4536" w:rsidRDefault="000B7F82">
                  <w:pPr>
                    <w:rPr>
                      <w:ins w:id="745" w:author="Author"/>
                      <w:rFonts w:ascii="Arial" w:hAnsi="Arial" w:cs="Arial"/>
                      <w:sz w:val="22"/>
                      <w:szCs w:val="22"/>
                    </w:rPr>
                    <w:pPrChange w:id="746" w:author="Author">
                      <w:pPr>
                        <w:jc w:val="both"/>
                      </w:pPr>
                    </w:pPrChange>
                  </w:pPr>
                  <w:ins w:id="747" w:author="Author">
                    <w:r w:rsidRPr="006D4536">
                      <w:rPr>
                        <w:rStyle w:val="hps"/>
                        <w:rFonts w:ascii="Arial" w:hAnsi="Arial" w:cs="Arial"/>
                        <w:sz w:val="22"/>
                        <w:szCs w:val="22"/>
                        <w:lang w:val="sk-SK"/>
                      </w:rPr>
                      <w:instrText>Na stretnutie spoločnosť Lilly</w:instrText>
                    </w:r>
                    <w:r w:rsidRPr="006D4536">
                      <w:rPr>
                        <w:rFonts w:ascii="Arial" w:hAnsi="Arial" w:cs="Arial"/>
                        <w:sz w:val="22"/>
                        <w:szCs w:val="22"/>
                        <w:lang w:val="sk-SK"/>
                      </w:rPr>
                      <w:instrText xml:space="preserve"> zabezpečí</w:instrText>
                    </w:r>
                    <w:r w:rsidRPr="006D4536">
                      <w:rPr>
                        <w:rStyle w:val="hps"/>
                        <w:rFonts w:ascii="Arial" w:hAnsi="Arial" w:cs="Arial"/>
                        <w:sz w:val="22"/>
                        <w:szCs w:val="22"/>
                        <w:lang w:val="sk-SK"/>
                      </w:rPr>
                      <w:instrText>audiovizuálne</w:instrText>
                    </w:r>
                    <w:r w:rsidRPr="006D4536">
                      <w:rPr>
                        <w:rFonts w:ascii="Arial" w:hAnsi="Arial" w:cs="Arial"/>
                        <w:sz w:val="22"/>
                        <w:szCs w:val="22"/>
                        <w:lang w:val="sk-SK"/>
                      </w:rPr>
                      <w:instrText xml:space="preserve"> zariadenie </w:instrText>
                    </w:r>
                    <w:r w:rsidRPr="006D4536">
                      <w:rPr>
                        <w:rStyle w:val="hps"/>
                        <w:rFonts w:ascii="Arial" w:hAnsi="Arial" w:cs="Arial"/>
                        <w:sz w:val="22"/>
                        <w:szCs w:val="22"/>
                        <w:lang w:val="sk-SK"/>
                      </w:rPr>
                      <w:instrText>potrebné na</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prezentovanie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ktoré bude</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zahŕňať</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prenosný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počítač</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dátový</w:instrText>
                    </w:r>
                    <w:r w:rsidRPr="006D4536">
                      <w:rPr>
                        <w:rFonts w:ascii="Arial" w:hAnsi="Arial" w:cs="Arial"/>
                        <w:sz w:val="22"/>
                        <w:szCs w:val="22"/>
                        <w:lang w:val="sk-SK"/>
                      </w:rPr>
                      <w:instrText xml:space="preserve"> </w:instrText>
                    </w:r>
                    <w:r w:rsidRPr="006D4536">
                      <w:rPr>
                        <w:rStyle w:val="hps"/>
                        <w:rFonts w:ascii="Arial" w:hAnsi="Arial" w:cs="Arial"/>
                        <w:sz w:val="22"/>
                        <w:szCs w:val="22"/>
                        <w:lang w:val="sk-SK"/>
                      </w:rPr>
                      <w:instrText>projektor</w:instrText>
                    </w:r>
                    <w:r w:rsidRPr="006D4536">
                      <w:rPr>
                        <w:rFonts w:ascii="Arial" w:hAnsi="Arial" w:cs="Arial"/>
                        <w:sz w:val="22"/>
                        <w:szCs w:val="22"/>
                        <w:lang w:val="sk-SK"/>
                      </w:rPr>
                      <w:instrText xml:space="preserve"> a klipový </w:instrText>
                    </w:r>
                    <w:r w:rsidRPr="006D4536">
                      <w:rPr>
                        <w:rStyle w:val="hps"/>
                        <w:rFonts w:ascii="Arial" w:hAnsi="Arial" w:cs="Arial"/>
                        <w:sz w:val="22"/>
                        <w:szCs w:val="22"/>
                        <w:lang w:val="sk-SK"/>
                      </w:rPr>
                      <w:instrText>mikrofón</w:instrText>
                    </w:r>
                    <w:r w:rsidRPr="006D4536">
                      <w:rPr>
                        <w:rFonts w:ascii="Arial" w:hAnsi="Arial" w:cs="Arial"/>
                        <w:sz w:val="22"/>
                        <w:szCs w:val="22"/>
                        <w:lang w:val="sk-SK"/>
                      </w:rPr>
                      <w:instrText>.</w:instrText>
                    </w:r>
                  </w:ins>
                </w:p>
              </w:tc>
            </w:tr>
          </w:tbl>
          <w:p w14:paraId="413F1AED" w14:textId="77777777" w:rsidR="000B7F82" w:rsidRPr="006D4536" w:rsidRDefault="000B7F82">
            <w:pPr>
              <w:rPr>
                <w:ins w:id="748" w:author="Author"/>
                <w:rFonts w:ascii="Arial" w:hAnsi="Arial" w:cs="Arial"/>
                <w:sz w:val="22"/>
                <w:szCs w:val="22"/>
                <w:lang w:eastAsia="da-DK" w:bidi="da-DK"/>
              </w:rPr>
              <w:pPrChange w:id="749" w:author="Author">
                <w:pPr>
                  <w:jc w:val="both"/>
                </w:pPr>
              </w:pPrChange>
            </w:pPr>
            <w:ins w:id="750" w:author="Author">
              <w:r w:rsidRPr="006D4536">
                <w:rPr>
                  <w:rFonts w:ascii="Arial" w:hAnsi="Arial" w:cs="Arial"/>
                  <w:sz w:val="22"/>
                  <w:szCs w:val="22"/>
                </w:rPr>
                <w:lastRenderedPageBreak/>
                <w:instrText xml:space="preserve">"\* 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r w:rsidRPr="006D4536">
                <w:rPr>
                  <w:rFonts w:ascii="Arial" w:hAnsi="Arial" w:cs="Arial"/>
                  <w:sz w:val="22"/>
                  <w:szCs w:val="22"/>
                </w:rPr>
                <w:fldChar w:fldCharType="begin"/>
              </w:r>
              <w:r w:rsidRPr="006D4536">
                <w:rPr>
                  <w:rFonts w:ascii="Arial" w:hAnsi="Arial" w:cs="Arial"/>
                  <w:sz w:val="22"/>
                  <w:szCs w:val="22"/>
                </w:rPr>
                <w:instrText xml:space="preserve"> IF "&lt;&lt;Meeting_Participant_MERC_Types_of_Service_MERC&gt;&gt;"="Advisory Board - Chairman" "</w:instrText>
              </w:r>
            </w:ins>
          </w:p>
          <w:tbl>
            <w:tblPr>
              <w:tblStyle w:val="TableGrid"/>
              <w:tblW w:w="0" w:type="auto"/>
              <w:tblLook w:val="04A0" w:firstRow="1" w:lastRow="0" w:firstColumn="1" w:lastColumn="0" w:noHBand="0" w:noVBand="1"/>
            </w:tblPr>
            <w:tblGrid>
              <w:gridCol w:w="8984"/>
            </w:tblGrid>
            <w:tr w:rsidR="000B7F82" w:rsidRPr="006D4536" w14:paraId="7552763B" w14:textId="77777777" w:rsidTr="00306D24">
              <w:trPr>
                <w:ins w:id="751" w:author="Author"/>
              </w:trPr>
              <w:tc>
                <w:tcPr>
                  <w:tcW w:w="8984" w:type="dxa"/>
                  <w:tcBorders>
                    <w:top w:val="nil"/>
                    <w:left w:val="nil"/>
                    <w:bottom w:val="nil"/>
                    <w:right w:val="nil"/>
                  </w:tcBorders>
                </w:tcPr>
                <w:p w14:paraId="2CF8BFC1" w14:textId="77777777" w:rsidR="000B7F82" w:rsidRPr="006D4536" w:rsidRDefault="000B7F82">
                  <w:pPr>
                    <w:spacing w:line="276" w:lineRule="auto"/>
                    <w:rPr>
                      <w:ins w:id="752" w:author="Author"/>
                      <w:rFonts w:ascii="Arial" w:hAnsi="Arial" w:cs="Arial"/>
                      <w:b/>
                      <w:sz w:val="22"/>
                      <w:szCs w:val="22"/>
                      <w:lang w:val="sk-SK"/>
                    </w:rPr>
                    <w:pPrChange w:id="753" w:author="Author">
                      <w:pPr>
                        <w:spacing w:line="276" w:lineRule="auto"/>
                        <w:jc w:val="both"/>
                      </w:pPr>
                    </w:pPrChange>
                  </w:pPr>
                  <w:ins w:id="754" w:author="Author">
                    <w:r w:rsidRPr="006D4536">
                      <w:rPr>
                        <w:rFonts w:ascii="Arial" w:hAnsi="Arial" w:cs="Arial"/>
                        <w:b/>
                        <w:sz w:val="22"/>
                        <w:szCs w:val="22"/>
                        <w:lang w:val="sk-SK"/>
                      </w:rPr>
                      <w:instrText xml:space="preserve">Osobitné podmienky vzťahujúce sa na poradný výbor (advisory board) </w:instrText>
                    </w:r>
                  </w:ins>
                </w:p>
                <w:p w14:paraId="5DE117CB" w14:textId="77777777" w:rsidR="000B7F82" w:rsidRPr="006D4536" w:rsidRDefault="000B7F82">
                  <w:pPr>
                    <w:spacing w:line="276" w:lineRule="auto"/>
                    <w:rPr>
                      <w:ins w:id="755" w:author="Author"/>
                      <w:rFonts w:ascii="Arial" w:hAnsi="Arial" w:cs="Arial"/>
                      <w:b/>
                      <w:sz w:val="22"/>
                      <w:szCs w:val="22"/>
                      <w:lang w:val="sk-SK"/>
                    </w:rPr>
                    <w:pPrChange w:id="756" w:author="Author">
                      <w:pPr>
                        <w:spacing w:line="276" w:lineRule="auto"/>
                        <w:jc w:val="both"/>
                      </w:pPr>
                    </w:pPrChange>
                  </w:pPr>
                </w:p>
                <w:p w14:paraId="1F5AA7EE" w14:textId="77777777" w:rsidR="000B7F82" w:rsidRPr="006D4536" w:rsidRDefault="000B7F82">
                  <w:pPr>
                    <w:spacing w:line="276" w:lineRule="auto"/>
                    <w:rPr>
                      <w:ins w:id="757" w:author="Author"/>
                      <w:rFonts w:ascii="Arial" w:hAnsi="Arial" w:cs="Arial"/>
                      <w:sz w:val="22"/>
                      <w:szCs w:val="22"/>
                      <w:lang w:val="sk-SK"/>
                    </w:rPr>
                    <w:pPrChange w:id="758" w:author="Author">
                      <w:pPr>
                        <w:spacing w:line="276" w:lineRule="auto"/>
                        <w:jc w:val="both"/>
                      </w:pPr>
                    </w:pPrChange>
                  </w:pPr>
                  <w:ins w:id="759" w:author="Author">
                    <w:r w:rsidRPr="006D4536">
                      <w:rPr>
                        <w:rFonts w:ascii="Arial" w:hAnsi="Arial" w:cs="Arial"/>
                        <w:sz w:val="22"/>
                        <w:szCs w:val="22"/>
                        <w:lang w:val="sk-SK"/>
                      </w:rPr>
                      <w:instrText>Svojou účasťou na poradnom výbore bude Zdravotnícky pracovník spolupracovať pri poskytovaní poradenstva spoločnosti Lilly ohľadom rôznych otázok, najmä poradenstva zdravotníckeho, vedeckého alebo obchodného charakteru v oblasti liečby uvedenej vyššie, pričom všeobecným cieľom bude napomáhanie k prehlbovaniu znalostí a kvalitnému užívaniu liečivých prípravkov v príslušnej jurisdikcii.</w:instrText>
                    </w:r>
                  </w:ins>
                </w:p>
                <w:p w14:paraId="73E91F7D" w14:textId="77777777" w:rsidR="000B7F82" w:rsidRPr="006D4536" w:rsidRDefault="000B7F82">
                  <w:pPr>
                    <w:pStyle w:val="BodyText"/>
                    <w:rPr>
                      <w:ins w:id="760" w:author="Author"/>
                      <w:rFonts w:ascii="Arial" w:hAnsi="Arial" w:cs="Arial"/>
                      <w:sz w:val="22"/>
                      <w:szCs w:val="22"/>
                      <w:lang w:val="sk-SK"/>
                    </w:rPr>
                    <w:pPrChange w:id="761" w:author="Author">
                      <w:pPr>
                        <w:pStyle w:val="BodyText"/>
                        <w:jc w:val="both"/>
                      </w:pPr>
                    </w:pPrChange>
                  </w:pPr>
                  <w:ins w:id="762" w:author="Author">
                    <w:r w:rsidRPr="006D4536">
                      <w:rPr>
                        <w:rFonts w:ascii="Arial" w:hAnsi="Arial" w:cs="Arial"/>
                        <w:sz w:val="22"/>
                        <w:szCs w:val="22"/>
                        <w:lang w:val="sk-SK"/>
                      </w:rPr>
                      <w:instrText>V rámci svojho postavenia v poradnom výbore spoločnosti Lilly sa bude Zdravotnícky pracovník zúčastňovať na rokovaniach poradného výboru, pričom dátum a miesto konania bude oznámené vopred. Ak sa Zdravotnícky pracovník nebude môcť zúčastniť rokovania, čo najskôr o tom upovedomí spoločnosť Lilly.</w:instrText>
                    </w:r>
                  </w:ins>
                </w:p>
                <w:p w14:paraId="5169E9EE" w14:textId="77777777" w:rsidR="000B7F82" w:rsidRPr="006D4536" w:rsidRDefault="000B7F82">
                  <w:pPr>
                    <w:spacing w:line="276" w:lineRule="auto"/>
                    <w:rPr>
                      <w:ins w:id="763" w:author="Author"/>
                      <w:rFonts w:ascii="Arial" w:hAnsi="Arial" w:cs="Arial"/>
                      <w:sz w:val="22"/>
                      <w:szCs w:val="22"/>
                      <w:lang w:val="sk-SK"/>
                    </w:rPr>
                    <w:pPrChange w:id="764" w:author="Author">
                      <w:pPr>
                        <w:spacing w:line="276" w:lineRule="auto"/>
                        <w:jc w:val="both"/>
                      </w:pPr>
                    </w:pPrChange>
                  </w:pPr>
                  <w:ins w:id="765" w:author="Author">
                    <w:r w:rsidRPr="006D4536">
                      <w:rPr>
                        <w:rFonts w:ascii="Arial" w:hAnsi="Arial" w:cs="Arial"/>
                        <w:sz w:val="22"/>
                        <w:szCs w:val="22"/>
                        <w:lang w:val="sk-SK"/>
                      </w:rPr>
                      <w:instrText xml:space="preserve">Ak bude Zdravotnícky pracovník povinný predložiť obsah na účely použitia poradným výborom spoločnosti Lilly, tento obsah:  </w:instrText>
                    </w:r>
                  </w:ins>
                </w:p>
                <w:p w14:paraId="67404279" w14:textId="77777777" w:rsidR="000B7F82" w:rsidRPr="006D4536" w:rsidRDefault="000B7F82">
                  <w:pPr>
                    <w:pStyle w:val="ListParagraph"/>
                    <w:numPr>
                      <w:ilvl w:val="0"/>
                      <w:numId w:val="2"/>
                    </w:numPr>
                    <w:spacing w:line="276" w:lineRule="auto"/>
                    <w:ind w:left="0" w:firstLine="0"/>
                    <w:contextualSpacing/>
                    <w:rPr>
                      <w:ins w:id="766" w:author="Author"/>
                      <w:rFonts w:ascii="Arial" w:hAnsi="Arial" w:cs="Arial"/>
                      <w:sz w:val="22"/>
                      <w:szCs w:val="22"/>
                      <w:lang w:val="sk-SK"/>
                    </w:rPr>
                    <w:pPrChange w:id="767" w:author="Author">
                      <w:pPr>
                        <w:pStyle w:val="ListParagraph"/>
                        <w:numPr>
                          <w:numId w:val="2"/>
                        </w:numPr>
                        <w:spacing w:line="276" w:lineRule="auto"/>
                        <w:ind w:left="284" w:hanging="284"/>
                        <w:contextualSpacing/>
                        <w:jc w:val="both"/>
                      </w:pPr>
                    </w:pPrChange>
                  </w:pPr>
                  <w:ins w:id="768" w:author="Author">
                    <w:r w:rsidRPr="006D4536">
                      <w:rPr>
                        <w:rFonts w:ascii="Arial" w:hAnsi="Arial" w:cs="Arial"/>
                        <w:sz w:val="22"/>
                        <w:szCs w:val="22"/>
                        <w:lang w:val="sk-SK"/>
                      </w:rPr>
                      <w:instrText>musí uvádzať všetky väzby, ktoré má Zdravotnícky pracovník so spoločnosťou Lilly (napríklad ako hovorca, konzultant, poradca, skúšajúci alebo zadávateľ);</w:instrText>
                    </w:r>
                  </w:ins>
                </w:p>
                <w:p w14:paraId="27431531" w14:textId="77777777" w:rsidR="000B7F82" w:rsidRPr="006D4536" w:rsidRDefault="000B7F82">
                  <w:pPr>
                    <w:pStyle w:val="ListParagraph"/>
                    <w:numPr>
                      <w:ilvl w:val="0"/>
                      <w:numId w:val="2"/>
                    </w:numPr>
                    <w:spacing w:line="276" w:lineRule="auto"/>
                    <w:ind w:left="0" w:firstLine="0"/>
                    <w:contextualSpacing/>
                    <w:rPr>
                      <w:ins w:id="769" w:author="Author"/>
                      <w:rFonts w:ascii="Arial" w:hAnsi="Arial" w:cs="Arial"/>
                      <w:sz w:val="22"/>
                      <w:szCs w:val="22"/>
                      <w:lang w:val="sk-SK"/>
                    </w:rPr>
                    <w:pPrChange w:id="770" w:author="Author">
                      <w:pPr>
                        <w:pStyle w:val="ListParagraph"/>
                        <w:numPr>
                          <w:numId w:val="2"/>
                        </w:numPr>
                        <w:spacing w:line="276" w:lineRule="auto"/>
                        <w:ind w:left="284" w:hanging="284"/>
                        <w:contextualSpacing/>
                        <w:jc w:val="both"/>
                      </w:pPr>
                    </w:pPrChange>
                  </w:pPr>
                  <w:ins w:id="771" w:author="Author">
                    <w:r w:rsidRPr="006D4536">
                      <w:rPr>
                        <w:rFonts w:ascii="Arial" w:hAnsi="Arial" w:cs="Arial"/>
                        <w:sz w:val="22"/>
                        <w:szCs w:val="22"/>
                        <w:lang w:val="sk-SK"/>
                      </w:rPr>
                      <w:instrText>nesmie obsahovať označenie konkrétneho výrobku (ako obchodné značky výrobku, ochranné známky, farby a vodoznaky); a</w:instrText>
                    </w:r>
                  </w:ins>
                </w:p>
                <w:p w14:paraId="5390CE98" w14:textId="77777777" w:rsidR="000B7F82" w:rsidRPr="006D4536" w:rsidRDefault="000B7F82">
                  <w:pPr>
                    <w:rPr>
                      <w:ins w:id="772" w:author="Author"/>
                      <w:rFonts w:ascii="Arial" w:hAnsi="Arial" w:cs="Arial"/>
                      <w:sz w:val="22"/>
                      <w:szCs w:val="22"/>
                    </w:rPr>
                    <w:pPrChange w:id="773" w:author="Author">
                      <w:pPr>
                        <w:jc w:val="both"/>
                      </w:pPr>
                    </w:pPrChange>
                  </w:pPr>
                  <w:ins w:id="774" w:author="Author">
                    <w:r w:rsidRPr="006D4536">
                      <w:rPr>
                        <w:rFonts w:ascii="Arial" w:hAnsi="Arial" w:cs="Arial"/>
                        <w:sz w:val="22"/>
                        <w:szCs w:val="22"/>
                        <w:lang w:val="sk-SK"/>
                      </w:rPr>
                      <w:instrText>bude spoločnosťou Lilly zrevidovaný skôr, než sa použije na poradnom výbore.</w:instrText>
                    </w:r>
                  </w:ins>
                </w:p>
              </w:tc>
            </w:tr>
          </w:tbl>
          <w:p w14:paraId="1092420F" w14:textId="778EAD8A" w:rsidR="000B7F82" w:rsidRPr="00940F46" w:rsidDel="00C934B8" w:rsidRDefault="000B7F82">
            <w:pPr>
              <w:spacing w:line="276" w:lineRule="auto"/>
              <w:rPr>
                <w:del w:id="775" w:author="Author"/>
                <w:rFonts w:ascii="Arial" w:hAnsi="Arial" w:cs="Arial"/>
                <w:sz w:val="22"/>
                <w:szCs w:val="22"/>
                <w:lang w:val="sk-SK"/>
                <w:rPrChange w:id="776" w:author="Author">
                  <w:rPr>
                    <w:del w:id="777" w:author="Author"/>
                    <w:rFonts w:asciiTheme="minorHAnsi" w:hAnsiTheme="minorHAnsi" w:cs="Arial"/>
                    <w:sz w:val="22"/>
                    <w:szCs w:val="22"/>
                    <w:lang w:val="sk-SK"/>
                  </w:rPr>
                </w:rPrChange>
              </w:rPr>
            </w:pPr>
            <w:ins w:id="778" w:author="Author">
              <w:r w:rsidRPr="006D4536">
                <w:rPr>
                  <w:rFonts w:ascii="Arial" w:hAnsi="Arial" w:cs="Arial"/>
                  <w:sz w:val="22"/>
                  <w:szCs w:val="22"/>
                </w:rPr>
                <w:instrText xml:space="preserve">"\*MERGEFORMAT </w:instrText>
              </w:r>
              <w:r w:rsidRPr="006D4536">
                <w:rPr>
                  <w:rFonts w:ascii="Arial" w:hAnsi="Arial" w:cs="Arial"/>
                  <w:sz w:val="22"/>
                  <w:szCs w:val="22"/>
                </w:rPr>
                <w:fldChar w:fldCharType="separate"/>
              </w:r>
              <w:r w:rsidRPr="006D4536">
                <w:rPr>
                  <w:rFonts w:ascii="Arial" w:hAnsi="Arial" w:cs="Arial"/>
                  <w:noProof/>
                  <w:sz w:val="22"/>
                  <w:szCs w:val="22"/>
                </w:rPr>
                <w:t xml:space="preserve">= </w:t>
              </w:r>
              <w:r w:rsidRPr="006D4536">
                <w:rPr>
                  <w:rFonts w:ascii="Arial" w:hAnsi="Arial" w:cs="Arial"/>
                  <w:sz w:val="22"/>
                  <w:szCs w:val="22"/>
                </w:rPr>
                <w:fldChar w:fldCharType="end"/>
              </w:r>
            </w:ins>
            <w:del w:id="779" w:author="Author">
              <w:r w:rsidRPr="00940F46" w:rsidDel="00C934B8">
                <w:rPr>
                  <w:rFonts w:ascii="Arial" w:hAnsi="Arial" w:cs="Arial"/>
                  <w:sz w:val="22"/>
                  <w:szCs w:val="22"/>
                  <w:lang w:val="sk-SK"/>
                  <w:rPrChange w:id="780" w:author="Author">
                    <w:rPr>
                      <w:rFonts w:asciiTheme="minorHAnsi" w:hAnsiTheme="minorHAnsi" w:cs="Arial"/>
                      <w:sz w:val="22"/>
                      <w:szCs w:val="22"/>
                      <w:lang w:val="sk-SK"/>
                    </w:rPr>
                  </w:rPrChange>
                </w:rPr>
                <w:delText xml:space="preserve">Ak bude Zdravotnícky pracovník povinný predložiť obsah na účely použitia poradným výborom spoločnosti Lilly, tento obsah:  </w:delText>
              </w:r>
            </w:del>
          </w:p>
          <w:p w14:paraId="10924210" w14:textId="6C69D0BD" w:rsidR="000B7F82" w:rsidRPr="00940F46" w:rsidDel="00C934B8" w:rsidRDefault="000B7F82">
            <w:pPr>
              <w:pStyle w:val="ListParagraph"/>
              <w:numPr>
                <w:ilvl w:val="0"/>
                <w:numId w:val="4"/>
              </w:numPr>
              <w:spacing w:line="276" w:lineRule="auto"/>
              <w:contextualSpacing/>
              <w:rPr>
                <w:del w:id="781" w:author="Author"/>
                <w:rFonts w:ascii="Arial" w:hAnsi="Arial" w:cs="Arial"/>
                <w:sz w:val="22"/>
                <w:szCs w:val="22"/>
                <w:lang w:val="sk-SK"/>
                <w:rPrChange w:id="782" w:author="Author">
                  <w:rPr>
                    <w:del w:id="783" w:author="Author"/>
                    <w:rFonts w:asciiTheme="minorHAnsi" w:hAnsiTheme="minorHAnsi" w:cs="Arial"/>
                    <w:sz w:val="22"/>
                    <w:szCs w:val="22"/>
                    <w:lang w:val="sk-SK"/>
                  </w:rPr>
                </w:rPrChange>
              </w:rPr>
            </w:pPr>
            <w:del w:id="784" w:author="Author">
              <w:r w:rsidRPr="00940F46" w:rsidDel="00C934B8">
                <w:rPr>
                  <w:rFonts w:ascii="Arial" w:hAnsi="Arial" w:cs="Arial"/>
                  <w:sz w:val="22"/>
                  <w:szCs w:val="22"/>
                  <w:lang w:val="sk-SK"/>
                  <w:rPrChange w:id="785" w:author="Author">
                    <w:rPr>
                      <w:rFonts w:asciiTheme="minorHAnsi" w:hAnsiTheme="minorHAnsi" w:cs="Arial"/>
                      <w:sz w:val="22"/>
                      <w:szCs w:val="22"/>
                      <w:lang w:val="sk-SK"/>
                    </w:rPr>
                  </w:rPrChange>
                </w:rPr>
                <w:delText>musí uvádzať všetky väzby, ktoré má Zdravotnícky pracovník so spoločnosťou Lilly (napríklad ako prednášajúci, konzultant, poradca, skúšajúci alebo zadávateľ);</w:delText>
              </w:r>
            </w:del>
          </w:p>
          <w:p w14:paraId="10924211" w14:textId="469E5C23" w:rsidR="000B7F82" w:rsidRPr="00940F46" w:rsidDel="00C934B8" w:rsidRDefault="000B7F82">
            <w:pPr>
              <w:pStyle w:val="ListParagraph"/>
              <w:numPr>
                <w:ilvl w:val="0"/>
                <w:numId w:val="4"/>
              </w:numPr>
              <w:spacing w:line="276" w:lineRule="auto"/>
              <w:contextualSpacing/>
              <w:rPr>
                <w:del w:id="786" w:author="Author"/>
                <w:rFonts w:ascii="Arial" w:hAnsi="Arial" w:cs="Arial"/>
                <w:sz w:val="22"/>
                <w:szCs w:val="22"/>
                <w:lang w:val="sk-SK"/>
                <w:rPrChange w:id="787" w:author="Author">
                  <w:rPr>
                    <w:del w:id="788" w:author="Author"/>
                    <w:rFonts w:asciiTheme="minorHAnsi" w:hAnsiTheme="minorHAnsi" w:cs="Arial"/>
                    <w:sz w:val="22"/>
                    <w:szCs w:val="22"/>
                    <w:lang w:val="sk-SK"/>
                  </w:rPr>
                </w:rPrChange>
              </w:rPr>
            </w:pPr>
            <w:del w:id="789" w:author="Author">
              <w:r w:rsidRPr="00940F46" w:rsidDel="00C934B8">
                <w:rPr>
                  <w:rFonts w:ascii="Arial" w:hAnsi="Arial" w:cs="Arial"/>
                  <w:sz w:val="22"/>
                  <w:szCs w:val="22"/>
                  <w:lang w:val="sk-SK"/>
                  <w:rPrChange w:id="790" w:author="Author">
                    <w:rPr>
                      <w:rFonts w:asciiTheme="minorHAnsi" w:hAnsiTheme="minorHAnsi" w:cs="Arial"/>
                      <w:sz w:val="22"/>
                      <w:szCs w:val="22"/>
                      <w:lang w:val="sk-SK"/>
                    </w:rPr>
                  </w:rPrChange>
                </w:rPr>
                <w:delText>nesmie obsahovať označenie konkrétneho výrobku (ako obchodné značky výrobku, ochranné známky, farby a vodoznaky); a</w:delText>
              </w:r>
            </w:del>
          </w:p>
          <w:p w14:paraId="10924212" w14:textId="23360E5A" w:rsidR="000B7F82" w:rsidRPr="00940F46" w:rsidDel="00C934B8" w:rsidRDefault="000B7F82">
            <w:pPr>
              <w:pStyle w:val="ListParagraph"/>
              <w:numPr>
                <w:ilvl w:val="0"/>
                <w:numId w:val="4"/>
              </w:numPr>
              <w:spacing w:line="276" w:lineRule="auto"/>
              <w:contextualSpacing/>
              <w:rPr>
                <w:del w:id="791" w:author="Author"/>
                <w:rFonts w:ascii="Arial" w:hAnsi="Arial" w:cs="Arial"/>
                <w:sz w:val="22"/>
                <w:szCs w:val="22"/>
                <w:lang w:val="sk-SK"/>
                <w:rPrChange w:id="792" w:author="Author">
                  <w:rPr>
                    <w:del w:id="793" w:author="Author"/>
                    <w:rFonts w:asciiTheme="minorHAnsi" w:hAnsiTheme="minorHAnsi" w:cs="Arial"/>
                    <w:sz w:val="22"/>
                    <w:szCs w:val="22"/>
                    <w:lang w:val="sk-SK"/>
                  </w:rPr>
                </w:rPrChange>
              </w:rPr>
            </w:pPr>
            <w:del w:id="794" w:author="Author">
              <w:r w:rsidRPr="00940F46" w:rsidDel="00C934B8">
                <w:rPr>
                  <w:rFonts w:ascii="Arial" w:hAnsi="Arial" w:cs="Arial"/>
                  <w:sz w:val="22"/>
                  <w:szCs w:val="22"/>
                  <w:lang w:val="sk-SK"/>
                  <w:rPrChange w:id="795" w:author="Author">
                    <w:rPr>
                      <w:rFonts w:asciiTheme="minorHAnsi" w:hAnsiTheme="minorHAnsi" w:cs="Arial"/>
                      <w:sz w:val="22"/>
                      <w:szCs w:val="22"/>
                      <w:lang w:val="sk-SK"/>
                    </w:rPr>
                  </w:rPrChange>
                </w:rPr>
                <w:delText>bude spoločnosťou Lilly zrevidovaný skôr, než sa použije na poradnom výbore.</w:delText>
              </w:r>
            </w:del>
          </w:p>
          <w:p w14:paraId="10924213" w14:textId="77777777" w:rsidR="000B7F82" w:rsidRPr="00940F46" w:rsidRDefault="000B7F82">
            <w:pPr>
              <w:spacing w:line="276" w:lineRule="auto"/>
              <w:rPr>
                <w:rFonts w:ascii="Arial" w:hAnsi="Arial" w:cs="Arial"/>
                <w:sz w:val="22"/>
                <w:szCs w:val="22"/>
                <w:lang w:val="sk-SK"/>
                <w:rPrChange w:id="796" w:author="Author">
                  <w:rPr>
                    <w:rFonts w:asciiTheme="minorHAnsi" w:hAnsiTheme="minorHAnsi" w:cs="Arial"/>
                    <w:sz w:val="22"/>
                    <w:szCs w:val="22"/>
                    <w:lang w:val="sk-SK"/>
                  </w:rPr>
                </w:rPrChange>
              </w:rPr>
            </w:pPr>
          </w:p>
        </w:tc>
      </w:tr>
    </w:tbl>
    <w:p w14:paraId="10924215" w14:textId="77777777" w:rsidR="006F1315" w:rsidRPr="00940F46" w:rsidRDefault="006F1315" w:rsidP="006F1315">
      <w:pPr>
        <w:rPr>
          <w:rFonts w:ascii="Arial" w:hAnsi="Arial" w:cs="Arial"/>
          <w:sz w:val="22"/>
          <w:szCs w:val="22"/>
          <w:lang w:val="sk-SK"/>
          <w:rPrChange w:id="797" w:author="Author">
            <w:rPr>
              <w:rFonts w:asciiTheme="minorHAnsi" w:hAnsiTheme="minorHAnsi" w:cstheme="minorHAnsi"/>
              <w:sz w:val="22"/>
              <w:szCs w:val="22"/>
              <w:lang w:val="sk-SK"/>
            </w:rPr>
          </w:rPrChange>
        </w:rPr>
      </w:pPr>
    </w:p>
    <w:p w14:paraId="21D28DC5" w14:textId="11822FD9" w:rsidR="00457BFE" w:rsidRPr="00940F46" w:rsidRDefault="00457BFE" w:rsidP="00457BFE">
      <w:pPr>
        <w:rPr>
          <w:rFonts w:ascii="Arial" w:hAnsi="Arial" w:cs="Arial"/>
          <w:sz w:val="22"/>
          <w:szCs w:val="22"/>
          <w:lang w:val="sk-SK"/>
          <w:rPrChange w:id="798" w:author="Author">
            <w:rPr>
              <w:lang w:val="sk-SK"/>
            </w:rPr>
          </w:rPrChange>
        </w:rPr>
      </w:pPr>
      <w:r w:rsidRPr="00940F46">
        <w:rPr>
          <w:rFonts w:ascii="Arial" w:hAnsi="Arial" w:cs="Arial"/>
          <w:sz w:val="22"/>
          <w:szCs w:val="22"/>
          <w:lang w:val="sk-SK"/>
          <w:rPrChange w:id="799" w:author="Author">
            <w:rPr>
              <w:lang w:val="sk-SK"/>
            </w:rPr>
          </w:rPrChange>
        </w:rPr>
        <w:t xml:space="preserve">Zdravotnícky pracovník bezodkladne upovedomí Lilly o akejkoľvek sťažnosti týkajúcej sa výrobkov Lilly, vrátane sťažností týkajúcich sa kvality výrobkov a nežiaducich udalostí , o ktorých sa dozvie. Nežiaduca udalosť je akákoľvek nepriaznivá zdravotná udalosť u pacienta alebo účastníka klinického skúšania, ktorému  sa podáva liek, ktorá nemusí mať príčinnú súvislosť s týmto liekom. Zdravotnícky pracovník upovedomí Lilly tiež o prípadoch užitia lieku v tehotenstve a počas dojčenia, nesprávneho použitia, zneužitia či predávkovania liekom, o chybách v medikácii, nedostatočnej účinnosti lieku, použitia v nesúlade so schváleným Súhrnom charakteristických vlastností lieku (off label), profesionálnej expozície  a prenosu pôvodcu infekcie Lilly výrobkom. Akákoľvek udalosť, v rámci ktorej dôjde k úmrtiu alebo podozreniu na úmrtie, ďalej potom všetky prípady podozrenia na falšovanie či nedovolené pozmeňovanie týkajúce sa Lilly výrobkov, mali by  byť nahlásené do 24 hodín od doručenia informácie. Všetky ostatné udalosti by mali byť nahlásené do jedného pracovného dňa. Zdravotnícky pracovník bude plne spolupracovať so spoločnosťou Lilly, aby zodpovedal všetky jej otázky tak, aby Lilly bola schopná zaviesť príslušné opatrenia súvisiace s výskytom uvedených udalostí. Kontakt: </w:t>
      </w:r>
      <w:del w:id="800" w:author="Author">
        <w:r w:rsidR="000B7F82" w:rsidRPr="00940F46" w:rsidDel="000B7F82">
          <w:rPr>
            <w:rFonts w:ascii="Arial" w:hAnsi="Arial" w:cs="Arial"/>
            <w:sz w:val="22"/>
            <w:szCs w:val="22"/>
            <w:rPrChange w:id="801" w:author="Author">
              <w:rPr>
                <w:rStyle w:val="Hyperlink"/>
                <w:lang w:val="sk-SK"/>
              </w:rPr>
            </w:rPrChange>
          </w:rPr>
          <w:fldChar w:fldCharType="begin"/>
        </w:r>
        <w:r w:rsidR="000B7F82" w:rsidRPr="00940F46" w:rsidDel="000B7F82">
          <w:rPr>
            <w:rFonts w:ascii="Arial" w:hAnsi="Arial" w:cs="Arial"/>
            <w:sz w:val="22"/>
            <w:szCs w:val="22"/>
            <w:rPrChange w:id="802" w:author="Author">
              <w:rPr/>
            </w:rPrChange>
          </w:rPr>
          <w:delInstrText xml:space="preserve"> HYPERLINK "mailto:phv_czsk@lilly.com" </w:delInstrText>
        </w:r>
        <w:r w:rsidR="000B7F82" w:rsidRPr="00940F46" w:rsidDel="000B7F82">
          <w:rPr>
            <w:rFonts w:ascii="Arial" w:hAnsi="Arial" w:cs="Arial"/>
            <w:sz w:val="22"/>
            <w:szCs w:val="22"/>
            <w:rPrChange w:id="803" w:author="Author">
              <w:rPr>
                <w:rStyle w:val="Hyperlink"/>
                <w:lang w:val="sk-SK"/>
              </w:rPr>
            </w:rPrChange>
          </w:rPr>
          <w:fldChar w:fldCharType="separate"/>
        </w:r>
        <w:r w:rsidRPr="000B7F82" w:rsidDel="000B7F82">
          <w:rPr>
            <w:rFonts w:ascii="Arial" w:hAnsi="Arial" w:cs="Arial"/>
            <w:sz w:val="22"/>
            <w:szCs w:val="22"/>
            <w:rPrChange w:id="804" w:author="Author">
              <w:rPr>
                <w:rStyle w:val="Hyperlink"/>
                <w:lang w:val="sk-SK"/>
              </w:rPr>
            </w:rPrChange>
          </w:rPr>
          <w:delText>phv_czsk@lilly.com</w:delText>
        </w:r>
        <w:r w:rsidR="000B7F82" w:rsidRPr="00940F46" w:rsidDel="000B7F82">
          <w:rPr>
            <w:rStyle w:val="Hyperlink"/>
            <w:rFonts w:ascii="Arial" w:hAnsi="Arial" w:cs="Arial"/>
            <w:sz w:val="22"/>
            <w:szCs w:val="22"/>
            <w:lang w:val="sk-SK"/>
            <w:rPrChange w:id="805" w:author="Author">
              <w:rPr>
                <w:rStyle w:val="Hyperlink"/>
                <w:lang w:val="sk-SK"/>
              </w:rPr>
            </w:rPrChange>
          </w:rPr>
          <w:fldChar w:fldCharType="end"/>
        </w:r>
      </w:del>
      <w:ins w:id="806" w:author="Author">
        <w:r w:rsidR="000B7F82" w:rsidRPr="000B7F82">
          <w:rPr>
            <w:rFonts w:ascii="Arial" w:hAnsi="Arial" w:cs="Arial"/>
            <w:sz w:val="22"/>
            <w:szCs w:val="22"/>
            <w:rPrChange w:id="807" w:author="Author">
              <w:rPr>
                <w:rStyle w:val="Hyperlink"/>
                <w:lang w:val="sk-SK"/>
              </w:rPr>
            </w:rPrChange>
          </w:rPr>
          <w:t>phv_czsk@lilly.com</w:t>
        </w:r>
      </w:ins>
    </w:p>
    <w:p w14:paraId="3ED1AEC6" w14:textId="77777777" w:rsidR="00B11BCF" w:rsidRPr="00940F46" w:rsidRDefault="00B11BCF" w:rsidP="00B11BCF">
      <w:pPr>
        <w:jc w:val="both"/>
        <w:rPr>
          <w:rFonts w:ascii="Arial" w:hAnsi="Arial" w:cs="Arial"/>
          <w:sz w:val="22"/>
          <w:szCs w:val="22"/>
          <w:rPrChange w:id="808" w:author="Author">
            <w:rPr>
              <w:rFonts w:asciiTheme="minorHAnsi" w:hAnsiTheme="minorHAnsi" w:cs="Arial"/>
              <w:sz w:val="22"/>
              <w:szCs w:val="22"/>
            </w:rPr>
          </w:rPrChange>
        </w:rPr>
      </w:pPr>
    </w:p>
    <w:p w14:paraId="10924216" w14:textId="77777777" w:rsidR="001B16E7" w:rsidRPr="00940F46" w:rsidRDefault="001B16E7" w:rsidP="006F1315">
      <w:pPr>
        <w:rPr>
          <w:rFonts w:ascii="Arial" w:hAnsi="Arial" w:cs="Arial"/>
          <w:sz w:val="22"/>
          <w:szCs w:val="22"/>
          <w:lang w:val="sk-SK"/>
          <w:rPrChange w:id="809" w:author="Author">
            <w:rPr>
              <w:rFonts w:asciiTheme="minorHAnsi" w:hAnsiTheme="minorHAnsi" w:cstheme="minorHAnsi"/>
              <w:sz w:val="22"/>
              <w:szCs w:val="22"/>
              <w:lang w:val="sk-SK"/>
            </w:rPr>
          </w:rPrChange>
        </w:rPr>
      </w:pPr>
    </w:p>
    <w:p w14:paraId="10924217" w14:textId="77777777" w:rsidR="006F1315" w:rsidRPr="00940F46" w:rsidRDefault="006F1315" w:rsidP="006F1315">
      <w:pPr>
        <w:rPr>
          <w:rFonts w:ascii="Arial" w:hAnsi="Arial" w:cs="Arial"/>
          <w:sz w:val="22"/>
          <w:szCs w:val="22"/>
          <w:lang w:val="sk-SK"/>
          <w:rPrChange w:id="810" w:author="Author">
            <w:rPr>
              <w:rFonts w:asciiTheme="minorHAnsi" w:hAnsiTheme="minorHAnsi" w:cstheme="minorHAnsi"/>
              <w:sz w:val="22"/>
              <w:szCs w:val="22"/>
              <w:lang w:val="sk-SK"/>
            </w:rPr>
          </w:rPrChange>
        </w:rPr>
      </w:pPr>
    </w:p>
    <w:p w14:paraId="10924218" w14:textId="2B1286F5" w:rsidR="002778E2" w:rsidRPr="00940F46" w:rsidRDefault="002778E2" w:rsidP="002778E2">
      <w:pPr>
        <w:spacing w:line="276" w:lineRule="auto"/>
        <w:jc w:val="both"/>
        <w:rPr>
          <w:rFonts w:ascii="Arial" w:hAnsi="Arial" w:cs="Arial"/>
          <w:sz w:val="22"/>
          <w:szCs w:val="22"/>
          <w:lang w:val="sk-SK"/>
          <w:rPrChange w:id="811" w:author="Author">
            <w:rPr>
              <w:rFonts w:asciiTheme="minorHAnsi" w:hAnsiTheme="minorHAnsi" w:cs="Arial"/>
              <w:sz w:val="22"/>
              <w:szCs w:val="22"/>
              <w:lang w:val="sk-SK"/>
            </w:rPr>
          </w:rPrChange>
        </w:rPr>
      </w:pPr>
      <w:r w:rsidRPr="00940F46">
        <w:rPr>
          <w:rFonts w:ascii="Arial" w:hAnsi="Arial" w:cs="Arial"/>
          <w:sz w:val="22"/>
          <w:szCs w:val="22"/>
          <w:lang w:val="sk-SK"/>
          <w:rPrChange w:id="812" w:author="Author">
            <w:rPr>
              <w:rFonts w:asciiTheme="minorHAnsi" w:hAnsiTheme="minorHAnsi" w:cs="Arial"/>
              <w:sz w:val="22"/>
              <w:szCs w:val="22"/>
              <w:lang w:val="sk-SK"/>
            </w:rPr>
          </w:rPrChange>
        </w:rPr>
        <w:t>----------------------------------------</w:t>
      </w:r>
      <w:r w:rsidRPr="00940F46">
        <w:rPr>
          <w:rFonts w:ascii="Arial" w:hAnsi="Arial" w:cs="Arial"/>
          <w:sz w:val="22"/>
          <w:szCs w:val="22"/>
          <w:lang w:val="sk-SK"/>
          <w:rPrChange w:id="813" w:author="Author">
            <w:rPr>
              <w:rFonts w:asciiTheme="minorHAnsi" w:hAnsiTheme="minorHAnsi" w:cs="Arial"/>
              <w:sz w:val="22"/>
              <w:szCs w:val="22"/>
              <w:lang w:val="sk-SK"/>
            </w:rPr>
          </w:rPrChange>
        </w:rPr>
        <w:tab/>
      </w:r>
      <w:del w:id="814" w:author="Author">
        <w:r w:rsidRPr="00940F46" w:rsidDel="000B7F82">
          <w:rPr>
            <w:rFonts w:ascii="Arial" w:hAnsi="Arial" w:cs="Arial"/>
            <w:sz w:val="22"/>
            <w:szCs w:val="22"/>
            <w:lang w:val="sk-SK"/>
            <w:rPrChange w:id="815" w:author="Author">
              <w:rPr>
                <w:rFonts w:asciiTheme="minorHAnsi" w:hAnsiTheme="minorHAnsi" w:cs="Arial"/>
                <w:sz w:val="22"/>
                <w:szCs w:val="22"/>
                <w:lang w:val="sk-SK"/>
              </w:rPr>
            </w:rPrChange>
          </w:rPr>
          <w:tab/>
        </w:r>
      </w:del>
      <w:r w:rsidRPr="00940F46">
        <w:rPr>
          <w:rFonts w:ascii="Arial" w:hAnsi="Arial" w:cs="Arial"/>
          <w:sz w:val="22"/>
          <w:szCs w:val="22"/>
          <w:lang w:val="sk-SK"/>
          <w:rPrChange w:id="816" w:author="Author">
            <w:rPr>
              <w:rFonts w:asciiTheme="minorHAnsi" w:hAnsiTheme="minorHAnsi" w:cs="Arial"/>
              <w:sz w:val="22"/>
              <w:szCs w:val="22"/>
              <w:lang w:val="sk-SK"/>
            </w:rPr>
          </w:rPrChange>
        </w:rPr>
        <w:t>----------------------------------------</w:t>
      </w:r>
      <w:r w:rsidRPr="00940F46">
        <w:rPr>
          <w:rFonts w:ascii="Arial" w:hAnsi="Arial" w:cs="Arial"/>
          <w:sz w:val="22"/>
          <w:szCs w:val="22"/>
          <w:lang w:val="sk-SK"/>
          <w:rPrChange w:id="817" w:author="Author">
            <w:rPr>
              <w:rFonts w:asciiTheme="minorHAnsi" w:hAnsiTheme="minorHAnsi" w:cs="Arial"/>
              <w:sz w:val="22"/>
              <w:szCs w:val="22"/>
              <w:lang w:val="sk-SK"/>
            </w:rPr>
          </w:rPrChange>
        </w:rPr>
        <w:tab/>
      </w:r>
      <w:r w:rsidRPr="00940F46">
        <w:rPr>
          <w:rFonts w:ascii="Arial" w:eastAsiaTheme="minorEastAsia" w:hAnsi="Arial" w:cs="Arial"/>
          <w:sz w:val="22"/>
          <w:szCs w:val="22"/>
          <w:lang w:val="sk-SK" w:eastAsia="zh-TW"/>
          <w:rPrChange w:id="818" w:author="Author">
            <w:rPr>
              <w:rFonts w:asciiTheme="minorHAnsi" w:eastAsiaTheme="minorEastAsia" w:hAnsiTheme="minorHAnsi" w:cs="Arial"/>
              <w:sz w:val="22"/>
              <w:szCs w:val="22"/>
              <w:lang w:val="sk-SK" w:eastAsia="zh-TW"/>
            </w:rPr>
          </w:rPrChange>
        </w:rPr>
        <w:t xml:space="preserve">   </w:t>
      </w:r>
      <w:del w:id="819" w:author="Author">
        <w:r w:rsidRPr="00940F46" w:rsidDel="000B7F82">
          <w:rPr>
            <w:rFonts w:ascii="Arial" w:eastAsiaTheme="minorEastAsia" w:hAnsi="Arial" w:cs="Arial"/>
            <w:sz w:val="22"/>
            <w:szCs w:val="22"/>
            <w:lang w:val="sk-SK" w:eastAsia="zh-TW"/>
            <w:rPrChange w:id="820" w:author="Author">
              <w:rPr>
                <w:rFonts w:asciiTheme="minorHAnsi" w:eastAsiaTheme="minorEastAsia" w:hAnsiTheme="minorHAnsi" w:cs="Arial"/>
                <w:sz w:val="22"/>
                <w:szCs w:val="22"/>
                <w:lang w:val="sk-SK" w:eastAsia="zh-TW"/>
              </w:rPr>
            </w:rPrChange>
          </w:rPr>
          <w:delText xml:space="preserve">             </w:delText>
        </w:r>
      </w:del>
      <w:r w:rsidRPr="00940F46">
        <w:rPr>
          <w:rFonts w:ascii="Arial" w:hAnsi="Arial" w:cs="Arial"/>
          <w:sz w:val="22"/>
          <w:szCs w:val="22"/>
          <w:lang w:val="sk-SK"/>
          <w:rPrChange w:id="821" w:author="Author">
            <w:rPr>
              <w:rFonts w:asciiTheme="minorHAnsi" w:hAnsiTheme="minorHAnsi" w:cs="Arial"/>
              <w:sz w:val="22"/>
              <w:szCs w:val="22"/>
              <w:lang w:val="sk-SK"/>
            </w:rPr>
          </w:rPrChange>
        </w:rPr>
        <w:t>------</w:t>
      </w:r>
      <w:del w:id="822" w:author="Author">
        <w:r w:rsidRPr="00940F46" w:rsidDel="000B7F82">
          <w:rPr>
            <w:rFonts w:ascii="Arial" w:hAnsi="Arial" w:cs="Arial"/>
            <w:sz w:val="22"/>
            <w:szCs w:val="22"/>
            <w:lang w:val="sk-SK"/>
            <w:rPrChange w:id="823" w:author="Author">
              <w:rPr>
                <w:rFonts w:asciiTheme="minorHAnsi" w:hAnsiTheme="minorHAnsi" w:cs="Arial"/>
                <w:sz w:val="22"/>
                <w:szCs w:val="22"/>
                <w:lang w:val="sk-SK"/>
              </w:rPr>
            </w:rPrChange>
          </w:rPr>
          <w:delText>------------------------</w:delText>
        </w:r>
      </w:del>
      <w:ins w:id="824" w:author="Author">
        <w:r w:rsidR="000B7F82">
          <w:rPr>
            <w:rFonts w:ascii="Arial" w:hAnsi="Arial" w:cs="Arial"/>
            <w:sz w:val="22"/>
            <w:szCs w:val="22"/>
            <w:lang w:val="sk-SK"/>
          </w:rPr>
          <w:t>--------------------</w:t>
        </w:r>
      </w:ins>
    </w:p>
    <w:p w14:paraId="10924219" w14:textId="77777777" w:rsidR="002778E2" w:rsidRPr="00940F46" w:rsidRDefault="002549E0" w:rsidP="002778E2">
      <w:pPr>
        <w:spacing w:line="276" w:lineRule="auto"/>
        <w:jc w:val="both"/>
        <w:rPr>
          <w:rFonts w:ascii="Arial" w:hAnsi="Arial" w:cs="Arial"/>
          <w:sz w:val="22"/>
          <w:szCs w:val="22"/>
          <w:lang w:val="sk-SK"/>
          <w:rPrChange w:id="825" w:author="Author">
            <w:rPr>
              <w:rFonts w:asciiTheme="minorHAnsi" w:hAnsiTheme="minorHAnsi" w:cs="Arial"/>
              <w:sz w:val="22"/>
              <w:szCs w:val="22"/>
              <w:lang w:val="sk-SK"/>
            </w:rPr>
          </w:rPrChange>
        </w:rPr>
      </w:pPr>
      <w:r w:rsidRPr="00940F46">
        <w:rPr>
          <w:rFonts w:ascii="Arial" w:hAnsi="Arial" w:cs="Arial"/>
          <w:sz w:val="22"/>
          <w:szCs w:val="22"/>
          <w:lang w:val="sk-SK"/>
          <w:rPrChange w:id="826" w:author="Author">
            <w:rPr>
              <w:rFonts w:asciiTheme="minorHAnsi" w:hAnsiTheme="minorHAnsi" w:cs="Arial"/>
              <w:sz w:val="22"/>
              <w:szCs w:val="22"/>
              <w:lang w:val="sk-SK"/>
            </w:rPr>
          </w:rPrChange>
        </w:rPr>
        <w:lastRenderedPageBreak/>
        <w:t>Podpis Zdravotníckeho pracovníka</w:t>
      </w:r>
      <w:r w:rsidRPr="00940F46" w:rsidDel="002549E0">
        <w:rPr>
          <w:rFonts w:ascii="Arial" w:hAnsi="Arial" w:cs="Arial"/>
          <w:sz w:val="22"/>
          <w:szCs w:val="22"/>
          <w:lang w:val="sk-SK"/>
          <w:rPrChange w:id="827" w:author="Author">
            <w:rPr>
              <w:rFonts w:asciiTheme="minorHAnsi" w:hAnsiTheme="minorHAnsi" w:cs="Arial"/>
              <w:sz w:val="22"/>
              <w:szCs w:val="22"/>
              <w:lang w:val="sk-SK"/>
            </w:rPr>
          </w:rPrChange>
        </w:rPr>
        <w:t xml:space="preserve"> </w:t>
      </w:r>
      <w:r w:rsidR="002778E2" w:rsidRPr="00940F46">
        <w:rPr>
          <w:rFonts w:ascii="Arial" w:hAnsi="Arial" w:cs="Arial"/>
          <w:sz w:val="22"/>
          <w:szCs w:val="22"/>
          <w:lang w:val="sk-SK"/>
          <w:rPrChange w:id="828" w:author="Author">
            <w:rPr>
              <w:rFonts w:asciiTheme="minorHAnsi" w:hAnsiTheme="minorHAnsi" w:cs="Arial"/>
              <w:sz w:val="22"/>
              <w:szCs w:val="22"/>
              <w:lang w:val="sk-SK"/>
            </w:rPr>
          </w:rPrChange>
        </w:rPr>
        <w:tab/>
        <w:t>Meno tlačeným písmom</w:t>
      </w:r>
      <w:r w:rsidR="002778E2" w:rsidRPr="00940F46">
        <w:rPr>
          <w:rFonts w:ascii="Arial" w:hAnsi="Arial" w:cs="Arial"/>
          <w:sz w:val="22"/>
          <w:szCs w:val="22"/>
          <w:lang w:val="sk-SK"/>
          <w:rPrChange w:id="829" w:author="Author">
            <w:rPr>
              <w:rFonts w:asciiTheme="minorHAnsi" w:hAnsiTheme="minorHAnsi" w:cs="Arial"/>
              <w:sz w:val="22"/>
              <w:szCs w:val="22"/>
              <w:lang w:val="sk-SK"/>
            </w:rPr>
          </w:rPrChange>
        </w:rPr>
        <w:tab/>
      </w:r>
      <w:r w:rsidR="002778E2" w:rsidRPr="00940F46">
        <w:rPr>
          <w:rFonts w:ascii="Arial" w:eastAsiaTheme="minorEastAsia" w:hAnsi="Arial" w:cs="Arial"/>
          <w:sz w:val="22"/>
          <w:szCs w:val="22"/>
          <w:lang w:val="sk-SK" w:eastAsia="zh-TW"/>
          <w:rPrChange w:id="830" w:author="Author">
            <w:rPr>
              <w:rFonts w:asciiTheme="minorHAnsi" w:eastAsiaTheme="minorEastAsia" w:hAnsiTheme="minorHAnsi" w:cs="Arial"/>
              <w:sz w:val="22"/>
              <w:szCs w:val="22"/>
              <w:lang w:val="sk-SK" w:eastAsia="zh-TW"/>
            </w:rPr>
          </w:rPrChange>
        </w:rPr>
        <w:t xml:space="preserve">                </w:t>
      </w:r>
      <w:r w:rsidR="002778E2" w:rsidRPr="00940F46">
        <w:rPr>
          <w:rFonts w:ascii="Arial" w:hAnsi="Arial" w:cs="Arial"/>
          <w:sz w:val="22"/>
          <w:szCs w:val="22"/>
          <w:lang w:val="sk-SK"/>
          <w:rPrChange w:id="831" w:author="Author">
            <w:rPr>
              <w:rFonts w:asciiTheme="minorHAnsi" w:hAnsiTheme="minorHAnsi" w:cs="Arial"/>
              <w:sz w:val="22"/>
              <w:szCs w:val="22"/>
              <w:lang w:val="sk-SK"/>
            </w:rPr>
          </w:rPrChange>
        </w:rPr>
        <w:t>Dátum</w:t>
      </w:r>
    </w:p>
    <w:p w14:paraId="1092421A" w14:textId="77777777" w:rsidR="002778E2" w:rsidRPr="00940F46" w:rsidRDefault="002778E2" w:rsidP="002778E2">
      <w:pPr>
        <w:tabs>
          <w:tab w:val="left" w:pos="1860"/>
        </w:tabs>
        <w:spacing w:line="276" w:lineRule="auto"/>
        <w:jc w:val="both"/>
        <w:rPr>
          <w:rFonts w:ascii="Arial" w:hAnsi="Arial" w:cs="Arial"/>
          <w:sz w:val="22"/>
          <w:szCs w:val="22"/>
          <w:lang w:val="sk-SK"/>
          <w:rPrChange w:id="832" w:author="Author">
            <w:rPr>
              <w:rFonts w:asciiTheme="minorHAnsi" w:hAnsiTheme="minorHAnsi" w:cs="Arial"/>
              <w:sz w:val="22"/>
              <w:szCs w:val="22"/>
              <w:lang w:val="sk-SK"/>
            </w:rPr>
          </w:rPrChange>
        </w:rPr>
      </w:pPr>
      <w:r w:rsidRPr="00940F46">
        <w:rPr>
          <w:rFonts w:ascii="Arial" w:hAnsi="Arial" w:cs="Arial"/>
          <w:sz w:val="22"/>
          <w:szCs w:val="22"/>
          <w:lang w:val="sk-SK"/>
          <w:rPrChange w:id="833" w:author="Author">
            <w:rPr>
              <w:rFonts w:asciiTheme="minorHAnsi" w:hAnsiTheme="minorHAnsi" w:cs="Arial"/>
              <w:sz w:val="22"/>
              <w:szCs w:val="22"/>
              <w:lang w:val="sk-SK"/>
            </w:rPr>
          </w:rPrChange>
        </w:rPr>
        <w:tab/>
      </w:r>
    </w:p>
    <w:p w14:paraId="1092421B" w14:textId="77777777" w:rsidR="002778E2" w:rsidRPr="00940F46" w:rsidRDefault="002778E2" w:rsidP="002778E2">
      <w:pPr>
        <w:spacing w:line="276" w:lineRule="auto"/>
        <w:jc w:val="both"/>
        <w:rPr>
          <w:rFonts w:ascii="Arial" w:hAnsi="Arial" w:cs="Arial"/>
          <w:sz w:val="22"/>
          <w:szCs w:val="22"/>
          <w:lang w:val="sk-SK"/>
          <w:rPrChange w:id="834" w:author="Author">
            <w:rPr>
              <w:rFonts w:asciiTheme="minorHAnsi" w:hAnsiTheme="minorHAnsi" w:cs="Arial"/>
              <w:sz w:val="22"/>
              <w:szCs w:val="22"/>
              <w:lang w:val="sk-SK"/>
            </w:rPr>
          </w:rPrChange>
        </w:rPr>
      </w:pPr>
    </w:p>
    <w:p w14:paraId="1092421C" w14:textId="12A7F5C2" w:rsidR="002778E2" w:rsidRPr="00940F46" w:rsidRDefault="002778E2" w:rsidP="002778E2">
      <w:pPr>
        <w:spacing w:line="276" w:lineRule="auto"/>
        <w:jc w:val="both"/>
        <w:rPr>
          <w:rFonts w:ascii="Arial" w:hAnsi="Arial" w:cs="Arial"/>
          <w:sz w:val="22"/>
          <w:szCs w:val="22"/>
          <w:lang w:val="sk-SK"/>
          <w:rPrChange w:id="835" w:author="Author">
            <w:rPr>
              <w:rFonts w:asciiTheme="minorHAnsi" w:hAnsiTheme="minorHAnsi" w:cs="Arial"/>
              <w:sz w:val="22"/>
              <w:szCs w:val="22"/>
              <w:lang w:val="sk-SK"/>
            </w:rPr>
          </w:rPrChange>
        </w:rPr>
      </w:pPr>
      <w:r w:rsidRPr="00940F46">
        <w:rPr>
          <w:rFonts w:ascii="Arial" w:hAnsi="Arial" w:cs="Arial"/>
          <w:sz w:val="22"/>
          <w:szCs w:val="22"/>
          <w:lang w:val="sk-SK"/>
          <w:rPrChange w:id="836" w:author="Author">
            <w:rPr>
              <w:rFonts w:asciiTheme="minorHAnsi" w:hAnsiTheme="minorHAnsi" w:cs="Arial"/>
              <w:sz w:val="22"/>
              <w:szCs w:val="22"/>
              <w:lang w:val="sk-SK"/>
            </w:rPr>
          </w:rPrChange>
        </w:rPr>
        <w:t>----------------------------------------</w:t>
      </w:r>
      <w:r w:rsidRPr="00940F46">
        <w:rPr>
          <w:rFonts w:ascii="Arial" w:hAnsi="Arial" w:cs="Arial"/>
          <w:sz w:val="22"/>
          <w:szCs w:val="22"/>
          <w:lang w:val="sk-SK"/>
          <w:rPrChange w:id="837" w:author="Author">
            <w:rPr>
              <w:rFonts w:asciiTheme="minorHAnsi" w:hAnsiTheme="minorHAnsi" w:cs="Arial"/>
              <w:sz w:val="22"/>
              <w:szCs w:val="22"/>
              <w:lang w:val="sk-SK"/>
            </w:rPr>
          </w:rPrChange>
        </w:rPr>
        <w:tab/>
      </w:r>
      <w:del w:id="838" w:author="Author">
        <w:r w:rsidRPr="00940F46" w:rsidDel="000B7F82">
          <w:rPr>
            <w:rFonts w:ascii="Arial" w:hAnsi="Arial" w:cs="Arial"/>
            <w:sz w:val="22"/>
            <w:szCs w:val="22"/>
            <w:lang w:val="sk-SK"/>
            <w:rPrChange w:id="839" w:author="Author">
              <w:rPr>
                <w:rFonts w:asciiTheme="minorHAnsi" w:hAnsiTheme="minorHAnsi" w:cs="Arial"/>
                <w:sz w:val="22"/>
                <w:szCs w:val="22"/>
                <w:lang w:val="sk-SK"/>
              </w:rPr>
            </w:rPrChange>
          </w:rPr>
          <w:tab/>
        </w:r>
      </w:del>
      <w:r w:rsidRPr="00940F46">
        <w:rPr>
          <w:rFonts w:ascii="Arial" w:hAnsi="Arial" w:cs="Arial"/>
          <w:sz w:val="22"/>
          <w:szCs w:val="22"/>
          <w:lang w:val="sk-SK"/>
          <w:rPrChange w:id="840" w:author="Author">
            <w:rPr>
              <w:rFonts w:asciiTheme="minorHAnsi" w:hAnsiTheme="minorHAnsi" w:cs="Arial"/>
              <w:sz w:val="22"/>
              <w:szCs w:val="22"/>
              <w:lang w:val="sk-SK"/>
            </w:rPr>
          </w:rPrChange>
        </w:rPr>
        <w:t>----------------------------------------</w:t>
      </w:r>
      <w:r w:rsidRPr="00940F46">
        <w:rPr>
          <w:rFonts w:ascii="Arial" w:hAnsi="Arial" w:cs="Arial"/>
          <w:sz w:val="22"/>
          <w:szCs w:val="22"/>
          <w:lang w:val="sk-SK"/>
          <w:rPrChange w:id="841" w:author="Author">
            <w:rPr>
              <w:rFonts w:asciiTheme="minorHAnsi" w:hAnsiTheme="minorHAnsi" w:cs="Arial"/>
              <w:sz w:val="22"/>
              <w:szCs w:val="22"/>
              <w:lang w:val="sk-SK"/>
            </w:rPr>
          </w:rPrChange>
        </w:rPr>
        <w:tab/>
      </w:r>
      <w:r w:rsidRPr="00940F46">
        <w:rPr>
          <w:rFonts w:ascii="Arial" w:eastAsiaTheme="minorEastAsia" w:hAnsi="Arial" w:cs="Arial"/>
          <w:sz w:val="22"/>
          <w:szCs w:val="22"/>
          <w:lang w:val="sk-SK" w:eastAsia="zh-TW"/>
          <w:rPrChange w:id="842" w:author="Author">
            <w:rPr>
              <w:rFonts w:asciiTheme="minorHAnsi" w:eastAsiaTheme="minorEastAsia" w:hAnsiTheme="minorHAnsi" w:cs="Arial"/>
              <w:sz w:val="22"/>
              <w:szCs w:val="22"/>
              <w:lang w:val="sk-SK" w:eastAsia="zh-TW"/>
            </w:rPr>
          </w:rPrChange>
        </w:rPr>
        <w:t xml:space="preserve">     </w:t>
      </w:r>
      <w:del w:id="843" w:author="Author">
        <w:r w:rsidRPr="00940F46" w:rsidDel="000B7F82">
          <w:rPr>
            <w:rFonts w:ascii="Arial" w:eastAsiaTheme="minorEastAsia" w:hAnsi="Arial" w:cs="Arial"/>
            <w:sz w:val="22"/>
            <w:szCs w:val="22"/>
            <w:lang w:val="sk-SK" w:eastAsia="zh-TW"/>
            <w:rPrChange w:id="844" w:author="Author">
              <w:rPr>
                <w:rFonts w:asciiTheme="minorHAnsi" w:eastAsiaTheme="minorEastAsia" w:hAnsiTheme="minorHAnsi" w:cs="Arial"/>
                <w:sz w:val="22"/>
                <w:szCs w:val="22"/>
                <w:lang w:val="sk-SK" w:eastAsia="zh-TW"/>
              </w:rPr>
            </w:rPrChange>
          </w:rPr>
          <w:delText xml:space="preserve">           </w:delText>
        </w:r>
        <w:r w:rsidRPr="00940F46" w:rsidDel="000B7F82">
          <w:rPr>
            <w:rFonts w:ascii="Arial" w:hAnsi="Arial" w:cs="Arial"/>
            <w:sz w:val="22"/>
            <w:szCs w:val="22"/>
            <w:lang w:val="sk-SK"/>
            <w:rPrChange w:id="845" w:author="Author">
              <w:rPr>
                <w:rFonts w:asciiTheme="minorHAnsi" w:hAnsiTheme="minorHAnsi" w:cs="Arial"/>
                <w:sz w:val="22"/>
                <w:szCs w:val="22"/>
                <w:lang w:val="sk-SK"/>
              </w:rPr>
            </w:rPrChange>
          </w:rPr>
          <w:delText>-</w:delText>
        </w:r>
      </w:del>
      <w:r w:rsidRPr="00940F46">
        <w:rPr>
          <w:rFonts w:ascii="Arial" w:hAnsi="Arial" w:cs="Arial"/>
          <w:sz w:val="22"/>
          <w:szCs w:val="22"/>
          <w:lang w:val="sk-SK"/>
          <w:rPrChange w:id="846" w:author="Author">
            <w:rPr>
              <w:rFonts w:asciiTheme="minorHAnsi" w:hAnsiTheme="minorHAnsi" w:cs="Arial"/>
              <w:sz w:val="22"/>
              <w:szCs w:val="22"/>
              <w:lang w:val="sk-SK"/>
            </w:rPr>
          </w:rPrChange>
        </w:rPr>
        <w:t>-----</w:t>
      </w:r>
      <w:ins w:id="847" w:author="Author">
        <w:r w:rsidR="000B7F82">
          <w:rPr>
            <w:rFonts w:ascii="Arial" w:hAnsi="Arial" w:cs="Arial"/>
            <w:sz w:val="22"/>
            <w:szCs w:val="22"/>
            <w:lang w:val="sk-SK"/>
          </w:rPr>
          <w:t>--------------------</w:t>
        </w:r>
      </w:ins>
      <w:del w:id="848" w:author="Author">
        <w:r w:rsidRPr="00940F46" w:rsidDel="000B7F82">
          <w:rPr>
            <w:rFonts w:ascii="Arial" w:hAnsi="Arial" w:cs="Arial"/>
            <w:sz w:val="22"/>
            <w:szCs w:val="22"/>
            <w:lang w:val="sk-SK"/>
            <w:rPrChange w:id="849" w:author="Author">
              <w:rPr>
                <w:rFonts w:asciiTheme="minorHAnsi" w:hAnsiTheme="minorHAnsi" w:cs="Arial"/>
                <w:sz w:val="22"/>
                <w:szCs w:val="22"/>
                <w:lang w:val="sk-SK"/>
              </w:rPr>
            </w:rPrChange>
          </w:rPr>
          <w:delText>------------------------</w:delText>
        </w:r>
      </w:del>
    </w:p>
    <w:p w14:paraId="1092421D" w14:textId="508BC72D" w:rsidR="002778E2" w:rsidRPr="00940F46" w:rsidRDefault="002549E0">
      <w:pPr>
        <w:tabs>
          <w:tab w:val="left" w:pos="3544"/>
          <w:tab w:val="left" w:pos="7513"/>
        </w:tabs>
        <w:spacing w:line="276" w:lineRule="auto"/>
        <w:jc w:val="both"/>
        <w:rPr>
          <w:rFonts w:ascii="Arial" w:hAnsi="Arial" w:cs="Arial"/>
          <w:sz w:val="22"/>
          <w:szCs w:val="22"/>
          <w:lang w:val="sk-SK"/>
          <w:rPrChange w:id="850" w:author="Author">
            <w:rPr>
              <w:rFonts w:asciiTheme="minorHAnsi" w:hAnsiTheme="minorHAnsi" w:cs="Arial"/>
              <w:sz w:val="22"/>
              <w:szCs w:val="22"/>
              <w:lang w:val="sk-SK"/>
            </w:rPr>
          </w:rPrChange>
        </w:rPr>
        <w:pPrChange w:id="851" w:author="Author">
          <w:pPr>
            <w:spacing w:line="276" w:lineRule="auto"/>
            <w:jc w:val="both"/>
          </w:pPr>
        </w:pPrChange>
      </w:pPr>
      <w:r w:rsidRPr="00940F46">
        <w:rPr>
          <w:rFonts w:ascii="Arial" w:hAnsi="Arial" w:cs="Arial"/>
          <w:sz w:val="22"/>
          <w:szCs w:val="22"/>
          <w:lang w:val="sk-SK"/>
          <w:rPrChange w:id="852" w:author="Author">
            <w:rPr>
              <w:rFonts w:asciiTheme="minorHAnsi" w:hAnsiTheme="minorHAnsi" w:cs="Arial"/>
              <w:sz w:val="22"/>
              <w:szCs w:val="22"/>
              <w:lang w:val="sk-SK"/>
            </w:rPr>
          </w:rPrChange>
        </w:rPr>
        <w:t>Podpis spoločnosti Lill</w:t>
      </w:r>
      <w:ins w:id="853" w:author="Author">
        <w:r w:rsidR="000B7F82">
          <w:rPr>
            <w:rFonts w:ascii="Arial" w:hAnsi="Arial" w:cs="Arial"/>
            <w:sz w:val="22"/>
            <w:szCs w:val="22"/>
            <w:lang w:val="sk-SK"/>
          </w:rPr>
          <w:t xml:space="preserve">y </w:t>
        </w:r>
        <w:r w:rsidR="000B7F82">
          <w:rPr>
            <w:rFonts w:ascii="Arial" w:hAnsi="Arial" w:cs="Arial"/>
            <w:sz w:val="22"/>
            <w:szCs w:val="22"/>
            <w:lang w:val="sk-SK"/>
          </w:rPr>
          <w:tab/>
        </w:r>
      </w:ins>
      <w:del w:id="854" w:author="Author">
        <w:r w:rsidRPr="00940F46" w:rsidDel="000B7F82">
          <w:rPr>
            <w:rFonts w:ascii="Arial" w:hAnsi="Arial" w:cs="Arial"/>
            <w:sz w:val="22"/>
            <w:szCs w:val="22"/>
            <w:lang w:val="sk-SK"/>
            <w:rPrChange w:id="855" w:author="Author">
              <w:rPr>
                <w:rFonts w:asciiTheme="minorHAnsi" w:hAnsiTheme="minorHAnsi" w:cs="Arial"/>
                <w:sz w:val="22"/>
                <w:szCs w:val="22"/>
                <w:lang w:val="sk-SK"/>
              </w:rPr>
            </w:rPrChange>
          </w:rPr>
          <w:delText>y</w:delText>
        </w:r>
        <w:r w:rsidR="002778E2" w:rsidRPr="00940F46" w:rsidDel="000B7F82">
          <w:rPr>
            <w:rFonts w:ascii="Arial" w:hAnsi="Arial" w:cs="Arial"/>
            <w:sz w:val="22"/>
            <w:szCs w:val="22"/>
            <w:lang w:val="sk-SK"/>
            <w:rPrChange w:id="856" w:author="Author">
              <w:rPr>
                <w:rFonts w:asciiTheme="minorHAnsi" w:hAnsiTheme="minorHAnsi" w:cs="Arial"/>
                <w:sz w:val="22"/>
                <w:szCs w:val="22"/>
                <w:lang w:val="sk-SK"/>
              </w:rPr>
            </w:rPrChange>
          </w:rPr>
          <w:tab/>
        </w:r>
        <w:r w:rsidRPr="00940F46" w:rsidDel="000B7F82">
          <w:rPr>
            <w:rFonts w:ascii="Arial" w:hAnsi="Arial" w:cs="Arial"/>
            <w:sz w:val="22"/>
            <w:szCs w:val="22"/>
            <w:lang w:val="sk-SK"/>
            <w:rPrChange w:id="857" w:author="Author">
              <w:rPr>
                <w:rFonts w:asciiTheme="minorHAnsi" w:hAnsiTheme="minorHAnsi" w:cs="Arial"/>
                <w:sz w:val="22"/>
                <w:szCs w:val="22"/>
                <w:lang w:val="sk-SK"/>
              </w:rPr>
            </w:rPrChange>
          </w:rPr>
          <w:tab/>
        </w:r>
        <w:r w:rsidRPr="00940F46" w:rsidDel="000B7F82">
          <w:rPr>
            <w:rFonts w:ascii="Arial" w:hAnsi="Arial" w:cs="Arial"/>
            <w:sz w:val="22"/>
            <w:szCs w:val="22"/>
            <w:lang w:val="sk-SK"/>
            <w:rPrChange w:id="858" w:author="Author">
              <w:rPr>
                <w:rFonts w:asciiTheme="minorHAnsi" w:hAnsiTheme="minorHAnsi" w:cs="Arial"/>
                <w:sz w:val="22"/>
                <w:szCs w:val="22"/>
                <w:lang w:val="sk-SK"/>
              </w:rPr>
            </w:rPrChange>
          </w:rPr>
          <w:tab/>
        </w:r>
      </w:del>
      <w:r w:rsidR="00E22AD8" w:rsidRPr="00940F46">
        <w:rPr>
          <w:rFonts w:ascii="Arial" w:hAnsi="Arial" w:cs="Arial"/>
          <w:sz w:val="22"/>
          <w:szCs w:val="22"/>
          <w:lang w:val="sk-SK"/>
          <w:rPrChange w:id="859" w:author="Author">
            <w:rPr>
              <w:rFonts w:asciiTheme="minorHAnsi" w:hAnsiTheme="minorHAnsi" w:cs="Arial"/>
              <w:sz w:val="22"/>
              <w:szCs w:val="22"/>
              <w:lang w:val="sk-SK"/>
            </w:rPr>
          </w:rPrChange>
        </w:rPr>
        <w:t xml:space="preserve">Meno a funkcia </w:t>
      </w:r>
      <w:r w:rsidR="002778E2" w:rsidRPr="00940F46">
        <w:rPr>
          <w:rFonts w:ascii="Arial" w:hAnsi="Arial" w:cs="Arial"/>
          <w:sz w:val="22"/>
          <w:szCs w:val="22"/>
          <w:lang w:val="sk-SK"/>
          <w:rPrChange w:id="860" w:author="Author">
            <w:rPr>
              <w:rFonts w:asciiTheme="minorHAnsi" w:hAnsiTheme="minorHAnsi" w:cs="Arial"/>
              <w:sz w:val="22"/>
              <w:szCs w:val="22"/>
              <w:lang w:val="sk-SK"/>
            </w:rPr>
          </w:rPrChange>
        </w:rPr>
        <w:t>tlačeným písmom</w:t>
      </w:r>
      <w:r w:rsidR="002778E2" w:rsidRPr="00940F46">
        <w:rPr>
          <w:rFonts w:ascii="Arial" w:hAnsi="Arial" w:cs="Arial"/>
          <w:sz w:val="22"/>
          <w:szCs w:val="22"/>
          <w:lang w:val="sk-SK"/>
          <w:rPrChange w:id="861" w:author="Author">
            <w:rPr>
              <w:rFonts w:asciiTheme="minorHAnsi" w:hAnsiTheme="minorHAnsi" w:cs="Arial"/>
              <w:sz w:val="22"/>
              <w:szCs w:val="22"/>
              <w:lang w:val="sk-SK"/>
            </w:rPr>
          </w:rPrChange>
        </w:rPr>
        <w:tab/>
        <w:t>Dátum</w:t>
      </w:r>
    </w:p>
    <w:p w14:paraId="1092421E" w14:textId="1D64EFED" w:rsidR="004B6ADC" w:rsidRPr="00940F46" w:rsidRDefault="0079673A" w:rsidP="006F1315">
      <w:pPr>
        <w:rPr>
          <w:rFonts w:ascii="Arial" w:hAnsi="Arial" w:cs="Arial"/>
          <w:sz w:val="22"/>
          <w:szCs w:val="22"/>
          <w:lang w:val="sk-SK"/>
          <w:rPrChange w:id="862" w:author="Author">
            <w:rPr>
              <w:lang w:val="sk-SK"/>
            </w:rPr>
          </w:rPrChange>
        </w:rPr>
      </w:pPr>
      <w:r w:rsidRPr="00940F46">
        <w:rPr>
          <w:rFonts w:ascii="Arial" w:hAnsi="Arial" w:cs="Arial"/>
          <w:sz w:val="22"/>
          <w:szCs w:val="22"/>
          <w:lang w:val="sk-SK"/>
          <w:rPrChange w:id="863" w:author="Author">
            <w:rPr>
              <w:lang w:val="sk-SK"/>
            </w:rPr>
          </w:rPrChange>
        </w:rPr>
        <w:t xml:space="preserve">                                                         </w:t>
      </w:r>
      <w:del w:id="864" w:author="Author">
        <w:r w:rsidRPr="00940F46" w:rsidDel="000B7F82">
          <w:rPr>
            <w:rFonts w:ascii="Arial" w:hAnsi="Arial" w:cs="Arial"/>
            <w:sz w:val="22"/>
            <w:szCs w:val="22"/>
            <w:lang w:val="sk-SK"/>
            <w:rPrChange w:id="865" w:author="Author">
              <w:rPr>
                <w:lang w:val="sk-SK"/>
              </w:rPr>
            </w:rPrChange>
          </w:rPr>
          <w:delText xml:space="preserve">             </w:delText>
        </w:r>
      </w:del>
      <w:ins w:id="866" w:author="Author">
        <w:r w:rsidR="000B7F82">
          <w:rPr>
            <w:rFonts w:ascii="Arial" w:hAnsi="Arial" w:cs="Arial"/>
            <w:sz w:val="22"/>
            <w:szCs w:val="22"/>
            <w:lang w:val="sk-SK"/>
          </w:rPr>
          <w:t xml:space="preserve"> </w:t>
        </w:r>
      </w:ins>
      <w:del w:id="867" w:author="Author">
        <w:r w:rsidRPr="00940F46" w:rsidDel="000B7F82">
          <w:rPr>
            <w:rFonts w:ascii="Arial" w:hAnsi="Arial" w:cs="Arial"/>
            <w:sz w:val="22"/>
            <w:szCs w:val="22"/>
            <w:lang w:val="sk-SK"/>
            <w:rPrChange w:id="868" w:author="Author">
              <w:rPr>
                <w:lang w:val="sk-SK"/>
              </w:rPr>
            </w:rPrChange>
          </w:rPr>
          <w:delText xml:space="preserve">  </w:delText>
        </w:r>
      </w:del>
      <w:r w:rsidR="00444BBE" w:rsidRPr="00940F46">
        <w:rPr>
          <w:rFonts w:ascii="Arial" w:hAnsi="Arial" w:cs="Arial"/>
          <w:sz w:val="22"/>
          <w:szCs w:val="22"/>
          <w:lang w:val="sk-SK"/>
          <w:rPrChange w:id="869" w:author="Author">
            <w:rPr>
              <w:lang w:val="sk-SK"/>
            </w:rPr>
          </w:rPrChange>
        </w:rPr>
        <w:t>Na základe plnej moci</w:t>
      </w:r>
    </w:p>
    <w:sectPr w:rsidR="004B6ADC" w:rsidRPr="00940F46" w:rsidSect="004F63DF">
      <w:headerReference w:type="default" r:id="rId13"/>
      <w:footerReference w:type="default" r:id="rId14"/>
      <w:pgSz w:w="12240" w:h="15840"/>
      <w:pgMar w:top="1417" w:right="1440" w:bottom="141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37D7C" w14:textId="77777777" w:rsidR="00190CEA" w:rsidRDefault="00190CEA" w:rsidP="00D5284F">
      <w:r>
        <w:separator/>
      </w:r>
    </w:p>
  </w:endnote>
  <w:endnote w:type="continuationSeparator" w:id="0">
    <w:p w14:paraId="523FD831" w14:textId="77777777" w:rsidR="00190CEA" w:rsidRDefault="00190CEA" w:rsidP="00D52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2" w:author="Author">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5778"/>
      <w:gridCol w:w="3402"/>
      <w:tblGridChange w:id="873">
        <w:tblGrid>
          <w:gridCol w:w="5778"/>
          <w:gridCol w:w="3402"/>
        </w:tblGrid>
      </w:tblGridChange>
    </w:tblGrid>
    <w:tr w:rsidR="003B1316" w14:paraId="404D26AE" w14:textId="77777777" w:rsidTr="003B1316">
      <w:trPr>
        <w:jc w:val="center"/>
        <w:ins w:id="874" w:author="Author"/>
      </w:trPr>
      <w:tc>
        <w:tcPr>
          <w:tcW w:w="5778" w:type="dxa"/>
          <w:hideMark/>
          <w:tcPrChange w:id="875" w:author="Author">
            <w:tcPr>
              <w:tcW w:w="5778" w:type="dxa"/>
              <w:hideMark/>
            </w:tcPr>
          </w:tcPrChange>
        </w:tcPr>
        <w:p w14:paraId="01A64803" w14:textId="77777777" w:rsidR="003B1316" w:rsidRDefault="003B1316" w:rsidP="00074363">
          <w:pPr>
            <w:pStyle w:val="Footer"/>
            <w:rPr>
              <w:ins w:id="876" w:author="Author"/>
              <w:rFonts w:ascii="Arial" w:hAnsi="Arial" w:cs="Arial"/>
              <w:sz w:val="18"/>
              <w:szCs w:val="18"/>
            </w:rPr>
          </w:pPr>
          <w:ins w:id="877" w:author="Author">
            <w:r>
              <w:rPr>
                <w:rFonts w:ascii="Arial" w:hAnsi="Arial" w:cs="Arial"/>
                <w:sz w:val="18"/>
                <w:szCs w:val="18"/>
              </w:rPr>
              <w:t>&lt;&lt;Meeting_MERC_Therapeutic_Area_MERC&gt;&gt;</w:t>
            </w:r>
          </w:ins>
        </w:p>
        <w:p w14:paraId="63254293" w14:textId="77777777" w:rsidR="003B1316" w:rsidRDefault="003B1316" w:rsidP="00074363">
          <w:pPr>
            <w:pStyle w:val="Footer"/>
            <w:rPr>
              <w:ins w:id="878" w:author="Author"/>
              <w:rFonts w:ascii="Arial" w:hAnsi="Arial" w:cs="Arial"/>
              <w:sz w:val="18"/>
              <w:szCs w:val="18"/>
            </w:rPr>
          </w:pPr>
          <w:ins w:id="879" w:author="Author">
            <w:r>
              <w:rPr>
                <w:rFonts w:ascii="Arial" w:hAnsi="Arial" w:cs="Arial"/>
                <w:sz w:val="18"/>
                <w:szCs w:val="18"/>
              </w:rPr>
              <w:t>&lt;&lt;Account_MERC_Title_Desc_GLBL&gt;&gt; &lt;&lt;Account_MERC_Sfx_Nm_GLBL&gt;&gt; &lt;&lt;Account_MERC_LastName&gt;&gt; - &lt;&lt;Account_MERC_Cust_Id_GLBL&gt;&gt;</w:t>
            </w:r>
          </w:ins>
        </w:p>
      </w:tc>
      <w:tc>
        <w:tcPr>
          <w:tcW w:w="3402" w:type="dxa"/>
          <w:hideMark/>
          <w:tcPrChange w:id="880" w:author="Author">
            <w:tcPr>
              <w:tcW w:w="3402" w:type="dxa"/>
              <w:hideMark/>
            </w:tcPr>
          </w:tcPrChange>
        </w:tcPr>
        <w:p w14:paraId="2777F70B" w14:textId="77777777" w:rsidR="003B1316" w:rsidRDefault="003B1316" w:rsidP="00074363">
          <w:pPr>
            <w:pStyle w:val="Footer"/>
            <w:jc w:val="center"/>
            <w:rPr>
              <w:ins w:id="881" w:author="Author"/>
              <w:rFonts w:ascii="Arial" w:hAnsi="Arial" w:cs="Arial"/>
              <w:sz w:val="18"/>
              <w:szCs w:val="18"/>
              <w:lang w:val="en-US"/>
            </w:rPr>
          </w:pPr>
          <w:ins w:id="882" w:author="Autho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ins>
          <w:r w:rsidR="00257C25" w:rsidRPr="00257C25">
            <w:rPr>
              <w:rFonts w:ascii="Arial" w:eastAsiaTheme="majorEastAsia" w:hAnsi="Arial" w:cs="Arial"/>
              <w:noProof/>
              <w:sz w:val="18"/>
              <w:szCs w:val="18"/>
              <w:lang w:val="en-US"/>
            </w:rPr>
            <w:t>1</w:t>
          </w:r>
          <w:ins w:id="883" w:author="Author">
            <w:r>
              <w:rPr>
                <w:rFonts w:ascii="Arial" w:eastAsiaTheme="majorEastAsia" w:hAnsi="Arial" w:cs="Arial"/>
                <w:noProof/>
                <w:sz w:val="18"/>
                <w:szCs w:val="18"/>
                <w:lang w:val="en-US"/>
              </w:rPr>
              <w:fldChar w:fldCharType="end"/>
            </w:r>
          </w:ins>
        </w:p>
      </w:tc>
    </w:tr>
  </w:tbl>
  <w:p w14:paraId="7A673294" w14:textId="77777777" w:rsidR="003B1316" w:rsidRDefault="003B1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54B6C" w14:textId="77777777" w:rsidR="00190CEA" w:rsidRDefault="00190CEA" w:rsidP="00D5284F">
      <w:r>
        <w:separator/>
      </w:r>
    </w:p>
  </w:footnote>
  <w:footnote w:type="continuationSeparator" w:id="0">
    <w:p w14:paraId="565D4ED7" w14:textId="77777777" w:rsidR="00190CEA" w:rsidRDefault="00190CEA" w:rsidP="00D52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35056" w14:textId="667F2EA0" w:rsidR="003B1316" w:rsidRDefault="003B1316">
    <w:pPr>
      <w:pStyle w:val="Header"/>
      <w:rPr>
        <w:ins w:id="870" w:author="Author"/>
      </w:rPr>
    </w:pPr>
    <w:ins w:id="871" w:author="Author">
      <w:r w:rsidRPr="00D92F50">
        <w:rPr>
          <w:noProof/>
          <w:lang w:val="en-IE" w:eastAsia="en-IE"/>
        </w:rPr>
        <w:drawing>
          <wp:anchor distT="0" distB="0" distL="114300" distR="114300" simplePos="0" relativeHeight="251659264" behindDoc="1" locked="0" layoutInCell="1" allowOverlap="1" wp14:anchorId="382CA158" wp14:editId="517FB5D2">
            <wp:simplePos x="0" y="0"/>
            <wp:positionH relativeFrom="page">
              <wp:posOffset>6190615</wp:posOffset>
            </wp:positionH>
            <wp:positionV relativeFrom="page">
              <wp:posOffset>229870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0924224" w14:textId="77777777" w:rsidR="008D7CCE" w:rsidRDefault="008D7C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hint="default"/>
      </w:rPr>
    </w:lvl>
    <w:lvl w:ilvl="2" w:tplc="04090005">
      <w:start w:val="1"/>
      <w:numFmt w:val="bullet"/>
      <w:lvlText w:val=""/>
      <w:lvlJc w:val="left"/>
      <w:pPr>
        <w:ind w:left="2586" w:hanging="360"/>
      </w:pPr>
      <w:rPr>
        <w:rFonts w:ascii="Wingdings" w:hAnsi="Wingdings" w:cs="Wingdings" w:hint="default"/>
      </w:rPr>
    </w:lvl>
    <w:lvl w:ilvl="3" w:tplc="04090001">
      <w:start w:val="1"/>
      <w:numFmt w:val="bullet"/>
      <w:lvlText w:val=""/>
      <w:lvlJc w:val="left"/>
      <w:pPr>
        <w:ind w:left="3306" w:hanging="360"/>
      </w:pPr>
      <w:rPr>
        <w:rFonts w:ascii="Symbol" w:hAnsi="Symbol" w:cs="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cs="Wingdings" w:hint="default"/>
      </w:rPr>
    </w:lvl>
    <w:lvl w:ilvl="6" w:tplc="04090001">
      <w:start w:val="1"/>
      <w:numFmt w:val="bullet"/>
      <w:lvlText w:val=""/>
      <w:lvlJc w:val="left"/>
      <w:pPr>
        <w:ind w:left="5466" w:hanging="360"/>
      </w:pPr>
      <w:rPr>
        <w:rFonts w:ascii="Symbol" w:hAnsi="Symbol" w:cs="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cs="Wingdings" w:hint="default"/>
      </w:rPr>
    </w:lvl>
  </w:abstractNum>
  <w:abstractNum w:abstractNumId="1">
    <w:nsid w:val="29416195"/>
    <w:multiLevelType w:val="hybridMultilevel"/>
    <w:tmpl w:val="AE989E68"/>
    <w:lvl w:ilvl="0" w:tplc="04090001">
      <w:start w:val="1"/>
      <w:numFmt w:val="bullet"/>
      <w:lvlText w:val=""/>
      <w:lvlJc w:val="left"/>
      <w:pPr>
        <w:ind w:left="1146" w:hanging="360"/>
      </w:pPr>
      <w:rPr>
        <w:rFonts w:ascii="Symbol" w:hAnsi="Symbol" w:cs="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cs="Wingdings" w:hint="default"/>
      </w:rPr>
    </w:lvl>
    <w:lvl w:ilvl="3" w:tplc="04090001">
      <w:start w:val="1"/>
      <w:numFmt w:val="bullet"/>
      <w:lvlText w:val=""/>
      <w:lvlJc w:val="left"/>
      <w:pPr>
        <w:ind w:left="3306" w:hanging="360"/>
      </w:pPr>
      <w:rPr>
        <w:rFonts w:ascii="Symbol" w:hAnsi="Symbol" w:cs="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cs="Wingdings" w:hint="default"/>
      </w:rPr>
    </w:lvl>
    <w:lvl w:ilvl="6" w:tplc="04090001">
      <w:start w:val="1"/>
      <w:numFmt w:val="bullet"/>
      <w:lvlText w:val=""/>
      <w:lvlJc w:val="left"/>
      <w:pPr>
        <w:ind w:left="5466" w:hanging="360"/>
      </w:pPr>
      <w:rPr>
        <w:rFonts w:ascii="Symbol" w:hAnsi="Symbol" w:cs="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cs="Wingdings" w:hint="default"/>
      </w:rPr>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trackRevisions/>
  <w:defaultTabStop w:val="720"/>
  <w:hyphenationZone w:val="425"/>
  <w:doNotHyphenateCaps/>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MReference" w:val="448845-v2\PRADOCS"/>
  </w:docVars>
  <w:rsids>
    <w:rsidRoot w:val="00797180"/>
    <w:rsid w:val="00021B77"/>
    <w:rsid w:val="00032979"/>
    <w:rsid w:val="0004746C"/>
    <w:rsid w:val="00063780"/>
    <w:rsid w:val="00070932"/>
    <w:rsid w:val="000723F7"/>
    <w:rsid w:val="000849CC"/>
    <w:rsid w:val="000932C2"/>
    <w:rsid w:val="000A3714"/>
    <w:rsid w:val="000B7F82"/>
    <w:rsid w:val="0013208A"/>
    <w:rsid w:val="001651DB"/>
    <w:rsid w:val="001821A5"/>
    <w:rsid w:val="00190CEA"/>
    <w:rsid w:val="001A661E"/>
    <w:rsid w:val="001B16E7"/>
    <w:rsid w:val="001D3BF1"/>
    <w:rsid w:val="001F5A35"/>
    <w:rsid w:val="00242076"/>
    <w:rsid w:val="0025149D"/>
    <w:rsid w:val="002549E0"/>
    <w:rsid w:val="00257C25"/>
    <w:rsid w:val="00261B1F"/>
    <w:rsid w:val="002778E2"/>
    <w:rsid w:val="00282FED"/>
    <w:rsid w:val="00296B07"/>
    <w:rsid w:val="002A3BF0"/>
    <w:rsid w:val="002B48E3"/>
    <w:rsid w:val="002F7DE8"/>
    <w:rsid w:val="003145AA"/>
    <w:rsid w:val="003255BD"/>
    <w:rsid w:val="00367405"/>
    <w:rsid w:val="00393A42"/>
    <w:rsid w:val="003A3171"/>
    <w:rsid w:val="003A5899"/>
    <w:rsid w:val="003B1316"/>
    <w:rsid w:val="003B1E47"/>
    <w:rsid w:val="003C0574"/>
    <w:rsid w:val="003D25D7"/>
    <w:rsid w:val="004101F0"/>
    <w:rsid w:val="00444BBE"/>
    <w:rsid w:val="00457BFE"/>
    <w:rsid w:val="00463E6F"/>
    <w:rsid w:val="00480A76"/>
    <w:rsid w:val="004B6ADC"/>
    <w:rsid w:val="004D0F7F"/>
    <w:rsid w:val="004D4CD5"/>
    <w:rsid w:val="004D556B"/>
    <w:rsid w:val="004E775C"/>
    <w:rsid w:val="004F31DE"/>
    <w:rsid w:val="004F63DF"/>
    <w:rsid w:val="0050193A"/>
    <w:rsid w:val="005264CA"/>
    <w:rsid w:val="005E65BE"/>
    <w:rsid w:val="005F45F6"/>
    <w:rsid w:val="006070B1"/>
    <w:rsid w:val="00616C06"/>
    <w:rsid w:val="00642D17"/>
    <w:rsid w:val="00660079"/>
    <w:rsid w:val="00674847"/>
    <w:rsid w:val="006754FD"/>
    <w:rsid w:val="00676F30"/>
    <w:rsid w:val="00691830"/>
    <w:rsid w:val="006F1315"/>
    <w:rsid w:val="006F4376"/>
    <w:rsid w:val="007038BB"/>
    <w:rsid w:val="00704A64"/>
    <w:rsid w:val="007221BC"/>
    <w:rsid w:val="007249F0"/>
    <w:rsid w:val="00734DD5"/>
    <w:rsid w:val="00754952"/>
    <w:rsid w:val="0076513B"/>
    <w:rsid w:val="0079673A"/>
    <w:rsid w:val="00797180"/>
    <w:rsid w:val="007A66B1"/>
    <w:rsid w:val="007C2888"/>
    <w:rsid w:val="00800A2C"/>
    <w:rsid w:val="008113E2"/>
    <w:rsid w:val="00833133"/>
    <w:rsid w:val="00841717"/>
    <w:rsid w:val="00845499"/>
    <w:rsid w:val="00856771"/>
    <w:rsid w:val="00893A43"/>
    <w:rsid w:val="008C03CC"/>
    <w:rsid w:val="008D7CCE"/>
    <w:rsid w:val="008E5C5B"/>
    <w:rsid w:val="008F4046"/>
    <w:rsid w:val="00940F46"/>
    <w:rsid w:val="00952E6C"/>
    <w:rsid w:val="009872BC"/>
    <w:rsid w:val="009A0B0E"/>
    <w:rsid w:val="009B2B1A"/>
    <w:rsid w:val="009D7DFD"/>
    <w:rsid w:val="00A21F09"/>
    <w:rsid w:val="00A834D6"/>
    <w:rsid w:val="00AA1710"/>
    <w:rsid w:val="00AE053A"/>
    <w:rsid w:val="00AE121E"/>
    <w:rsid w:val="00AE23AA"/>
    <w:rsid w:val="00AF2B70"/>
    <w:rsid w:val="00AF4ED3"/>
    <w:rsid w:val="00B11BCF"/>
    <w:rsid w:val="00B45EF2"/>
    <w:rsid w:val="00B55FBF"/>
    <w:rsid w:val="00B9734F"/>
    <w:rsid w:val="00BA0ADE"/>
    <w:rsid w:val="00BB3F3D"/>
    <w:rsid w:val="00BD511F"/>
    <w:rsid w:val="00BF2F8D"/>
    <w:rsid w:val="00C03AC8"/>
    <w:rsid w:val="00C652CF"/>
    <w:rsid w:val="00C931AD"/>
    <w:rsid w:val="00CA5154"/>
    <w:rsid w:val="00CE0A00"/>
    <w:rsid w:val="00D00898"/>
    <w:rsid w:val="00D03F96"/>
    <w:rsid w:val="00D11837"/>
    <w:rsid w:val="00D5284F"/>
    <w:rsid w:val="00D912A2"/>
    <w:rsid w:val="00DA01B8"/>
    <w:rsid w:val="00DB7056"/>
    <w:rsid w:val="00E22AD8"/>
    <w:rsid w:val="00E462B7"/>
    <w:rsid w:val="00E50857"/>
    <w:rsid w:val="00E652B8"/>
    <w:rsid w:val="00E65A06"/>
    <w:rsid w:val="00E74862"/>
    <w:rsid w:val="00E82A5F"/>
    <w:rsid w:val="00EE2EC6"/>
    <w:rsid w:val="00EE6FA9"/>
    <w:rsid w:val="00F00981"/>
    <w:rsid w:val="00F31668"/>
    <w:rsid w:val="00F953CF"/>
    <w:rsid w:val="00FB1A8A"/>
    <w:rsid w:val="00FD20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92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rPr>
      <w:rFonts w:ascii="Times New Roman" w:eastAsia="Times New Roman" w:hAnsi="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pPr>
  </w:style>
  <w:style w:type="paragraph" w:customStyle="1" w:styleId="Default">
    <w:name w:val="Default"/>
    <w:rsid w:val="00797180"/>
    <w:pPr>
      <w:autoSpaceDE w:val="0"/>
      <w:autoSpaceDN w:val="0"/>
      <w:adjustRightInd w:val="0"/>
    </w:pPr>
    <w:rPr>
      <w:rFonts w:ascii="Times New Roman" w:eastAsia="Times New Roman" w:hAnsi="Times New Roman"/>
      <w:color w:val="000000"/>
      <w:sz w:val="24"/>
      <w:szCs w:val="24"/>
      <w:lang w:val="en-US" w:eastAsia="en-US"/>
    </w:rPr>
  </w:style>
  <w:style w:type="paragraph" w:styleId="Header">
    <w:name w:val="header"/>
    <w:basedOn w:val="Normal"/>
    <w:link w:val="HeaderChar"/>
    <w:uiPriority w:val="99"/>
    <w:rsid w:val="00D5284F"/>
    <w:pPr>
      <w:tabs>
        <w:tab w:val="center" w:pos="4536"/>
        <w:tab w:val="right" w:pos="9072"/>
      </w:tabs>
    </w:pPr>
  </w:style>
  <w:style w:type="character" w:customStyle="1" w:styleId="HeaderChar">
    <w:name w:val="Header Char"/>
    <w:basedOn w:val="DefaultParagraphFont"/>
    <w:link w:val="Header"/>
    <w:uiPriority w:val="99"/>
    <w:rsid w:val="00D5284F"/>
    <w:rPr>
      <w:rFonts w:ascii="Times New Roman" w:hAnsi="Times New Roman" w:cs="Times New Roman"/>
      <w:sz w:val="20"/>
      <w:szCs w:val="20"/>
      <w:lang w:val="en-GB"/>
    </w:rPr>
  </w:style>
  <w:style w:type="paragraph" w:styleId="Footer">
    <w:name w:val="footer"/>
    <w:basedOn w:val="Normal"/>
    <w:link w:val="FooterChar"/>
    <w:uiPriority w:val="99"/>
    <w:rsid w:val="00D5284F"/>
    <w:pPr>
      <w:tabs>
        <w:tab w:val="center" w:pos="4536"/>
        <w:tab w:val="right" w:pos="9072"/>
      </w:tabs>
    </w:pPr>
  </w:style>
  <w:style w:type="character" w:customStyle="1" w:styleId="FooterChar">
    <w:name w:val="Footer Char"/>
    <w:basedOn w:val="DefaultParagraphFont"/>
    <w:link w:val="Footer"/>
    <w:uiPriority w:val="99"/>
    <w:rsid w:val="00D5284F"/>
    <w:rPr>
      <w:rFonts w:ascii="Times New Roman" w:hAnsi="Times New Roman" w:cs="Times New Roman"/>
      <w:sz w:val="20"/>
      <w:szCs w:val="20"/>
      <w:lang w:val="en-GB"/>
    </w:rPr>
  </w:style>
  <w:style w:type="character" w:customStyle="1" w:styleId="hps">
    <w:name w:val="hps"/>
    <w:basedOn w:val="DefaultParagraphFont"/>
    <w:rsid w:val="00063780"/>
  </w:style>
  <w:style w:type="paragraph" w:styleId="BalloonText">
    <w:name w:val="Balloon Text"/>
    <w:basedOn w:val="Normal"/>
    <w:link w:val="BalloonTextChar"/>
    <w:uiPriority w:val="99"/>
    <w:semiHidden/>
    <w:unhideWhenUsed/>
    <w:rsid w:val="00B45EF2"/>
    <w:rPr>
      <w:rFonts w:ascii="Tahoma" w:hAnsi="Tahoma" w:cs="Tahoma"/>
      <w:sz w:val="16"/>
      <w:szCs w:val="16"/>
    </w:rPr>
  </w:style>
  <w:style w:type="character" w:customStyle="1" w:styleId="BalloonTextChar">
    <w:name w:val="Balloon Text Char"/>
    <w:basedOn w:val="DefaultParagraphFont"/>
    <w:link w:val="BalloonText"/>
    <w:uiPriority w:val="99"/>
    <w:semiHidden/>
    <w:rsid w:val="00B45EF2"/>
    <w:rPr>
      <w:rFonts w:ascii="Tahoma" w:eastAsia="Times New Roman" w:hAnsi="Tahoma" w:cs="Tahoma"/>
      <w:sz w:val="16"/>
      <w:szCs w:val="16"/>
      <w:lang w:val="en-GB" w:eastAsia="en-US"/>
    </w:rPr>
  </w:style>
  <w:style w:type="character" w:styleId="CommentReference">
    <w:name w:val="annotation reference"/>
    <w:basedOn w:val="DefaultParagraphFont"/>
    <w:uiPriority w:val="99"/>
    <w:semiHidden/>
    <w:unhideWhenUsed/>
    <w:rsid w:val="00B11BCF"/>
    <w:rPr>
      <w:sz w:val="16"/>
      <w:szCs w:val="16"/>
    </w:rPr>
  </w:style>
  <w:style w:type="paragraph" w:styleId="CommentText">
    <w:name w:val="annotation text"/>
    <w:basedOn w:val="Normal"/>
    <w:link w:val="CommentTextChar"/>
    <w:uiPriority w:val="99"/>
    <w:semiHidden/>
    <w:unhideWhenUsed/>
    <w:rsid w:val="00B11BCF"/>
  </w:style>
  <w:style w:type="character" w:customStyle="1" w:styleId="CommentTextChar">
    <w:name w:val="Comment Text Char"/>
    <w:basedOn w:val="DefaultParagraphFont"/>
    <w:link w:val="CommentText"/>
    <w:uiPriority w:val="99"/>
    <w:semiHidden/>
    <w:rsid w:val="00B11BCF"/>
    <w:rPr>
      <w:rFonts w:ascii="Times New Roman" w:eastAsia="Times New Roman" w:hAnsi="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B11BCF"/>
    <w:rPr>
      <w:b/>
      <w:bCs/>
    </w:rPr>
  </w:style>
  <w:style w:type="character" w:customStyle="1" w:styleId="CommentSubjectChar">
    <w:name w:val="Comment Subject Char"/>
    <w:basedOn w:val="CommentTextChar"/>
    <w:link w:val="CommentSubject"/>
    <w:uiPriority w:val="99"/>
    <w:semiHidden/>
    <w:rsid w:val="00B11BCF"/>
    <w:rPr>
      <w:rFonts w:ascii="Times New Roman" w:eastAsia="Times New Roman" w:hAnsi="Times New Roman"/>
      <w:b/>
      <w:bCs/>
      <w:sz w:val="20"/>
      <w:szCs w:val="20"/>
      <w:lang w:val="en-GB" w:eastAsia="en-US"/>
    </w:rPr>
  </w:style>
  <w:style w:type="character" w:styleId="Hyperlink">
    <w:name w:val="Hyperlink"/>
    <w:basedOn w:val="DefaultParagraphFont"/>
    <w:uiPriority w:val="99"/>
    <w:semiHidden/>
    <w:unhideWhenUsed/>
    <w:rsid w:val="00457BFE"/>
    <w:rPr>
      <w:color w:val="0000FF"/>
      <w:u w:val="single"/>
    </w:rPr>
  </w:style>
  <w:style w:type="paragraph" w:styleId="BodyText">
    <w:name w:val="Body Text"/>
    <w:basedOn w:val="Normal"/>
    <w:link w:val="BodyTextChar"/>
    <w:rsid w:val="000B7F82"/>
    <w:pPr>
      <w:suppressAutoHyphens/>
      <w:spacing w:line="280" w:lineRule="exact"/>
      <w:ind w:left="-9"/>
    </w:pPr>
    <w:rPr>
      <w:sz w:val="24"/>
    </w:rPr>
  </w:style>
  <w:style w:type="character" w:customStyle="1" w:styleId="BodyTextChar">
    <w:name w:val="Body Text Char"/>
    <w:basedOn w:val="DefaultParagraphFont"/>
    <w:link w:val="BodyText"/>
    <w:rsid w:val="000B7F82"/>
    <w:rPr>
      <w:rFonts w:ascii="Times New Roman" w:eastAsia="Times New Roman" w:hAnsi="Times New Roman"/>
      <w:sz w:val="24"/>
      <w:szCs w:val="20"/>
      <w:lang w:val="en-GB" w:eastAsia="en-US"/>
    </w:rPr>
  </w:style>
  <w:style w:type="table" w:styleId="TableGrid">
    <w:name w:val="Table Grid"/>
    <w:basedOn w:val="TableNormal"/>
    <w:uiPriority w:val="59"/>
    <w:rsid w:val="000B7F82"/>
    <w:rPr>
      <w:rFonts w:ascii="Times New Roman" w:eastAsia="Times New Roman" w:hAnsi="Times New Roman"/>
      <w:sz w:val="20"/>
      <w:szCs w:val="20"/>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List Paragraph after 2 Char"/>
    <w:link w:val="ListParagraph"/>
    <w:uiPriority w:val="34"/>
    <w:locked/>
    <w:rsid w:val="000B7F82"/>
    <w:rPr>
      <w:rFonts w:ascii="Times New Roman" w:eastAsia="Times New Roman" w:hAnsi="Times New Roman"/>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rPr>
      <w:rFonts w:ascii="Times New Roman" w:eastAsia="Times New Roman" w:hAnsi="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pPr>
  </w:style>
  <w:style w:type="paragraph" w:customStyle="1" w:styleId="Default">
    <w:name w:val="Default"/>
    <w:rsid w:val="00797180"/>
    <w:pPr>
      <w:autoSpaceDE w:val="0"/>
      <w:autoSpaceDN w:val="0"/>
      <w:adjustRightInd w:val="0"/>
    </w:pPr>
    <w:rPr>
      <w:rFonts w:ascii="Times New Roman" w:eastAsia="Times New Roman" w:hAnsi="Times New Roman"/>
      <w:color w:val="000000"/>
      <w:sz w:val="24"/>
      <w:szCs w:val="24"/>
      <w:lang w:val="en-US" w:eastAsia="en-US"/>
    </w:rPr>
  </w:style>
  <w:style w:type="paragraph" w:styleId="Header">
    <w:name w:val="header"/>
    <w:basedOn w:val="Normal"/>
    <w:link w:val="HeaderChar"/>
    <w:uiPriority w:val="99"/>
    <w:rsid w:val="00D5284F"/>
    <w:pPr>
      <w:tabs>
        <w:tab w:val="center" w:pos="4536"/>
        <w:tab w:val="right" w:pos="9072"/>
      </w:tabs>
    </w:pPr>
  </w:style>
  <w:style w:type="character" w:customStyle="1" w:styleId="HeaderChar">
    <w:name w:val="Header Char"/>
    <w:basedOn w:val="DefaultParagraphFont"/>
    <w:link w:val="Header"/>
    <w:uiPriority w:val="99"/>
    <w:rsid w:val="00D5284F"/>
    <w:rPr>
      <w:rFonts w:ascii="Times New Roman" w:hAnsi="Times New Roman" w:cs="Times New Roman"/>
      <w:sz w:val="20"/>
      <w:szCs w:val="20"/>
      <w:lang w:val="en-GB"/>
    </w:rPr>
  </w:style>
  <w:style w:type="paragraph" w:styleId="Footer">
    <w:name w:val="footer"/>
    <w:basedOn w:val="Normal"/>
    <w:link w:val="FooterChar"/>
    <w:uiPriority w:val="99"/>
    <w:rsid w:val="00D5284F"/>
    <w:pPr>
      <w:tabs>
        <w:tab w:val="center" w:pos="4536"/>
        <w:tab w:val="right" w:pos="9072"/>
      </w:tabs>
    </w:pPr>
  </w:style>
  <w:style w:type="character" w:customStyle="1" w:styleId="FooterChar">
    <w:name w:val="Footer Char"/>
    <w:basedOn w:val="DefaultParagraphFont"/>
    <w:link w:val="Footer"/>
    <w:uiPriority w:val="99"/>
    <w:rsid w:val="00D5284F"/>
    <w:rPr>
      <w:rFonts w:ascii="Times New Roman" w:hAnsi="Times New Roman" w:cs="Times New Roman"/>
      <w:sz w:val="20"/>
      <w:szCs w:val="20"/>
      <w:lang w:val="en-GB"/>
    </w:rPr>
  </w:style>
  <w:style w:type="character" w:customStyle="1" w:styleId="hps">
    <w:name w:val="hps"/>
    <w:basedOn w:val="DefaultParagraphFont"/>
    <w:rsid w:val="00063780"/>
  </w:style>
  <w:style w:type="paragraph" w:styleId="BalloonText">
    <w:name w:val="Balloon Text"/>
    <w:basedOn w:val="Normal"/>
    <w:link w:val="BalloonTextChar"/>
    <w:uiPriority w:val="99"/>
    <w:semiHidden/>
    <w:unhideWhenUsed/>
    <w:rsid w:val="00B45EF2"/>
    <w:rPr>
      <w:rFonts w:ascii="Tahoma" w:hAnsi="Tahoma" w:cs="Tahoma"/>
      <w:sz w:val="16"/>
      <w:szCs w:val="16"/>
    </w:rPr>
  </w:style>
  <w:style w:type="character" w:customStyle="1" w:styleId="BalloonTextChar">
    <w:name w:val="Balloon Text Char"/>
    <w:basedOn w:val="DefaultParagraphFont"/>
    <w:link w:val="BalloonText"/>
    <w:uiPriority w:val="99"/>
    <w:semiHidden/>
    <w:rsid w:val="00B45EF2"/>
    <w:rPr>
      <w:rFonts w:ascii="Tahoma" w:eastAsia="Times New Roman" w:hAnsi="Tahoma" w:cs="Tahoma"/>
      <w:sz w:val="16"/>
      <w:szCs w:val="16"/>
      <w:lang w:val="en-GB" w:eastAsia="en-US"/>
    </w:rPr>
  </w:style>
  <w:style w:type="character" w:styleId="CommentReference">
    <w:name w:val="annotation reference"/>
    <w:basedOn w:val="DefaultParagraphFont"/>
    <w:uiPriority w:val="99"/>
    <w:semiHidden/>
    <w:unhideWhenUsed/>
    <w:rsid w:val="00B11BCF"/>
    <w:rPr>
      <w:sz w:val="16"/>
      <w:szCs w:val="16"/>
    </w:rPr>
  </w:style>
  <w:style w:type="paragraph" w:styleId="CommentText">
    <w:name w:val="annotation text"/>
    <w:basedOn w:val="Normal"/>
    <w:link w:val="CommentTextChar"/>
    <w:uiPriority w:val="99"/>
    <w:semiHidden/>
    <w:unhideWhenUsed/>
    <w:rsid w:val="00B11BCF"/>
  </w:style>
  <w:style w:type="character" w:customStyle="1" w:styleId="CommentTextChar">
    <w:name w:val="Comment Text Char"/>
    <w:basedOn w:val="DefaultParagraphFont"/>
    <w:link w:val="CommentText"/>
    <w:uiPriority w:val="99"/>
    <w:semiHidden/>
    <w:rsid w:val="00B11BCF"/>
    <w:rPr>
      <w:rFonts w:ascii="Times New Roman" w:eastAsia="Times New Roman" w:hAnsi="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B11BCF"/>
    <w:rPr>
      <w:b/>
      <w:bCs/>
    </w:rPr>
  </w:style>
  <w:style w:type="character" w:customStyle="1" w:styleId="CommentSubjectChar">
    <w:name w:val="Comment Subject Char"/>
    <w:basedOn w:val="CommentTextChar"/>
    <w:link w:val="CommentSubject"/>
    <w:uiPriority w:val="99"/>
    <w:semiHidden/>
    <w:rsid w:val="00B11BCF"/>
    <w:rPr>
      <w:rFonts w:ascii="Times New Roman" w:eastAsia="Times New Roman" w:hAnsi="Times New Roman"/>
      <w:b/>
      <w:bCs/>
      <w:sz w:val="20"/>
      <w:szCs w:val="20"/>
      <w:lang w:val="en-GB" w:eastAsia="en-US"/>
    </w:rPr>
  </w:style>
  <w:style w:type="character" w:styleId="Hyperlink">
    <w:name w:val="Hyperlink"/>
    <w:basedOn w:val="DefaultParagraphFont"/>
    <w:uiPriority w:val="99"/>
    <w:semiHidden/>
    <w:unhideWhenUsed/>
    <w:rsid w:val="00457BFE"/>
    <w:rPr>
      <w:color w:val="0000FF"/>
      <w:u w:val="single"/>
    </w:rPr>
  </w:style>
  <w:style w:type="paragraph" w:styleId="BodyText">
    <w:name w:val="Body Text"/>
    <w:basedOn w:val="Normal"/>
    <w:link w:val="BodyTextChar"/>
    <w:rsid w:val="000B7F82"/>
    <w:pPr>
      <w:suppressAutoHyphens/>
      <w:spacing w:line="280" w:lineRule="exact"/>
      <w:ind w:left="-9"/>
    </w:pPr>
    <w:rPr>
      <w:sz w:val="24"/>
    </w:rPr>
  </w:style>
  <w:style w:type="character" w:customStyle="1" w:styleId="BodyTextChar">
    <w:name w:val="Body Text Char"/>
    <w:basedOn w:val="DefaultParagraphFont"/>
    <w:link w:val="BodyText"/>
    <w:rsid w:val="000B7F82"/>
    <w:rPr>
      <w:rFonts w:ascii="Times New Roman" w:eastAsia="Times New Roman" w:hAnsi="Times New Roman"/>
      <w:sz w:val="24"/>
      <w:szCs w:val="20"/>
      <w:lang w:val="en-GB" w:eastAsia="en-US"/>
    </w:rPr>
  </w:style>
  <w:style w:type="table" w:styleId="TableGrid">
    <w:name w:val="Table Grid"/>
    <w:basedOn w:val="TableNormal"/>
    <w:uiPriority w:val="59"/>
    <w:rsid w:val="000B7F82"/>
    <w:rPr>
      <w:rFonts w:ascii="Times New Roman" w:eastAsia="Times New Roman" w:hAnsi="Times New Roman"/>
      <w:sz w:val="20"/>
      <w:szCs w:val="20"/>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List Paragraph after 2 Char"/>
    <w:link w:val="ListParagraph"/>
    <w:uiPriority w:val="34"/>
    <w:locked/>
    <w:rsid w:val="000B7F82"/>
    <w:rPr>
      <w:rFonts w:ascii="Times New Roman" w:eastAsia="Times New Roman" w:hAnsi="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5923">
      <w:bodyDiv w:val="1"/>
      <w:marLeft w:val="0"/>
      <w:marRight w:val="0"/>
      <w:marTop w:val="0"/>
      <w:marBottom w:val="0"/>
      <w:divBdr>
        <w:top w:val="none" w:sz="0" w:space="0" w:color="auto"/>
        <w:left w:val="none" w:sz="0" w:space="0" w:color="auto"/>
        <w:bottom w:val="none" w:sz="0" w:space="0" w:color="auto"/>
        <w:right w:val="none" w:sz="0" w:space="0" w:color="auto"/>
      </w:divBdr>
    </w:div>
    <w:div w:id="454560855">
      <w:bodyDiv w:val="1"/>
      <w:marLeft w:val="0"/>
      <w:marRight w:val="0"/>
      <w:marTop w:val="0"/>
      <w:marBottom w:val="0"/>
      <w:divBdr>
        <w:top w:val="none" w:sz="0" w:space="0" w:color="auto"/>
        <w:left w:val="none" w:sz="0" w:space="0" w:color="auto"/>
        <w:bottom w:val="none" w:sz="0" w:space="0" w:color="auto"/>
        <w:right w:val="none" w:sz="0" w:space="0" w:color="auto"/>
      </w:divBdr>
      <w:divsChild>
        <w:div w:id="1901208105">
          <w:marLeft w:val="0"/>
          <w:marRight w:val="0"/>
          <w:marTop w:val="0"/>
          <w:marBottom w:val="0"/>
          <w:divBdr>
            <w:top w:val="none" w:sz="0" w:space="0" w:color="auto"/>
            <w:left w:val="none" w:sz="0" w:space="0" w:color="auto"/>
            <w:bottom w:val="none" w:sz="0" w:space="0" w:color="auto"/>
            <w:right w:val="none" w:sz="0" w:space="0" w:color="auto"/>
          </w:divBdr>
        </w:div>
      </w:divsChild>
    </w:div>
    <w:div w:id="804810117">
      <w:bodyDiv w:val="1"/>
      <w:marLeft w:val="0"/>
      <w:marRight w:val="0"/>
      <w:marTop w:val="0"/>
      <w:marBottom w:val="0"/>
      <w:divBdr>
        <w:top w:val="none" w:sz="0" w:space="0" w:color="auto"/>
        <w:left w:val="none" w:sz="0" w:space="0" w:color="auto"/>
        <w:bottom w:val="none" w:sz="0" w:space="0" w:color="auto"/>
        <w:right w:val="none" w:sz="0" w:space="0" w:color="auto"/>
      </w:divBdr>
    </w:div>
    <w:div w:id="1402018762">
      <w:bodyDiv w:val="1"/>
      <w:marLeft w:val="0"/>
      <w:marRight w:val="0"/>
      <w:marTop w:val="0"/>
      <w:marBottom w:val="0"/>
      <w:divBdr>
        <w:top w:val="none" w:sz="0" w:space="0" w:color="auto"/>
        <w:left w:val="none" w:sz="0" w:space="0" w:color="auto"/>
        <w:bottom w:val="none" w:sz="0" w:space="0" w:color="auto"/>
        <w:right w:val="none" w:sz="0" w:space="0" w:color="auto"/>
      </w:divBdr>
    </w:div>
    <w:div w:id="1521116506">
      <w:bodyDiv w:val="1"/>
      <w:marLeft w:val="0"/>
      <w:marRight w:val="0"/>
      <w:marTop w:val="0"/>
      <w:marBottom w:val="0"/>
      <w:divBdr>
        <w:top w:val="none" w:sz="0" w:space="0" w:color="auto"/>
        <w:left w:val="none" w:sz="0" w:space="0" w:color="auto"/>
        <w:bottom w:val="none" w:sz="0" w:space="0" w:color="auto"/>
        <w:right w:val="none" w:sz="0" w:space="0" w:color="auto"/>
      </w:divBdr>
      <w:divsChild>
        <w:div w:id="1453746349">
          <w:marLeft w:val="0"/>
          <w:marRight w:val="0"/>
          <w:marTop w:val="0"/>
          <w:marBottom w:val="0"/>
          <w:divBdr>
            <w:top w:val="none" w:sz="0" w:space="0" w:color="auto"/>
            <w:left w:val="none" w:sz="0" w:space="0" w:color="auto"/>
            <w:bottom w:val="none" w:sz="0" w:space="0" w:color="auto"/>
            <w:right w:val="none" w:sz="0" w:space="0" w:color="auto"/>
          </w:divBdr>
        </w:div>
      </w:divsChild>
    </w:div>
    <w:div w:id="16863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6961A-A51E-4B63-9577-FB62792C5800}">
  <ds:schemaRefs>
    <ds:schemaRef ds:uri="http://schemas.microsoft.com/sharepoint/v3/contenttype/forms"/>
  </ds:schemaRefs>
</ds:datastoreItem>
</file>

<file path=customXml/itemProps2.xml><?xml version="1.0" encoding="utf-8"?>
<ds:datastoreItem xmlns:ds="http://schemas.openxmlformats.org/officeDocument/2006/customXml" ds:itemID="{E91B37D0-DBE8-496E-9B9A-B40D89429F6E}">
  <ds:schemaRefs>
    <ds:schemaRef ds:uri="Microsoft.SharePoint.Taxonomy.ContentTypeSync"/>
  </ds:schemaRefs>
</ds:datastoreItem>
</file>

<file path=customXml/itemProps3.xml><?xml version="1.0" encoding="utf-8"?>
<ds:datastoreItem xmlns:ds="http://schemas.openxmlformats.org/officeDocument/2006/customXml" ds:itemID="{0F7B6975-8074-4176-BBB3-A935E65B7D13}">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A1970BC7-DBD5-4CEA-8FD5-C23F5A25E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A2DEF0-EBEB-4126-A08F-F3DDA4D7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4674</Words>
  <Characters>26645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2014-10-14T12:50:00Z</dcterms:created>
  <dcterms:modified xsi:type="dcterms:W3CDTF">2014-10-16T13:26:00Z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