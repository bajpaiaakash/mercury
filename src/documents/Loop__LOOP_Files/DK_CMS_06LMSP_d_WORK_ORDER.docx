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8984"/>
      </w:tblGrid>
      <w:tr w:rsidR="008549AB" w:rsidRPr="004D5F2B" w14:paraId="5EFFA47C" w14:textId="77777777" w:rsidTr="008549AB">
        <w:tc>
          <w:tcPr>
            <w:tcW w:w="8984" w:type="dxa"/>
            <w:tcBorders>
              <w:top w:val="nil"/>
              <w:left w:val="nil"/>
              <w:bottom w:val="nil"/>
              <w:right w:val="nil"/>
            </w:tcBorders>
          </w:tcPr>
          <w:p w14:paraId="70906121" w14:textId="7E97AA1E" w:rsidR="008549AB" w:rsidRDefault="008549AB">
            <w:pPr>
              <w:jc w:val="center"/>
              <w:rPr>
                <w:rFonts w:ascii="Arial" w:hAnsi="Arial" w:cs="Arial"/>
                <w:sz w:val="22"/>
                <w:szCs w:val="22"/>
                <w:lang w:val="en-US" w:eastAsia="en-US"/>
              </w:rPr>
            </w:pPr>
            <w:proofErr w:type="spellStart"/>
            <w:r>
              <w:rPr>
                <w:rFonts w:ascii="Arial" w:hAnsi="Arial" w:cs="Arial"/>
                <w:b/>
                <w:sz w:val="28"/>
                <w:lang w:val="en-US" w:eastAsia="en-US"/>
              </w:rPr>
              <w:t>Opgavebeskrivelse</w:t>
            </w:r>
            <w:proofErr w:type="spellEnd"/>
          </w:p>
          <w:p w14:paraId="6DEB132A" w14:textId="77777777" w:rsidR="008549AB" w:rsidRDefault="008549AB">
            <w:pPr>
              <w:jc w:val="both"/>
              <w:rPr>
                <w:rFonts w:ascii="Arial" w:hAnsi="Arial" w:cs="Arial"/>
                <w:sz w:val="22"/>
                <w:szCs w:val="22"/>
                <w:highlight w:val="yellow"/>
                <w:lang w:val="en-US" w:eastAsia="en-US"/>
              </w:rPr>
            </w:pPr>
          </w:p>
          <w:p w14:paraId="6E4B2CEA" w14:textId="77777777" w:rsidR="008549AB" w:rsidRDefault="008549AB">
            <w:pPr>
              <w:spacing w:line="280" w:lineRule="exact"/>
              <w:rPr>
                <w:rFonts w:ascii="Arial" w:hAnsi="Arial" w:cs="Arial"/>
                <w:sz w:val="22"/>
                <w:szCs w:val="22"/>
                <w:lang w:val="en-US" w:eastAsia="en-US"/>
              </w:rPr>
            </w:pPr>
            <w:r>
              <w:rPr>
                <w:rFonts w:ascii="Arial" w:hAnsi="Arial" w:cs="Arial"/>
                <w:sz w:val="22"/>
                <w:szCs w:val="22"/>
                <w:lang w:val="en-US" w:eastAsia="en-US"/>
              </w:rPr>
              <w:t>&lt;&lt;</w:t>
            </w:r>
            <w:proofErr w:type="spellStart"/>
            <w:r>
              <w:rPr>
                <w:rFonts w:ascii="Arial" w:hAnsi="Arial" w:cs="Arial"/>
                <w:sz w:val="22"/>
                <w:szCs w:val="22"/>
                <w:lang w:val="en-US" w:eastAsia="en-US"/>
              </w:rPr>
              <w:t>Account_MERC_Sfx_Nm_GLBL</w:t>
            </w:r>
            <w:proofErr w:type="spellEnd"/>
            <w:r>
              <w:rPr>
                <w:rFonts w:ascii="Arial" w:hAnsi="Arial" w:cs="Arial"/>
                <w:sz w:val="22"/>
                <w:szCs w:val="22"/>
                <w:lang w:val="en-US" w:eastAsia="en-US"/>
              </w:rPr>
              <w:t>&gt;&gt; &lt;&lt;</w:t>
            </w:r>
            <w:proofErr w:type="spellStart"/>
            <w:r>
              <w:rPr>
                <w:rFonts w:ascii="Arial" w:hAnsi="Arial" w:cs="Arial"/>
                <w:sz w:val="22"/>
                <w:szCs w:val="22"/>
                <w:lang w:val="en-US" w:eastAsia="en-US"/>
              </w:rPr>
              <w:t>Account_MERC_Name</w:t>
            </w:r>
            <w:proofErr w:type="spellEnd"/>
            <w:r>
              <w:rPr>
                <w:rFonts w:ascii="Arial" w:hAnsi="Arial" w:cs="Arial"/>
                <w:sz w:val="22"/>
                <w:szCs w:val="22"/>
                <w:lang w:val="en-US" w:eastAsia="en-US"/>
              </w:rPr>
              <w:t>&gt;&gt;</w:t>
            </w:r>
          </w:p>
          <w:p w14:paraId="5506F42F" w14:textId="77777777" w:rsidR="008549AB" w:rsidRDefault="008549AB">
            <w:pPr>
              <w:spacing w:line="280" w:lineRule="exact"/>
              <w:rPr>
                <w:rFonts w:ascii="Arial" w:hAnsi="Arial" w:cs="Arial"/>
                <w:sz w:val="22"/>
                <w:szCs w:val="22"/>
                <w:lang w:val="en-US" w:eastAsia="en-US"/>
              </w:rPr>
            </w:pPr>
            <w:r>
              <w:rPr>
                <w:rFonts w:ascii="Arial" w:hAnsi="Arial" w:cs="Arial"/>
                <w:sz w:val="22"/>
                <w:szCs w:val="22"/>
                <w:lang w:val="en-US" w:eastAsia="en-US"/>
              </w:rPr>
              <w:t>&lt;&lt;Address_GLBL_Line_1_Adrs_Txt_GLBL&gt;&gt;</w:t>
            </w:r>
          </w:p>
          <w:p w14:paraId="06D28D90" w14:textId="77777777" w:rsidR="008549AB" w:rsidRDefault="008549AB">
            <w:pPr>
              <w:spacing w:line="280" w:lineRule="exact"/>
              <w:rPr>
                <w:rFonts w:ascii="Arial" w:hAnsi="Arial" w:cs="Arial"/>
                <w:sz w:val="22"/>
                <w:szCs w:val="22"/>
                <w:lang w:val="en-US" w:eastAsia="en-US"/>
              </w:rPr>
            </w:pPr>
            <w:r>
              <w:rPr>
                <w:rFonts w:ascii="Arial" w:hAnsi="Arial" w:cs="Arial"/>
                <w:sz w:val="22"/>
                <w:szCs w:val="22"/>
                <w:lang w:val="en-US" w:eastAsia="en-US"/>
              </w:rPr>
              <w:t>&lt;&lt;Address_GLBL_Line_2_Adrs_Txt_GLBL&gt;&gt;</w:t>
            </w:r>
          </w:p>
          <w:p w14:paraId="568D82A9" w14:textId="77777777" w:rsidR="008549AB" w:rsidRDefault="008549AB">
            <w:pPr>
              <w:jc w:val="both"/>
              <w:rPr>
                <w:rFonts w:ascii="Arial" w:hAnsi="Arial" w:cs="Arial"/>
                <w:sz w:val="22"/>
                <w:szCs w:val="22"/>
                <w:lang w:val="en-US" w:eastAsia="en-US"/>
              </w:rPr>
            </w:pPr>
            <w:r>
              <w:rPr>
                <w:rFonts w:ascii="Arial" w:hAnsi="Arial" w:cs="Arial"/>
                <w:sz w:val="22"/>
                <w:szCs w:val="22"/>
                <w:lang w:val="en-US" w:eastAsia="en-US"/>
              </w:rPr>
              <w:t>&lt;&lt;</w:t>
            </w:r>
            <w:proofErr w:type="spellStart"/>
            <w:r>
              <w:rPr>
                <w:rFonts w:ascii="Arial" w:hAnsi="Arial" w:cs="Arial"/>
                <w:sz w:val="22"/>
                <w:szCs w:val="22"/>
                <w:lang w:val="en-US" w:eastAsia="en-US"/>
              </w:rPr>
              <w:t>Address_GLBL_Zip_Postal_Code_GLBL</w:t>
            </w:r>
            <w:proofErr w:type="spellEnd"/>
            <w:r>
              <w:rPr>
                <w:rFonts w:ascii="Arial" w:hAnsi="Arial" w:cs="Arial"/>
                <w:sz w:val="22"/>
                <w:szCs w:val="22"/>
                <w:lang w:val="en-US" w:eastAsia="en-US"/>
              </w:rPr>
              <w:t>&gt;&gt; &lt;&lt;</w:t>
            </w:r>
            <w:proofErr w:type="spellStart"/>
            <w:r>
              <w:rPr>
                <w:rFonts w:ascii="Arial" w:hAnsi="Arial" w:cs="Arial"/>
                <w:sz w:val="22"/>
                <w:szCs w:val="22"/>
                <w:lang w:val="en-US" w:eastAsia="en-US"/>
              </w:rPr>
              <w:t>Address_GLBL_City_GLBL</w:t>
            </w:r>
            <w:proofErr w:type="spellEnd"/>
            <w:r>
              <w:rPr>
                <w:rFonts w:ascii="Arial" w:hAnsi="Arial" w:cs="Arial"/>
                <w:sz w:val="22"/>
                <w:szCs w:val="22"/>
                <w:lang w:val="en-US" w:eastAsia="en-US"/>
              </w:rPr>
              <w:t>&gt;&gt;</w:t>
            </w:r>
          </w:p>
          <w:p w14:paraId="0DDA73D3" w14:textId="77777777" w:rsidR="008549AB" w:rsidRDefault="008549AB">
            <w:pPr>
              <w:jc w:val="both"/>
              <w:rPr>
                <w:rFonts w:ascii="Arial" w:hAnsi="Arial" w:cs="Arial"/>
                <w:sz w:val="22"/>
                <w:szCs w:val="22"/>
                <w:lang w:val="en-US" w:eastAsia="en-US"/>
              </w:rPr>
            </w:pPr>
          </w:p>
          <w:p w14:paraId="109A24BF" w14:textId="77777777" w:rsidR="008549AB" w:rsidRDefault="008549AB">
            <w:pPr>
              <w:jc w:val="both"/>
              <w:rPr>
                <w:rFonts w:ascii="Arial" w:hAnsi="Arial" w:cs="Arial"/>
                <w:sz w:val="22"/>
                <w:szCs w:val="22"/>
                <w:lang w:val="en-US" w:eastAsia="en-US"/>
              </w:rPr>
            </w:pPr>
          </w:p>
          <w:p w14:paraId="0480649E" w14:textId="77777777" w:rsidR="008549AB" w:rsidRDefault="008549AB">
            <w:pPr>
              <w:tabs>
                <w:tab w:val="left" w:pos="0"/>
              </w:tabs>
              <w:ind w:right="-5"/>
              <w:jc w:val="both"/>
              <w:rPr>
                <w:rFonts w:ascii="Arial" w:hAnsi="Arial" w:cs="Arial"/>
                <w:b/>
                <w:sz w:val="22"/>
                <w:szCs w:val="22"/>
                <w:lang w:val="da-DK" w:eastAsia="en-US"/>
              </w:rPr>
            </w:pPr>
            <w:r w:rsidRPr="008549AB">
              <w:rPr>
                <w:rFonts w:ascii="Arial" w:hAnsi="Arial" w:cs="Arial"/>
                <w:sz w:val="22"/>
                <w:lang w:val="da-DK" w:eastAsia="en-US"/>
              </w:rPr>
              <w:t xml:space="preserve">Denne Opgavebeskrivelse er indgået i henhold og som tillæg til ”Foredragsholder-/Konsulentaftale”, indgået mellem Lilly og </w:t>
            </w:r>
            <w:r w:rsidRPr="008549AB">
              <w:rPr>
                <w:rFonts w:ascii="Arial" w:hAnsi="Arial" w:cs="Arial"/>
                <w:sz w:val="22"/>
                <w:szCs w:val="22"/>
                <w:lang w:val="da-DK" w:eastAsia="en-US"/>
              </w:rPr>
              <w:t>&lt;&lt;Form_HCP/Company/Institution&gt;&gt;</w:t>
            </w:r>
            <w:r w:rsidRPr="008549AB">
              <w:rPr>
                <w:rFonts w:ascii="Arial" w:hAnsi="Arial" w:cs="Arial"/>
                <w:sz w:val="22"/>
                <w:lang w:val="da-DK" w:eastAsia="en-US"/>
              </w:rPr>
              <w:t xml:space="preserve"> ("Aftale") ("Aftale") og er omfattet af Aftalens vilkår. Aftalen vil være i kraft i hele dennes Løbetid, således at den Ydelse, der er beskrevet i denne Opgavebeskrivelse, kan leveres.</w:t>
            </w:r>
          </w:p>
          <w:p w14:paraId="4CA0C1D6" w14:textId="77777777" w:rsidR="008549AB" w:rsidRPr="008549AB" w:rsidRDefault="008549AB">
            <w:pPr>
              <w:tabs>
                <w:tab w:val="left" w:pos="0"/>
              </w:tabs>
              <w:ind w:right="-5"/>
              <w:jc w:val="both"/>
              <w:rPr>
                <w:rFonts w:ascii="Arial" w:hAnsi="Arial" w:cs="Arial"/>
                <w:b/>
                <w:sz w:val="22"/>
                <w:szCs w:val="22"/>
                <w:lang w:val="da-DK" w:eastAsia="en-US"/>
              </w:rPr>
            </w:pPr>
          </w:p>
          <w:p w14:paraId="4E3910AC" w14:textId="77777777" w:rsidR="008549AB" w:rsidRPr="008549AB" w:rsidRDefault="008549AB">
            <w:pPr>
              <w:tabs>
                <w:tab w:val="left" w:pos="0"/>
              </w:tabs>
              <w:ind w:right="-5"/>
              <w:jc w:val="both"/>
              <w:rPr>
                <w:rFonts w:ascii="Arial" w:hAnsi="Arial" w:cs="Arial"/>
                <w:sz w:val="22"/>
                <w:szCs w:val="22"/>
                <w:lang w:val="da-DK" w:eastAsia="en-US"/>
              </w:rPr>
            </w:pPr>
            <w:r w:rsidRPr="008549AB">
              <w:rPr>
                <w:rFonts w:ascii="Arial" w:hAnsi="Arial" w:cs="Arial"/>
                <w:b/>
                <w:sz w:val="22"/>
                <w:lang w:val="da-DK" w:eastAsia="en-US"/>
              </w:rPr>
              <w:t>Lilly bekræfter, at Du skal levere følgende Ydelser til Eli Lilly Danmark A/S</w:t>
            </w:r>
          </w:p>
          <w:p w14:paraId="7E417FD4" w14:textId="77777777" w:rsidR="008549AB" w:rsidRDefault="008549AB">
            <w:pPr>
              <w:jc w:val="both"/>
              <w:rPr>
                <w:rFonts w:ascii="Arial" w:hAnsi="Arial" w:cs="Arial"/>
                <w:sz w:val="22"/>
                <w:szCs w:val="22"/>
                <w:highlight w:val="magenta"/>
                <w:lang w:val="en-US" w:eastAsia="en-US"/>
              </w:rPr>
            </w:pPr>
            <w:r>
              <w:rPr>
                <w:rFonts w:ascii="Arial" w:hAnsi="Arial" w:cs="Arial"/>
                <w:sz w:val="22"/>
                <w:highlight w:val="magenta"/>
                <w:lang w:val="en-US" w:eastAsia="en-US"/>
              </w:rPr>
              <w:t>Language in case the service is delivered to an affiliate different than the home affiliate: system to populate if relevant</w:t>
            </w:r>
          </w:p>
          <w:p w14:paraId="31D1F70E" w14:textId="77777777" w:rsidR="008549AB" w:rsidRDefault="008549AB">
            <w:pPr>
              <w:rPr>
                <w:rFonts w:ascii="Arial" w:hAnsi="Arial" w:cs="Arial"/>
                <w:sz w:val="22"/>
                <w:szCs w:val="22"/>
                <w:highlight w:val="yellow"/>
                <w:lang w:val="da-DK" w:eastAsia="en-US"/>
              </w:rPr>
            </w:pPr>
            <w:r w:rsidRPr="008549AB">
              <w:rPr>
                <w:rFonts w:ascii="Arial" w:hAnsi="Arial" w:cs="Arial"/>
                <w:sz w:val="22"/>
                <w:lang w:val="da-DK" w:eastAsia="en-US"/>
              </w:rPr>
              <w:t>Af logistiske årsager indgås denne Aftale fra Lillys side af Lillys datterselskab i Foredragsholder/Konsulentens/Institutionens hjemland: men ydelserne ønskes af og ydes til et andet Lilly datterselskab (insert name of affiliate receiving the services).</w:t>
            </w:r>
          </w:p>
        </w:tc>
      </w:tr>
    </w:tbl>
    <w:p w14:paraId="1055FF11" w14:textId="77777777" w:rsidR="008549AB" w:rsidRDefault="008549AB" w:rsidP="008549AB">
      <w:pPr>
        <w:jc w:val="both"/>
        <w:rPr>
          <w:rFonts w:ascii="Arial" w:hAnsi="Arial" w:cs="Arial"/>
          <w:sz w:val="22"/>
          <w:szCs w:val="22"/>
          <w:lang w:val="de-DE" w:eastAsia="da-DK" w:bidi="da-DK"/>
        </w:rPr>
      </w:pPr>
      <w:r>
        <w:rPr>
          <w:rFonts w:ascii="Arial" w:hAnsi="Arial" w:cs="Arial"/>
          <w:sz w:val="22"/>
          <w:szCs w:val="22"/>
          <w:lang w:val="de-DE"/>
        </w:rPr>
        <w:fldChar w:fldCharType="begin"/>
      </w:r>
      <w:r>
        <w:rPr>
          <w:rFonts w:ascii="Arial" w:hAnsi="Arial" w:cs="Arial"/>
          <w:sz w:val="22"/>
          <w:szCs w:val="22"/>
          <w:lang w:val="de-DE"/>
        </w:rPr>
        <w:instrText xml:space="preserve"> IF "</w:instrText>
      </w:r>
      <w:r>
        <w:rPr>
          <w:rFonts w:ascii="Arial" w:hAnsi="Arial" w:cs="Arial"/>
          <w:sz w:val="22"/>
          <w:szCs w:val="22"/>
        </w:rPr>
        <w:instrText>&lt;&lt;Meeting_Name_MERC_Type_MERC&gt;&gt;</w:instrText>
      </w:r>
      <w:r>
        <w:rPr>
          <w:rFonts w:ascii="Arial" w:hAnsi="Arial" w:cs="Arial"/>
          <w:sz w:val="22"/>
          <w:szCs w:val="22"/>
          <w:lang w:val="de-DE"/>
        </w:rPr>
        <w:instrText>"="Promotional"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4"/>
      </w:tblGrid>
      <w:tr w:rsidR="008549AB" w14:paraId="613537A1" w14:textId="77777777" w:rsidTr="008549AB">
        <w:tc>
          <w:tcPr>
            <w:tcW w:w="8984" w:type="dxa"/>
          </w:tcPr>
          <w:p w14:paraId="4E26F6BB" w14:textId="77777777" w:rsidR="008549AB" w:rsidRDefault="008549AB">
            <w:pPr>
              <w:jc w:val="both"/>
              <w:rPr>
                <w:rFonts w:ascii="Arial" w:hAnsi="Arial" w:cs="Arial"/>
                <w:sz w:val="22"/>
                <w:szCs w:val="22"/>
                <w:lang w:val="en-US" w:eastAsia="en-US"/>
              </w:rPr>
            </w:pPr>
            <w:r>
              <w:rPr>
                <w:rFonts w:ascii="Arial" w:hAnsi="Arial" w:cs="Arial"/>
                <w:i/>
                <w:sz w:val="22"/>
                <w:lang w:val="en-US" w:eastAsia="en-US"/>
              </w:rPr>
              <w:instrText>Type of service</w:instrText>
            </w:r>
            <w:r>
              <w:rPr>
                <w:rFonts w:ascii="Arial" w:hAnsi="Arial" w:cs="Arial"/>
                <w:sz w:val="22"/>
                <w:lang w:val="en-US" w:eastAsia="en-US"/>
              </w:rPr>
              <w:instrText xml:space="preserve">): </w:instrText>
            </w:r>
          </w:p>
          <w:p w14:paraId="47D44FAE" w14:textId="77777777" w:rsidR="008549AB" w:rsidRDefault="008549AB">
            <w:pPr>
              <w:jc w:val="both"/>
              <w:rPr>
                <w:rFonts w:ascii="Arial" w:hAnsi="Arial" w:cs="Arial"/>
                <w:sz w:val="22"/>
                <w:szCs w:val="22"/>
                <w:lang w:eastAsia="en-US"/>
              </w:rPr>
            </w:pPr>
            <w:r>
              <w:rPr>
                <w:rFonts w:ascii="Arial" w:hAnsi="Arial" w:cs="Arial"/>
                <w:sz w:val="22"/>
                <w:lang w:val="en-US" w:eastAsia="en-US"/>
              </w:rPr>
              <w:instrText>Foredrag eller mødestyring på et Lilly sponsoreret markedsføringsmøde</w:instrText>
            </w:r>
          </w:p>
          <w:p w14:paraId="3701A7B2" w14:textId="77777777" w:rsidR="008549AB" w:rsidRDefault="008549AB">
            <w:pPr>
              <w:jc w:val="both"/>
              <w:rPr>
                <w:rFonts w:ascii="Arial" w:eastAsiaTheme="minorEastAsia" w:hAnsi="Arial" w:cs="Arial"/>
                <w:sz w:val="22"/>
                <w:szCs w:val="24"/>
                <w:lang w:val="it-IT" w:eastAsia="en-US"/>
              </w:rPr>
            </w:pPr>
          </w:p>
          <w:p w14:paraId="558B1734" w14:textId="77777777" w:rsidR="008549AB" w:rsidRDefault="008549AB">
            <w:pPr>
              <w:jc w:val="both"/>
              <w:rPr>
                <w:rFonts w:ascii="Arial" w:hAnsi="Arial" w:cs="Arial"/>
                <w:sz w:val="22"/>
                <w:szCs w:val="22"/>
                <w:lang w:eastAsia="en-US"/>
              </w:rPr>
            </w:pPr>
            <w:r>
              <w:rPr>
                <w:rFonts w:ascii="Arial" w:hAnsi="Arial" w:cs="Arial"/>
                <w:lang w:val="en-US" w:eastAsia="en-US"/>
              </w:rPr>
              <w:instrText>(</w:instrText>
            </w:r>
            <w:r>
              <w:rPr>
                <w:rFonts w:ascii="Arial" w:hAnsi="Arial" w:cs="Arial"/>
                <w:i/>
                <w:sz w:val="22"/>
                <w:lang w:val="en-US" w:eastAsia="en-US"/>
              </w:rPr>
              <w:instrText>vælg,</w:instrText>
            </w:r>
            <w:ins w:id="0" w:author="Eli Lilly &amp; Company" w:date="2014-07-07T09:08:00Z">
              <w:r>
                <w:rPr>
                  <w:rFonts w:ascii="Arial" w:hAnsi="Arial" w:cs="Arial"/>
                  <w:i/>
                  <w:sz w:val="22"/>
                  <w:lang w:val="en-US" w:eastAsia="en-US"/>
                </w:rPr>
                <w:instrText xml:space="preserve"> </w:instrText>
              </w:r>
            </w:ins>
            <w:r>
              <w:rPr>
                <w:rFonts w:ascii="Arial" w:hAnsi="Arial" w:cs="Arial"/>
                <w:i/>
                <w:sz w:val="22"/>
                <w:lang w:val="en-US" w:eastAsia="en-US"/>
              </w:rPr>
              <w:instrText>hvis relevant)</w:instrText>
            </w:r>
          </w:p>
          <w:p w14:paraId="540600ED" w14:textId="77777777" w:rsidR="008549AB" w:rsidRDefault="008549AB">
            <w:pPr>
              <w:ind w:left="426"/>
              <w:jc w:val="both"/>
              <w:rPr>
                <w:rFonts w:ascii="Arial" w:hAnsi="Arial" w:cs="Arial"/>
                <w:sz w:val="22"/>
                <w:szCs w:val="22"/>
                <w:lang w:val="da-DK" w:eastAsia="en-US"/>
              </w:rPr>
            </w:pPr>
            <w:r>
              <w:rPr>
                <w:rFonts w:ascii="Arial" w:hAnsi="Arial" w:cs="Arial"/>
                <w:sz w:val="22"/>
                <w:lang w:val="en-US" w:eastAsia="en-US"/>
              </w:rPr>
              <w:instrText>Møde: &lt;&lt;Meeting_MERC_Name&gt;&gt;</w:instrText>
            </w:r>
          </w:p>
          <w:p w14:paraId="055E788A" w14:textId="77777777" w:rsidR="008549AB" w:rsidRDefault="008549AB">
            <w:pPr>
              <w:ind w:left="426"/>
              <w:jc w:val="both"/>
              <w:rPr>
                <w:rFonts w:ascii="Arial" w:hAnsi="Arial" w:cs="Arial"/>
                <w:color w:val="FF0000"/>
                <w:sz w:val="22"/>
                <w:szCs w:val="22"/>
                <w:lang w:eastAsia="en-US"/>
              </w:rPr>
            </w:pPr>
            <w:r>
              <w:rPr>
                <w:rFonts w:ascii="Arial" w:hAnsi="Arial" w:cs="Arial"/>
                <w:sz w:val="22"/>
                <w:lang w:val="en-US" w:eastAsia="en-US"/>
              </w:rPr>
              <w:instrText>Emne: &lt;&lt;Meeting_Participant_MERC_Topic_Area_MERC&gt;&gt;</w:instrText>
            </w:r>
          </w:p>
          <w:p w14:paraId="144303F4" w14:textId="77777777" w:rsidR="008549AB" w:rsidRDefault="008549AB">
            <w:pPr>
              <w:ind w:left="426"/>
              <w:jc w:val="both"/>
              <w:rPr>
                <w:rFonts w:ascii="Arial" w:hAnsi="Arial" w:cs="Arial"/>
                <w:sz w:val="22"/>
                <w:szCs w:val="22"/>
                <w:lang w:val="en-US" w:eastAsia="en-US"/>
              </w:rPr>
            </w:pPr>
            <w:r>
              <w:rPr>
                <w:rFonts w:ascii="Arial" w:hAnsi="Arial" w:cs="Arial"/>
                <w:sz w:val="22"/>
                <w:lang w:val="en-US" w:eastAsia="en-US"/>
              </w:rPr>
              <w:instrText>Mødedato: &lt;&lt;Meeting_MERC_Date_of_Event_MERC__s&gt;&gt;</w:instrText>
            </w:r>
          </w:p>
          <w:p w14:paraId="69FB557F" w14:textId="77777777" w:rsidR="008549AB" w:rsidRDefault="008549AB">
            <w:pPr>
              <w:ind w:left="426"/>
              <w:jc w:val="both"/>
              <w:rPr>
                <w:rFonts w:ascii="Arial" w:hAnsi="Arial" w:cs="Arial"/>
                <w:sz w:val="22"/>
                <w:szCs w:val="22"/>
                <w:lang w:val="en-US" w:eastAsia="en-US"/>
              </w:rPr>
            </w:pPr>
            <w:r>
              <w:rPr>
                <w:rFonts w:ascii="Arial" w:hAnsi="Arial" w:cs="Arial"/>
                <w:sz w:val="22"/>
                <w:lang w:val="en-US" w:eastAsia="en-US"/>
              </w:rPr>
              <w:instrText>Sted: &lt;&lt;Meeting_MERC_City_of_Meeting_MERC&gt;&gt;</w:instrText>
            </w:r>
          </w:p>
          <w:p w14:paraId="6A0BC944" w14:textId="77777777" w:rsidR="008549AB" w:rsidRDefault="008549AB">
            <w:pPr>
              <w:ind w:left="426"/>
              <w:jc w:val="both"/>
              <w:rPr>
                <w:rFonts w:ascii="Arial" w:hAnsi="Arial" w:cs="Arial"/>
                <w:sz w:val="22"/>
                <w:szCs w:val="22"/>
                <w:lang w:val="en-US" w:eastAsia="en-US"/>
              </w:rPr>
            </w:pPr>
            <w:r>
              <w:rPr>
                <w:rFonts w:ascii="Arial" w:hAnsi="Arial" w:cs="Arial"/>
                <w:sz w:val="22"/>
                <w:lang w:val="en-US" w:eastAsia="en-US"/>
              </w:rPr>
              <w:instrText xml:space="preserve">Andet (valgfrit):  </w:instrText>
            </w:r>
            <w:r>
              <w:rPr>
                <w:rFonts w:ascii="Arial" w:hAnsi="Arial" w:cs="Arial"/>
                <w:sz w:val="22"/>
                <w:szCs w:val="22"/>
                <w:highlight w:val="magenta"/>
                <w:lang w:val="en-US" w:eastAsia="en-US"/>
              </w:rPr>
              <w:instrText xml:space="preserve">&lt;&lt;Form_Additional requirements&gt;&gt; </w:instrText>
            </w:r>
          </w:p>
        </w:tc>
      </w:tr>
    </w:tbl>
    <w:p w14:paraId="51A3F3FA" w14:textId="77777777" w:rsidR="008549AB" w:rsidRDefault="008549AB" w:rsidP="008549AB">
      <w:pPr>
        <w:jc w:val="both"/>
        <w:rPr>
          <w:rFonts w:ascii="Arial" w:hAnsi="Arial" w:cs="Arial"/>
          <w:sz w:val="22"/>
          <w:szCs w:val="22"/>
          <w:lang w:val="de-DE" w:eastAsia="da-DK" w:bidi="da-DK"/>
        </w:rPr>
      </w:pPr>
      <w:r>
        <w:rPr>
          <w:rFonts w:ascii="Arial" w:hAnsi="Arial" w:cs="Arial"/>
          <w:sz w:val="22"/>
          <w:szCs w:val="22"/>
          <w:lang w:val="de-DE"/>
        </w:rPr>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r>
        <w:rPr>
          <w:rFonts w:ascii="Arial" w:hAnsi="Arial" w:cs="Arial"/>
          <w:sz w:val="22"/>
          <w:szCs w:val="22"/>
          <w:lang w:val="de-DE"/>
        </w:rPr>
        <w:fldChar w:fldCharType="begin"/>
      </w:r>
      <w:r>
        <w:rPr>
          <w:rFonts w:ascii="Arial" w:hAnsi="Arial" w:cs="Arial"/>
          <w:sz w:val="22"/>
          <w:szCs w:val="22"/>
          <w:lang w:val="de-DE"/>
        </w:rPr>
        <w:instrText xml:space="preserve"> IF "</w:instrText>
      </w:r>
      <w:r>
        <w:rPr>
          <w:rFonts w:ascii="Arial" w:hAnsi="Arial" w:cs="Arial"/>
          <w:sz w:val="22"/>
          <w:szCs w:val="22"/>
        </w:rPr>
        <w:instrText>&lt;&lt;Meeting_Name_MERC_Type_MERC&gt;&gt;</w:instrText>
      </w:r>
      <w:r>
        <w:rPr>
          <w:rFonts w:ascii="Arial" w:hAnsi="Arial" w:cs="Arial"/>
          <w:sz w:val="22"/>
          <w:szCs w:val="22"/>
          <w:lang w:val="de-DE"/>
        </w:rPr>
        <w:instrText>"="Health Education"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4"/>
      </w:tblGrid>
      <w:tr w:rsidR="008549AB" w14:paraId="3E0C7E74" w14:textId="77777777" w:rsidTr="008549AB">
        <w:tc>
          <w:tcPr>
            <w:tcW w:w="8984" w:type="dxa"/>
          </w:tcPr>
          <w:p w14:paraId="19D3AB85" w14:textId="77777777" w:rsidR="008549AB" w:rsidRDefault="008549AB">
            <w:pPr>
              <w:jc w:val="both"/>
              <w:rPr>
                <w:rFonts w:ascii="Arial" w:hAnsi="Arial" w:cs="Arial"/>
                <w:sz w:val="22"/>
                <w:szCs w:val="22"/>
                <w:lang w:val="en-US" w:eastAsia="en-US"/>
              </w:rPr>
            </w:pPr>
            <w:r>
              <w:rPr>
                <w:rFonts w:ascii="Arial" w:hAnsi="Arial" w:cs="Arial"/>
                <w:i/>
                <w:sz w:val="22"/>
                <w:lang w:val="en-US" w:eastAsia="en-US"/>
              </w:rPr>
              <w:instrText>Type of service</w:instrText>
            </w:r>
            <w:r>
              <w:rPr>
                <w:rFonts w:ascii="Arial" w:hAnsi="Arial" w:cs="Arial"/>
                <w:sz w:val="22"/>
                <w:lang w:val="en-US" w:eastAsia="en-US"/>
              </w:rPr>
              <w:instrText xml:space="preserve">): </w:instrText>
            </w:r>
          </w:p>
          <w:p w14:paraId="6867BDCB" w14:textId="28AE6A0C" w:rsidR="008549AB" w:rsidRDefault="008549AB">
            <w:pPr>
              <w:jc w:val="both"/>
              <w:rPr>
                <w:rFonts w:ascii="Arial" w:hAnsi="Arial" w:cs="Arial"/>
                <w:sz w:val="22"/>
                <w:szCs w:val="22"/>
                <w:lang w:eastAsia="en-US"/>
              </w:rPr>
            </w:pPr>
            <w:r>
              <w:rPr>
                <w:rFonts w:ascii="Arial" w:hAnsi="Arial" w:cs="Arial"/>
                <w:sz w:val="22"/>
                <w:lang w:val="en-US" w:eastAsia="en-US"/>
              </w:rPr>
              <w:instrText>Foredrag eller mødestyring på et Lilly sponsoreret sundhe</w:instrText>
            </w:r>
            <w:r>
              <w:rPr>
                <w:rFonts w:ascii="Arial" w:hAnsi="Arial" w:cs="Arial"/>
                <w:sz w:val="22"/>
                <w:lang w:val="en-US" w:eastAsia="en-US"/>
              </w:rPr>
              <w:instrText>d</w:instrText>
            </w:r>
            <w:r>
              <w:rPr>
                <w:rFonts w:ascii="Arial" w:hAnsi="Arial" w:cs="Arial"/>
                <w:sz w:val="22"/>
                <w:lang w:val="en-US" w:eastAsia="en-US"/>
              </w:rPr>
              <w:instrText>suddannelsesmøde</w:instrText>
            </w:r>
            <w:r w:rsidR="004D5F2B">
              <w:rPr>
                <w:rFonts w:ascii="Arial" w:hAnsi="Arial" w:cs="Arial"/>
                <w:sz w:val="22"/>
                <w:lang w:val="en-US" w:eastAsia="en-US"/>
              </w:rPr>
              <w:instrText>.</w:instrText>
            </w:r>
          </w:p>
          <w:p w14:paraId="6EE90297" w14:textId="77777777" w:rsidR="008549AB" w:rsidRDefault="008549AB">
            <w:pPr>
              <w:jc w:val="both"/>
              <w:rPr>
                <w:rFonts w:ascii="Arial" w:eastAsiaTheme="minorEastAsia" w:hAnsi="Arial" w:cs="Arial"/>
                <w:sz w:val="22"/>
                <w:szCs w:val="24"/>
                <w:lang w:val="it-IT" w:eastAsia="en-US"/>
              </w:rPr>
            </w:pPr>
          </w:p>
          <w:p w14:paraId="7C153FA1" w14:textId="77777777" w:rsidR="008549AB" w:rsidRDefault="008549AB">
            <w:pPr>
              <w:jc w:val="both"/>
              <w:rPr>
                <w:rFonts w:ascii="Arial" w:hAnsi="Arial" w:cs="Arial"/>
                <w:sz w:val="22"/>
                <w:szCs w:val="22"/>
                <w:lang w:eastAsia="en-US"/>
              </w:rPr>
            </w:pPr>
            <w:r>
              <w:rPr>
                <w:rFonts w:ascii="Arial" w:hAnsi="Arial" w:cs="Arial"/>
                <w:lang w:val="en-US" w:eastAsia="en-US"/>
              </w:rPr>
              <w:instrText>(</w:instrText>
            </w:r>
            <w:r>
              <w:rPr>
                <w:rFonts w:ascii="Arial" w:hAnsi="Arial" w:cs="Arial"/>
                <w:i/>
                <w:sz w:val="22"/>
                <w:lang w:val="en-US" w:eastAsia="en-US"/>
              </w:rPr>
              <w:instrText>vælg,</w:instrText>
            </w:r>
            <w:ins w:id="1" w:author="Eli Lilly &amp; Company" w:date="2014-07-07T09:08:00Z">
              <w:r>
                <w:rPr>
                  <w:rFonts w:ascii="Arial" w:hAnsi="Arial" w:cs="Arial"/>
                  <w:i/>
                  <w:sz w:val="22"/>
                  <w:lang w:val="en-US" w:eastAsia="en-US"/>
                </w:rPr>
                <w:instrText xml:space="preserve"> </w:instrText>
              </w:r>
            </w:ins>
            <w:r>
              <w:rPr>
                <w:rFonts w:ascii="Arial" w:hAnsi="Arial" w:cs="Arial"/>
                <w:i/>
                <w:sz w:val="22"/>
                <w:lang w:val="en-US" w:eastAsia="en-US"/>
              </w:rPr>
              <w:instrText>hvis relevant)</w:instrText>
            </w:r>
          </w:p>
          <w:p w14:paraId="56370F87" w14:textId="77777777" w:rsidR="008549AB" w:rsidRDefault="008549AB">
            <w:pPr>
              <w:ind w:left="426"/>
              <w:jc w:val="both"/>
              <w:rPr>
                <w:rFonts w:ascii="Arial" w:hAnsi="Arial" w:cs="Arial"/>
                <w:sz w:val="22"/>
                <w:szCs w:val="22"/>
                <w:lang w:val="da-DK" w:eastAsia="en-US"/>
              </w:rPr>
            </w:pPr>
            <w:r>
              <w:rPr>
                <w:rFonts w:ascii="Arial" w:hAnsi="Arial" w:cs="Arial"/>
                <w:sz w:val="22"/>
                <w:lang w:val="en-US" w:eastAsia="en-US"/>
              </w:rPr>
              <w:instrText>Møde: &lt;&lt;Meeting_MERC_Name&gt;&gt;</w:instrText>
            </w:r>
          </w:p>
          <w:p w14:paraId="195B9A9E" w14:textId="77777777" w:rsidR="008549AB" w:rsidRDefault="008549AB">
            <w:pPr>
              <w:ind w:left="426"/>
              <w:jc w:val="both"/>
              <w:rPr>
                <w:rFonts w:ascii="Arial" w:hAnsi="Arial" w:cs="Arial"/>
                <w:color w:val="FF0000"/>
                <w:sz w:val="22"/>
                <w:szCs w:val="22"/>
                <w:lang w:eastAsia="en-US"/>
              </w:rPr>
            </w:pPr>
            <w:r>
              <w:rPr>
                <w:rFonts w:ascii="Arial" w:hAnsi="Arial" w:cs="Arial"/>
                <w:sz w:val="22"/>
                <w:lang w:val="en-US" w:eastAsia="en-US"/>
              </w:rPr>
              <w:instrText>Emne: &lt;&lt;Meeting_Participant_MERC_Topic_Area_MERC&gt;&gt;</w:instrText>
            </w:r>
          </w:p>
          <w:p w14:paraId="6A475A71" w14:textId="77777777" w:rsidR="008549AB" w:rsidRDefault="008549AB">
            <w:pPr>
              <w:ind w:left="426"/>
              <w:jc w:val="both"/>
              <w:rPr>
                <w:rFonts w:ascii="Arial" w:hAnsi="Arial" w:cs="Arial"/>
                <w:sz w:val="22"/>
                <w:szCs w:val="22"/>
                <w:lang w:val="en-US" w:eastAsia="en-US"/>
              </w:rPr>
            </w:pPr>
            <w:r>
              <w:rPr>
                <w:rFonts w:ascii="Arial" w:hAnsi="Arial" w:cs="Arial"/>
                <w:sz w:val="22"/>
                <w:lang w:val="en-US" w:eastAsia="en-US"/>
              </w:rPr>
              <w:instrText>Mødedato: &lt;&lt;Meeting_MERC_Date_of_Event_MERC__s&gt;&gt;</w:instrText>
            </w:r>
          </w:p>
          <w:p w14:paraId="4E657FFC" w14:textId="77777777" w:rsidR="008549AB" w:rsidRDefault="008549AB">
            <w:pPr>
              <w:ind w:left="426"/>
              <w:jc w:val="both"/>
              <w:rPr>
                <w:rFonts w:ascii="Arial" w:hAnsi="Arial" w:cs="Arial"/>
                <w:sz w:val="22"/>
                <w:szCs w:val="22"/>
                <w:lang w:val="en-US" w:eastAsia="en-US"/>
              </w:rPr>
            </w:pPr>
            <w:r>
              <w:rPr>
                <w:rFonts w:ascii="Arial" w:hAnsi="Arial" w:cs="Arial"/>
                <w:sz w:val="22"/>
                <w:lang w:val="en-US" w:eastAsia="en-US"/>
              </w:rPr>
              <w:instrText>Sted: &lt;&lt;Meeting_MERC_City_of_Meeting_MERC&gt;&gt;</w:instrText>
            </w:r>
          </w:p>
          <w:p w14:paraId="26EBC5B5" w14:textId="77777777" w:rsidR="008549AB" w:rsidRDefault="008549AB">
            <w:pPr>
              <w:ind w:left="426"/>
              <w:jc w:val="both"/>
              <w:rPr>
                <w:rFonts w:ascii="Arial" w:hAnsi="Arial" w:cs="Arial"/>
                <w:sz w:val="22"/>
                <w:szCs w:val="22"/>
                <w:lang w:val="en-US" w:eastAsia="en-US"/>
              </w:rPr>
            </w:pPr>
            <w:r>
              <w:rPr>
                <w:rFonts w:ascii="Arial" w:hAnsi="Arial" w:cs="Arial"/>
                <w:sz w:val="22"/>
                <w:lang w:val="en-US" w:eastAsia="en-US"/>
              </w:rPr>
              <w:instrText xml:space="preserve">Andet (valgfrit):  </w:instrText>
            </w:r>
            <w:r>
              <w:rPr>
                <w:rFonts w:ascii="Arial" w:hAnsi="Arial" w:cs="Arial"/>
                <w:sz w:val="22"/>
                <w:szCs w:val="22"/>
                <w:highlight w:val="magenta"/>
                <w:lang w:val="en-US" w:eastAsia="en-US"/>
              </w:rPr>
              <w:instrText xml:space="preserve">&lt;&lt;Form_Additional requirements&gt;&gt; </w:instrText>
            </w:r>
          </w:p>
        </w:tc>
      </w:tr>
    </w:tbl>
    <w:p w14:paraId="005C0FD8" w14:textId="77777777" w:rsidR="008549AB" w:rsidRDefault="008549AB" w:rsidP="008549AB">
      <w:pPr>
        <w:jc w:val="both"/>
        <w:rPr>
          <w:rFonts w:ascii="Arial" w:hAnsi="Arial" w:cs="Arial"/>
          <w:sz w:val="22"/>
          <w:szCs w:val="22"/>
          <w:lang w:val="de-DE" w:eastAsia="da-DK" w:bidi="da-DK"/>
        </w:rPr>
      </w:pPr>
      <w:r>
        <w:rPr>
          <w:rFonts w:ascii="Arial" w:hAnsi="Arial" w:cs="Arial"/>
          <w:sz w:val="22"/>
          <w:szCs w:val="22"/>
          <w:lang w:val="de-DE"/>
        </w:rPr>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r>
        <w:rPr>
          <w:rFonts w:ascii="Arial" w:hAnsi="Arial" w:cs="Arial"/>
          <w:sz w:val="22"/>
          <w:szCs w:val="22"/>
          <w:lang w:val="de-DE"/>
        </w:rPr>
        <w:fldChar w:fldCharType="begin"/>
      </w:r>
      <w:r>
        <w:rPr>
          <w:rFonts w:ascii="Arial" w:hAnsi="Arial" w:cs="Arial"/>
          <w:sz w:val="22"/>
          <w:szCs w:val="22"/>
          <w:lang w:val="de-DE"/>
        </w:rPr>
        <w:instrText xml:space="preserve"> IF "</w:instrText>
      </w:r>
      <w:r>
        <w:rPr>
          <w:rFonts w:ascii="Arial" w:hAnsi="Arial" w:cs="Arial"/>
          <w:sz w:val="22"/>
          <w:szCs w:val="22"/>
        </w:rPr>
        <w:instrText>&lt;&lt;Meeting_Name_MERC_Type_MERC&gt;&gt;</w:instrText>
      </w:r>
      <w:r>
        <w:rPr>
          <w:rFonts w:ascii="Arial" w:hAnsi="Arial" w:cs="Arial"/>
          <w:sz w:val="22"/>
          <w:szCs w:val="22"/>
          <w:lang w:val="de-DE"/>
        </w:rPr>
        <w:instrText>"="Scientific Exchange"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4"/>
      </w:tblGrid>
      <w:tr w:rsidR="008549AB" w14:paraId="58B97C26" w14:textId="77777777" w:rsidTr="008549AB">
        <w:tc>
          <w:tcPr>
            <w:tcW w:w="8984" w:type="dxa"/>
          </w:tcPr>
          <w:p w14:paraId="66D893EE" w14:textId="77777777" w:rsidR="008549AB" w:rsidRDefault="008549AB">
            <w:pPr>
              <w:jc w:val="both"/>
              <w:rPr>
                <w:rFonts w:ascii="Arial" w:hAnsi="Arial" w:cs="Arial"/>
                <w:sz w:val="22"/>
                <w:szCs w:val="22"/>
                <w:lang w:val="en-US" w:eastAsia="en-US"/>
              </w:rPr>
            </w:pPr>
            <w:r>
              <w:rPr>
                <w:rFonts w:ascii="Arial" w:hAnsi="Arial" w:cs="Arial"/>
                <w:i/>
                <w:sz w:val="22"/>
                <w:lang w:val="en-US" w:eastAsia="en-US"/>
              </w:rPr>
              <w:instrText>Type of service</w:instrText>
            </w:r>
            <w:r>
              <w:rPr>
                <w:rFonts w:ascii="Arial" w:hAnsi="Arial" w:cs="Arial"/>
                <w:sz w:val="22"/>
                <w:lang w:val="en-US" w:eastAsia="en-US"/>
              </w:rPr>
              <w:instrText xml:space="preserve">): </w:instrText>
            </w:r>
          </w:p>
          <w:p w14:paraId="1DAFEFBA" w14:textId="62F2FF51" w:rsidR="008549AB" w:rsidRDefault="008549AB">
            <w:pPr>
              <w:jc w:val="both"/>
              <w:rPr>
                <w:rFonts w:ascii="Arial" w:hAnsi="Arial" w:cs="Arial"/>
                <w:sz w:val="22"/>
                <w:szCs w:val="22"/>
                <w:lang w:eastAsia="en-US"/>
              </w:rPr>
            </w:pPr>
            <w:r>
              <w:rPr>
                <w:rFonts w:ascii="Arial" w:hAnsi="Arial" w:cs="Arial"/>
                <w:sz w:val="22"/>
                <w:lang w:val="en-US" w:eastAsia="en-US"/>
              </w:rPr>
              <w:instrText xml:space="preserve">Foredrag eller mødestyring på et Lilly sponsoreret </w:instrText>
            </w:r>
            <w:r w:rsidR="004D5F2B">
              <w:rPr>
                <w:rFonts w:ascii="Arial" w:hAnsi="Arial" w:cs="Arial"/>
                <w:sz w:val="22"/>
                <w:lang w:val="en-US" w:eastAsia="en-US"/>
              </w:rPr>
              <w:instrText>videnskabeligt møde</w:instrText>
            </w:r>
            <w:r w:rsidR="004D5F2B">
              <w:rPr>
                <w:rFonts w:ascii="Arial" w:hAnsi="Arial" w:cs="Arial"/>
                <w:sz w:val="22"/>
                <w:szCs w:val="22"/>
                <w:lang w:eastAsia="en-US"/>
              </w:rPr>
              <w:instrText>.</w:instrText>
            </w:r>
          </w:p>
          <w:p w14:paraId="018C6168" w14:textId="77777777" w:rsidR="008549AB" w:rsidRDefault="008549AB">
            <w:pPr>
              <w:jc w:val="both"/>
              <w:rPr>
                <w:rFonts w:ascii="Arial" w:eastAsiaTheme="minorEastAsia" w:hAnsi="Arial" w:cs="Arial"/>
                <w:sz w:val="22"/>
                <w:szCs w:val="24"/>
                <w:lang w:val="it-IT" w:eastAsia="en-US"/>
              </w:rPr>
            </w:pPr>
          </w:p>
          <w:p w14:paraId="0181740E" w14:textId="77777777" w:rsidR="008549AB" w:rsidRDefault="008549AB">
            <w:pPr>
              <w:jc w:val="both"/>
              <w:rPr>
                <w:rFonts w:ascii="Arial" w:hAnsi="Arial" w:cs="Arial"/>
                <w:sz w:val="22"/>
                <w:szCs w:val="22"/>
                <w:lang w:eastAsia="en-US"/>
              </w:rPr>
            </w:pPr>
            <w:r>
              <w:rPr>
                <w:rFonts w:ascii="Arial" w:hAnsi="Arial" w:cs="Arial"/>
                <w:lang w:val="en-US" w:eastAsia="en-US"/>
              </w:rPr>
              <w:instrText>(</w:instrText>
            </w:r>
            <w:r>
              <w:rPr>
                <w:rFonts w:ascii="Arial" w:hAnsi="Arial" w:cs="Arial"/>
                <w:i/>
                <w:sz w:val="22"/>
                <w:lang w:val="en-US" w:eastAsia="en-US"/>
              </w:rPr>
              <w:instrText>vælg,</w:instrText>
            </w:r>
            <w:ins w:id="2" w:author="Eli Lilly &amp; Company" w:date="2014-07-07T09:08:00Z">
              <w:r>
                <w:rPr>
                  <w:rFonts w:ascii="Arial" w:hAnsi="Arial" w:cs="Arial"/>
                  <w:i/>
                  <w:sz w:val="22"/>
                  <w:lang w:val="en-US" w:eastAsia="en-US"/>
                </w:rPr>
                <w:instrText xml:space="preserve"> </w:instrText>
              </w:r>
            </w:ins>
            <w:r>
              <w:rPr>
                <w:rFonts w:ascii="Arial" w:hAnsi="Arial" w:cs="Arial"/>
                <w:i/>
                <w:sz w:val="22"/>
                <w:lang w:val="en-US" w:eastAsia="en-US"/>
              </w:rPr>
              <w:instrText>hvis relevant)</w:instrText>
            </w:r>
          </w:p>
          <w:p w14:paraId="5E4DE313" w14:textId="77777777" w:rsidR="008549AB" w:rsidRDefault="008549AB">
            <w:pPr>
              <w:ind w:left="426"/>
              <w:jc w:val="both"/>
              <w:rPr>
                <w:rFonts w:ascii="Arial" w:hAnsi="Arial" w:cs="Arial"/>
                <w:sz w:val="22"/>
                <w:lang w:val="en-US" w:eastAsia="en-US"/>
              </w:rPr>
            </w:pPr>
            <w:r>
              <w:rPr>
                <w:rFonts w:ascii="Arial" w:hAnsi="Arial" w:cs="Arial"/>
                <w:sz w:val="22"/>
                <w:lang w:val="en-US" w:eastAsia="en-US"/>
              </w:rPr>
              <w:instrText>Møde: &lt;&lt;Meeting_MERC_Name&gt;&gt;</w:instrText>
            </w:r>
          </w:p>
          <w:p w14:paraId="6D0D38C2" w14:textId="77777777" w:rsidR="008549AB" w:rsidRDefault="008549AB">
            <w:pPr>
              <w:ind w:left="426"/>
              <w:jc w:val="both"/>
              <w:rPr>
                <w:rFonts w:ascii="Arial" w:hAnsi="Arial" w:cs="Arial"/>
                <w:color w:val="FF0000"/>
                <w:sz w:val="22"/>
                <w:szCs w:val="22"/>
                <w:lang w:eastAsia="en-US"/>
              </w:rPr>
            </w:pPr>
            <w:r>
              <w:rPr>
                <w:rFonts w:ascii="Arial" w:hAnsi="Arial" w:cs="Arial"/>
                <w:sz w:val="22"/>
                <w:lang w:val="en-US" w:eastAsia="en-US"/>
              </w:rPr>
              <w:instrText>Emne: &lt;&lt;Meeting_Participant_MERC_Topic_Area_MERC&gt;&gt;</w:instrText>
            </w:r>
          </w:p>
          <w:p w14:paraId="2F476ECD" w14:textId="77777777" w:rsidR="008549AB" w:rsidRDefault="008549AB">
            <w:pPr>
              <w:ind w:left="426"/>
              <w:jc w:val="both"/>
              <w:rPr>
                <w:rFonts w:ascii="Arial" w:hAnsi="Arial" w:cs="Arial"/>
                <w:sz w:val="22"/>
                <w:szCs w:val="22"/>
                <w:lang w:val="en-US" w:eastAsia="en-US"/>
              </w:rPr>
            </w:pPr>
            <w:r>
              <w:rPr>
                <w:rFonts w:ascii="Arial" w:hAnsi="Arial" w:cs="Arial"/>
                <w:sz w:val="22"/>
                <w:lang w:val="en-US" w:eastAsia="en-US"/>
              </w:rPr>
              <w:instrText>Mødedato: &lt;&lt;Meeting_MERC_Date_of_Event_MERC__s&gt;&gt;</w:instrText>
            </w:r>
          </w:p>
          <w:p w14:paraId="62727FC5" w14:textId="77777777" w:rsidR="008549AB" w:rsidRDefault="008549AB">
            <w:pPr>
              <w:ind w:left="426"/>
              <w:jc w:val="both"/>
              <w:rPr>
                <w:rFonts w:ascii="Arial" w:hAnsi="Arial" w:cs="Arial"/>
                <w:sz w:val="22"/>
                <w:szCs w:val="22"/>
                <w:lang w:val="en-US" w:eastAsia="en-US"/>
              </w:rPr>
            </w:pPr>
            <w:r>
              <w:rPr>
                <w:rFonts w:ascii="Arial" w:hAnsi="Arial" w:cs="Arial"/>
                <w:sz w:val="22"/>
                <w:lang w:val="en-US" w:eastAsia="en-US"/>
              </w:rPr>
              <w:instrText>Sted: &lt;&lt;Meeting_MERC_City_of_Meeting_MERC&gt;&gt;</w:instrText>
            </w:r>
          </w:p>
          <w:p w14:paraId="5D9C857A" w14:textId="77777777" w:rsidR="008549AB" w:rsidRDefault="008549AB">
            <w:pPr>
              <w:ind w:left="426"/>
              <w:jc w:val="both"/>
              <w:rPr>
                <w:rFonts w:ascii="Arial" w:hAnsi="Arial" w:cs="Arial"/>
                <w:sz w:val="22"/>
                <w:szCs w:val="22"/>
                <w:lang w:val="en-US" w:eastAsia="en-US"/>
              </w:rPr>
            </w:pPr>
            <w:r>
              <w:rPr>
                <w:rFonts w:ascii="Arial" w:hAnsi="Arial" w:cs="Arial"/>
                <w:sz w:val="22"/>
                <w:lang w:val="en-US" w:eastAsia="en-US"/>
              </w:rPr>
              <w:lastRenderedPageBreak/>
              <w:instrText xml:space="preserve">Andet (valgfrit):  </w:instrText>
            </w:r>
            <w:r>
              <w:rPr>
                <w:rFonts w:ascii="Arial" w:hAnsi="Arial" w:cs="Arial"/>
                <w:sz w:val="22"/>
                <w:szCs w:val="22"/>
                <w:highlight w:val="magenta"/>
                <w:lang w:val="en-US" w:eastAsia="en-US"/>
              </w:rPr>
              <w:instrText xml:space="preserve">&lt;&lt;Form_Additional requirements&gt;&gt; </w:instrText>
            </w:r>
          </w:p>
        </w:tc>
      </w:tr>
    </w:tbl>
    <w:p w14:paraId="5EDCAE0C" w14:textId="77777777" w:rsidR="008549AB" w:rsidRDefault="008549AB" w:rsidP="008549AB">
      <w:pPr>
        <w:jc w:val="both"/>
        <w:rPr>
          <w:rFonts w:ascii="Arial" w:hAnsi="Arial" w:cs="Arial"/>
          <w:sz w:val="22"/>
          <w:szCs w:val="22"/>
          <w:lang w:val="de-DE" w:eastAsia="da-DK" w:bidi="da-DK"/>
        </w:rPr>
      </w:pPr>
      <w:r>
        <w:rPr>
          <w:rFonts w:ascii="Arial" w:hAnsi="Arial" w:cs="Arial"/>
          <w:sz w:val="22"/>
          <w:szCs w:val="22"/>
          <w:lang w:val="de-DE"/>
        </w:rPr>
        <w:lastRenderedPageBreak/>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r>
        <w:rPr>
          <w:rFonts w:ascii="Arial" w:hAnsi="Arial" w:cs="Arial"/>
          <w:sz w:val="22"/>
          <w:szCs w:val="22"/>
          <w:lang w:val="de-DE"/>
        </w:rPr>
        <w:fldChar w:fldCharType="begin"/>
      </w:r>
      <w:r>
        <w:rPr>
          <w:rFonts w:ascii="Arial" w:hAnsi="Arial" w:cs="Arial"/>
          <w:sz w:val="22"/>
          <w:szCs w:val="22"/>
          <w:lang w:val="de-DE"/>
        </w:rPr>
        <w:instrText xml:space="preserve"> IF "</w:instrText>
      </w:r>
      <w:r>
        <w:rPr>
          <w:rFonts w:ascii="Arial" w:hAnsi="Arial" w:cs="Arial"/>
          <w:sz w:val="22"/>
          <w:szCs w:val="22"/>
        </w:rPr>
        <w:instrText>&lt;&lt;Meeting_Name_MERC_Type_MERC&gt;&gt;</w:instrText>
      </w:r>
      <w:r>
        <w:rPr>
          <w:rFonts w:ascii="Arial" w:hAnsi="Arial" w:cs="Arial"/>
          <w:sz w:val="22"/>
          <w:szCs w:val="22"/>
          <w:lang w:val="de-DE"/>
        </w:rPr>
        <w:instrText>"="Consultant"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4"/>
      </w:tblGrid>
      <w:tr w:rsidR="008549AB" w14:paraId="6F001159" w14:textId="77777777" w:rsidTr="008549AB">
        <w:tc>
          <w:tcPr>
            <w:tcW w:w="8984" w:type="dxa"/>
          </w:tcPr>
          <w:p w14:paraId="530DDFF2" w14:textId="77777777" w:rsidR="008549AB" w:rsidRDefault="008549AB">
            <w:pPr>
              <w:jc w:val="both"/>
              <w:rPr>
                <w:rFonts w:ascii="Arial" w:hAnsi="Arial" w:cs="Arial"/>
                <w:sz w:val="22"/>
                <w:szCs w:val="22"/>
                <w:lang w:val="en-US" w:eastAsia="en-US"/>
              </w:rPr>
            </w:pPr>
            <w:r>
              <w:rPr>
                <w:rFonts w:ascii="Arial" w:hAnsi="Arial" w:cs="Arial"/>
                <w:i/>
                <w:sz w:val="22"/>
                <w:lang w:val="en-US" w:eastAsia="en-US"/>
              </w:rPr>
              <w:instrText>Type of service</w:instrText>
            </w:r>
            <w:r>
              <w:rPr>
                <w:rFonts w:ascii="Arial" w:hAnsi="Arial" w:cs="Arial"/>
                <w:sz w:val="22"/>
                <w:lang w:val="en-US" w:eastAsia="en-US"/>
              </w:rPr>
              <w:instrText xml:space="preserve">): </w:instrText>
            </w:r>
          </w:p>
          <w:p w14:paraId="56551BBB" w14:textId="77777777" w:rsidR="008549AB" w:rsidRDefault="008549AB">
            <w:pPr>
              <w:jc w:val="both"/>
              <w:rPr>
                <w:rFonts w:ascii="Arial" w:hAnsi="Arial" w:cs="Arial"/>
                <w:sz w:val="22"/>
                <w:szCs w:val="22"/>
                <w:lang w:eastAsia="en-US"/>
              </w:rPr>
            </w:pPr>
            <w:r>
              <w:rPr>
                <w:rFonts w:ascii="Arial" w:hAnsi="Arial" w:cs="Arial"/>
                <w:sz w:val="22"/>
                <w:lang w:val="en-US" w:eastAsia="en-US"/>
              </w:rPr>
              <w:instrText xml:space="preserve">Foredrag eller mødestyring på et Lilly sponsoreret videnskabeligt møde </w:instrText>
            </w:r>
          </w:p>
          <w:p w14:paraId="1A15C674" w14:textId="77777777" w:rsidR="008549AB" w:rsidRDefault="008549AB">
            <w:pPr>
              <w:jc w:val="both"/>
              <w:rPr>
                <w:rFonts w:ascii="Arial" w:eastAsiaTheme="minorEastAsia" w:hAnsi="Arial" w:cs="Arial"/>
                <w:sz w:val="22"/>
                <w:szCs w:val="24"/>
                <w:lang w:val="it-IT" w:eastAsia="en-US"/>
              </w:rPr>
            </w:pPr>
          </w:p>
          <w:p w14:paraId="506B0ABC" w14:textId="77777777" w:rsidR="008549AB" w:rsidRDefault="008549AB">
            <w:pPr>
              <w:jc w:val="both"/>
              <w:rPr>
                <w:rFonts w:ascii="Arial" w:hAnsi="Arial" w:cs="Arial"/>
                <w:sz w:val="22"/>
                <w:szCs w:val="22"/>
                <w:lang w:eastAsia="en-US"/>
              </w:rPr>
            </w:pPr>
            <w:r>
              <w:rPr>
                <w:rFonts w:ascii="Arial" w:hAnsi="Arial" w:cs="Arial"/>
                <w:lang w:val="en-US" w:eastAsia="en-US"/>
              </w:rPr>
              <w:instrText>(</w:instrText>
            </w:r>
            <w:r>
              <w:rPr>
                <w:rFonts w:ascii="Arial" w:hAnsi="Arial" w:cs="Arial"/>
                <w:i/>
                <w:sz w:val="22"/>
                <w:lang w:val="en-US" w:eastAsia="en-US"/>
              </w:rPr>
              <w:instrText>vælg,</w:instrText>
            </w:r>
            <w:ins w:id="3" w:author="Eli Lilly &amp; Company" w:date="2014-07-07T09:08:00Z">
              <w:r>
                <w:rPr>
                  <w:rFonts w:ascii="Arial" w:hAnsi="Arial" w:cs="Arial"/>
                  <w:i/>
                  <w:sz w:val="22"/>
                  <w:lang w:val="en-US" w:eastAsia="en-US"/>
                </w:rPr>
                <w:instrText xml:space="preserve"> </w:instrText>
              </w:r>
            </w:ins>
            <w:r>
              <w:rPr>
                <w:rFonts w:ascii="Arial" w:hAnsi="Arial" w:cs="Arial"/>
                <w:i/>
                <w:sz w:val="22"/>
                <w:lang w:val="en-US" w:eastAsia="en-US"/>
              </w:rPr>
              <w:instrText>hvis relevant)</w:instrText>
            </w:r>
          </w:p>
          <w:p w14:paraId="3587A9C9" w14:textId="77777777" w:rsidR="008549AB" w:rsidRDefault="008549AB">
            <w:pPr>
              <w:ind w:left="426"/>
              <w:jc w:val="both"/>
              <w:rPr>
                <w:rFonts w:ascii="Arial" w:hAnsi="Arial" w:cs="Arial"/>
                <w:sz w:val="22"/>
                <w:szCs w:val="22"/>
                <w:lang w:val="da-DK" w:eastAsia="en-US"/>
              </w:rPr>
            </w:pPr>
            <w:r>
              <w:rPr>
                <w:rFonts w:ascii="Arial" w:hAnsi="Arial" w:cs="Arial"/>
                <w:sz w:val="22"/>
                <w:lang w:val="en-US" w:eastAsia="en-US"/>
              </w:rPr>
              <w:instrText>Møde: &lt;&lt;Meeting_MERC_Name&gt;&gt;</w:instrText>
            </w:r>
          </w:p>
          <w:p w14:paraId="3089558B" w14:textId="77777777" w:rsidR="008549AB" w:rsidRDefault="008549AB">
            <w:pPr>
              <w:ind w:left="426"/>
              <w:jc w:val="both"/>
              <w:rPr>
                <w:rFonts w:ascii="Arial" w:hAnsi="Arial" w:cs="Arial"/>
                <w:color w:val="FF0000"/>
                <w:sz w:val="22"/>
                <w:szCs w:val="22"/>
                <w:lang w:eastAsia="en-US"/>
              </w:rPr>
            </w:pPr>
            <w:r>
              <w:rPr>
                <w:rFonts w:ascii="Arial" w:hAnsi="Arial" w:cs="Arial"/>
                <w:sz w:val="22"/>
                <w:lang w:val="en-US" w:eastAsia="en-US"/>
              </w:rPr>
              <w:instrText>Emne: &lt;&lt;Meeting_Participant_MERC_Topic_Area_MERC&gt;&gt;</w:instrText>
            </w:r>
          </w:p>
          <w:p w14:paraId="1FA380F4" w14:textId="77777777" w:rsidR="008549AB" w:rsidRDefault="008549AB">
            <w:pPr>
              <w:ind w:left="426"/>
              <w:jc w:val="both"/>
              <w:rPr>
                <w:rFonts w:ascii="Arial" w:hAnsi="Arial" w:cs="Arial"/>
                <w:sz w:val="22"/>
                <w:szCs w:val="22"/>
                <w:lang w:val="en-US" w:eastAsia="en-US"/>
              </w:rPr>
            </w:pPr>
            <w:r>
              <w:rPr>
                <w:rFonts w:ascii="Arial" w:hAnsi="Arial" w:cs="Arial"/>
                <w:sz w:val="22"/>
                <w:lang w:val="en-US" w:eastAsia="en-US"/>
              </w:rPr>
              <w:instrText>Mødedato: &lt;&lt;Meeting_MERC_Date_of_Event_MERC__s&gt;&gt;</w:instrText>
            </w:r>
          </w:p>
          <w:p w14:paraId="5E96C0BE" w14:textId="77777777" w:rsidR="008549AB" w:rsidRDefault="008549AB">
            <w:pPr>
              <w:ind w:left="426"/>
              <w:jc w:val="both"/>
              <w:rPr>
                <w:rFonts w:ascii="Arial" w:hAnsi="Arial" w:cs="Arial"/>
                <w:sz w:val="22"/>
                <w:szCs w:val="22"/>
                <w:lang w:val="en-US" w:eastAsia="en-US"/>
              </w:rPr>
            </w:pPr>
            <w:r>
              <w:rPr>
                <w:rFonts w:ascii="Arial" w:hAnsi="Arial" w:cs="Arial"/>
                <w:sz w:val="22"/>
                <w:lang w:val="en-US" w:eastAsia="en-US"/>
              </w:rPr>
              <w:instrText>Sted: &lt;&lt;Meeting_MERC_City_of_Meeting_MERC&gt;&gt;</w:instrText>
            </w:r>
          </w:p>
          <w:p w14:paraId="586D2A64" w14:textId="77777777" w:rsidR="008549AB" w:rsidRDefault="008549AB">
            <w:pPr>
              <w:ind w:left="426"/>
              <w:jc w:val="both"/>
              <w:rPr>
                <w:rFonts w:ascii="Arial" w:hAnsi="Arial" w:cs="Arial"/>
                <w:sz w:val="22"/>
                <w:szCs w:val="22"/>
                <w:lang w:val="en-US" w:eastAsia="en-US"/>
              </w:rPr>
            </w:pPr>
            <w:r>
              <w:rPr>
                <w:rFonts w:ascii="Arial" w:hAnsi="Arial" w:cs="Arial"/>
                <w:sz w:val="22"/>
                <w:lang w:val="en-US" w:eastAsia="en-US"/>
              </w:rPr>
              <w:instrText xml:space="preserve">Andet (valgfrit):  </w:instrText>
            </w:r>
            <w:r>
              <w:rPr>
                <w:rFonts w:ascii="Arial" w:hAnsi="Arial" w:cs="Arial"/>
                <w:sz w:val="22"/>
                <w:szCs w:val="22"/>
                <w:highlight w:val="magenta"/>
                <w:lang w:val="en-US" w:eastAsia="en-US"/>
              </w:rPr>
              <w:instrText xml:space="preserve">&lt;&lt;Form_Additional requirements&gt;&gt; </w:instrText>
            </w:r>
          </w:p>
        </w:tc>
      </w:tr>
    </w:tbl>
    <w:p w14:paraId="70A6670F" w14:textId="77777777" w:rsidR="008549AB" w:rsidRDefault="008549AB" w:rsidP="008549AB">
      <w:pPr>
        <w:jc w:val="both"/>
        <w:rPr>
          <w:rFonts w:ascii="Arial" w:hAnsi="Arial" w:cs="Arial"/>
          <w:sz w:val="22"/>
          <w:szCs w:val="22"/>
          <w:lang w:val="de-DE" w:eastAsia="da-DK" w:bidi="da-DK"/>
        </w:rPr>
      </w:pPr>
      <w:r>
        <w:rPr>
          <w:rFonts w:ascii="Arial" w:hAnsi="Arial" w:cs="Arial"/>
          <w:sz w:val="22"/>
          <w:szCs w:val="22"/>
          <w:lang w:val="de-DE"/>
        </w:rPr>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p>
    <w:p w14:paraId="3ACCA1A9" w14:textId="77777777" w:rsidR="008549AB" w:rsidRDefault="008549AB" w:rsidP="008549AB">
      <w:pPr>
        <w:jc w:val="both"/>
        <w:rPr>
          <w:rFonts w:ascii="Arial" w:hAnsi="Arial" w:cs="Arial"/>
          <w:sz w:val="22"/>
          <w:szCs w:val="22"/>
        </w:rPr>
      </w:pPr>
      <w:r>
        <w:rPr>
          <w:rFonts w:ascii="Arial" w:hAnsi="Arial" w:cs="Arial"/>
          <w:sz w:val="22"/>
          <w:szCs w:val="22"/>
          <w:lang w:val="de-DE"/>
        </w:rPr>
        <w:fldChar w:fldCharType="begin"/>
      </w:r>
      <w:r>
        <w:rPr>
          <w:rFonts w:ascii="Arial" w:hAnsi="Arial" w:cs="Arial"/>
          <w:sz w:val="22"/>
          <w:szCs w:val="22"/>
          <w:lang w:val="de-DE"/>
        </w:rPr>
        <w:instrText xml:space="preserve"> IF "</w:instrText>
      </w:r>
      <w:r>
        <w:rPr>
          <w:rFonts w:ascii="Arial" w:hAnsi="Arial" w:cs="Arial"/>
          <w:sz w:val="22"/>
          <w:szCs w:val="22"/>
        </w:rPr>
        <w:instrText>&lt;&lt;Meeting_Participant_MERC_Types_of_Service_MERC&gt;&gt;</w:instrText>
      </w:r>
      <w:r>
        <w:rPr>
          <w:rFonts w:ascii="Arial" w:hAnsi="Arial" w:cs="Arial"/>
          <w:sz w:val="22"/>
          <w:szCs w:val="22"/>
          <w:lang w:val="de-DE"/>
        </w:rPr>
        <w:instrText>"="Advisory Board - Chairman""</w:instrText>
      </w:r>
    </w:p>
    <w:tbl>
      <w:tblPr>
        <w:tblStyle w:val="TableGrid"/>
        <w:tblW w:w="0" w:type="auto"/>
        <w:tblLook w:val="04A0" w:firstRow="1" w:lastRow="0" w:firstColumn="1" w:lastColumn="0" w:noHBand="0" w:noVBand="1"/>
      </w:tblPr>
      <w:tblGrid>
        <w:gridCol w:w="8984"/>
      </w:tblGrid>
      <w:tr w:rsidR="008549AB" w14:paraId="3398A23A" w14:textId="77777777" w:rsidTr="008549AB">
        <w:tc>
          <w:tcPr>
            <w:tcW w:w="8984" w:type="dxa"/>
            <w:tcBorders>
              <w:top w:val="nil"/>
              <w:left w:val="nil"/>
              <w:bottom w:val="nil"/>
              <w:right w:val="nil"/>
            </w:tcBorders>
          </w:tcPr>
          <w:p w14:paraId="5762A9EF" w14:textId="77777777" w:rsidR="008549AB" w:rsidRDefault="008549AB">
            <w:pPr>
              <w:jc w:val="both"/>
              <w:rPr>
                <w:rFonts w:ascii="Arial" w:hAnsi="Arial" w:cs="Arial"/>
                <w:sz w:val="22"/>
                <w:szCs w:val="22"/>
                <w:lang w:eastAsia="en-US"/>
              </w:rPr>
            </w:pPr>
            <w:r>
              <w:rPr>
                <w:rFonts w:ascii="Arial" w:hAnsi="Arial" w:cs="Arial"/>
                <w:sz w:val="22"/>
                <w:lang w:val="en-US" w:eastAsia="en-US"/>
              </w:rPr>
              <w:instrText>Deltagelse i Advisory Board møder (</w:instrText>
            </w:r>
            <w:r>
              <w:rPr>
                <w:rFonts w:ascii="Arial" w:hAnsi="Arial" w:cs="Arial"/>
                <w:i/>
                <w:sz w:val="22"/>
                <w:lang w:val="en-US" w:eastAsia="en-US"/>
              </w:rPr>
              <w:instrText>eller</w:instrText>
            </w:r>
            <w:r>
              <w:rPr>
                <w:rFonts w:ascii="Arial" w:hAnsi="Arial" w:cs="Arial"/>
                <w:sz w:val="22"/>
                <w:lang w:val="en-US" w:eastAsia="en-US"/>
              </w:rPr>
              <w:instrText>)</w:instrText>
            </w:r>
          </w:p>
          <w:p w14:paraId="7F1E11FC" w14:textId="77777777" w:rsidR="008549AB" w:rsidRDefault="008549AB">
            <w:pPr>
              <w:jc w:val="both"/>
              <w:rPr>
                <w:rFonts w:ascii="Arial" w:hAnsi="Arial" w:cs="Arial"/>
                <w:sz w:val="22"/>
                <w:szCs w:val="22"/>
                <w:lang w:val="en-US" w:eastAsia="en-US"/>
              </w:rPr>
            </w:pPr>
            <w:r>
              <w:rPr>
                <w:rFonts w:ascii="Arial" w:hAnsi="Arial" w:cs="Arial"/>
                <w:sz w:val="22"/>
                <w:lang w:val="en-US" w:eastAsia="en-US"/>
              </w:rPr>
              <w:instrText xml:space="preserve">Konsulentydelser vedrørende </w:instrText>
            </w:r>
            <w:r>
              <w:rPr>
                <w:rFonts w:ascii="Arial" w:hAnsi="Arial" w:cs="Arial"/>
                <w:sz w:val="22"/>
                <w:szCs w:val="22"/>
                <w:lang w:eastAsia="en-US"/>
              </w:rPr>
              <w:instrText>&lt;&lt;Meeting_MERC_Type_MERC&gt;&gt;</w:instrText>
            </w:r>
            <w:r>
              <w:rPr>
                <w:rFonts w:ascii="Arial" w:hAnsi="Arial" w:cs="Arial"/>
                <w:sz w:val="22"/>
                <w:lang w:val="en-US" w:eastAsia="en-US"/>
              </w:rPr>
              <w:instrText xml:space="preserve"> (eller)</w:instrText>
            </w:r>
          </w:p>
          <w:p w14:paraId="3FA4DA6C" w14:textId="77777777" w:rsidR="008549AB" w:rsidRDefault="008549AB">
            <w:pPr>
              <w:jc w:val="both"/>
              <w:rPr>
                <w:rFonts w:ascii="Arial" w:hAnsi="Arial" w:cs="Arial"/>
                <w:sz w:val="22"/>
                <w:szCs w:val="22"/>
                <w:lang w:val="en-US" w:eastAsia="en-US"/>
              </w:rPr>
            </w:pPr>
          </w:p>
          <w:p w14:paraId="325C2E09" w14:textId="77777777" w:rsidR="008549AB" w:rsidRDefault="008549AB">
            <w:pPr>
              <w:jc w:val="both"/>
              <w:rPr>
                <w:rFonts w:ascii="Arial" w:hAnsi="Arial" w:cs="Arial"/>
                <w:sz w:val="22"/>
                <w:szCs w:val="22"/>
                <w:lang w:val="en-US" w:eastAsia="en-US"/>
              </w:rPr>
            </w:pPr>
            <w:r>
              <w:rPr>
                <w:rFonts w:ascii="Arial" w:hAnsi="Arial" w:cs="Arial"/>
                <w:lang w:val="en-US" w:eastAsia="en-US"/>
              </w:rPr>
              <w:instrText xml:space="preserve"> (</w:instrText>
            </w:r>
            <w:r>
              <w:rPr>
                <w:rFonts w:ascii="Arial" w:hAnsi="Arial" w:cs="Arial"/>
                <w:i/>
                <w:sz w:val="22"/>
                <w:lang w:val="en-US" w:eastAsia="en-US"/>
              </w:rPr>
              <w:instrText>vælg,</w:instrText>
            </w:r>
            <w:ins w:id="4" w:author="Eli Lilly &amp; Company" w:date="2014-07-07T09:08:00Z">
              <w:r>
                <w:rPr>
                  <w:rFonts w:ascii="Arial" w:hAnsi="Arial" w:cs="Arial"/>
                  <w:i/>
                  <w:sz w:val="22"/>
                  <w:lang w:val="en-US" w:eastAsia="en-US"/>
                </w:rPr>
                <w:instrText xml:space="preserve"> </w:instrText>
              </w:r>
            </w:ins>
            <w:r>
              <w:rPr>
                <w:rFonts w:ascii="Arial" w:hAnsi="Arial" w:cs="Arial"/>
                <w:i/>
                <w:sz w:val="22"/>
                <w:lang w:val="en-US" w:eastAsia="en-US"/>
              </w:rPr>
              <w:instrText>hvis relevant)</w:instrText>
            </w:r>
          </w:p>
          <w:p w14:paraId="155EF014" w14:textId="77777777" w:rsidR="008549AB" w:rsidRDefault="008549AB">
            <w:pPr>
              <w:ind w:left="426"/>
              <w:jc w:val="both"/>
              <w:rPr>
                <w:rFonts w:ascii="Arial" w:hAnsi="Arial" w:cs="Arial"/>
                <w:sz w:val="22"/>
                <w:lang w:val="en-US" w:eastAsia="en-US"/>
              </w:rPr>
            </w:pPr>
            <w:r>
              <w:rPr>
                <w:rFonts w:ascii="Arial" w:hAnsi="Arial" w:cs="Arial"/>
                <w:sz w:val="22"/>
                <w:lang w:val="en-US" w:eastAsia="en-US"/>
              </w:rPr>
              <w:instrText>Møde: &lt;&lt;Meeting_MERC_Name&gt;&gt;</w:instrText>
            </w:r>
          </w:p>
          <w:p w14:paraId="762CFCD0" w14:textId="77777777" w:rsidR="008549AB" w:rsidRDefault="008549AB">
            <w:pPr>
              <w:ind w:left="426"/>
              <w:jc w:val="both"/>
              <w:rPr>
                <w:rFonts w:ascii="Arial" w:hAnsi="Arial" w:cs="Arial"/>
                <w:sz w:val="22"/>
                <w:lang w:val="en-US" w:eastAsia="en-US"/>
              </w:rPr>
            </w:pPr>
            <w:r>
              <w:rPr>
                <w:rFonts w:ascii="Arial" w:hAnsi="Arial" w:cs="Arial"/>
                <w:sz w:val="22"/>
                <w:lang w:val="en-US" w:eastAsia="en-US"/>
              </w:rPr>
              <w:instrText>Emne: &lt;&lt;Meeting_Participant_MERC_Topic_Area_MERC&gt;&gt;</w:instrText>
            </w:r>
          </w:p>
          <w:p w14:paraId="36EBB7B1" w14:textId="77777777" w:rsidR="008549AB" w:rsidRDefault="008549AB">
            <w:pPr>
              <w:ind w:left="426"/>
              <w:jc w:val="both"/>
              <w:rPr>
                <w:rFonts w:ascii="Arial" w:hAnsi="Arial" w:cs="Arial"/>
                <w:sz w:val="22"/>
                <w:lang w:val="en-US" w:eastAsia="en-US"/>
              </w:rPr>
            </w:pPr>
            <w:r>
              <w:rPr>
                <w:rFonts w:ascii="Arial" w:hAnsi="Arial" w:cs="Arial"/>
                <w:sz w:val="22"/>
                <w:lang w:val="en-US" w:eastAsia="en-US"/>
              </w:rPr>
              <w:instrText>Mødedato: &lt;&lt;Meeting_MERC_Date_of_Event_MERC__s&gt;&gt;</w:instrText>
            </w:r>
          </w:p>
          <w:p w14:paraId="0BF2CC02" w14:textId="77777777" w:rsidR="008549AB" w:rsidRDefault="008549AB">
            <w:pPr>
              <w:ind w:left="426"/>
              <w:jc w:val="both"/>
              <w:rPr>
                <w:rFonts w:ascii="Arial" w:hAnsi="Arial" w:cs="Arial"/>
                <w:sz w:val="22"/>
                <w:lang w:val="en-US" w:eastAsia="en-US"/>
              </w:rPr>
            </w:pPr>
            <w:r>
              <w:rPr>
                <w:rFonts w:ascii="Arial" w:hAnsi="Arial" w:cs="Arial"/>
                <w:sz w:val="22"/>
                <w:lang w:val="en-US" w:eastAsia="en-US"/>
              </w:rPr>
              <w:instrText>Sted: &lt;&lt;Meeting_MERC_City_of_Meeting_MERC&gt;&gt;</w:instrText>
            </w:r>
          </w:p>
          <w:p w14:paraId="7C891FDF" w14:textId="77777777" w:rsidR="008549AB" w:rsidRDefault="008549AB" w:rsidP="004D5F2B">
            <w:pPr>
              <w:ind w:left="426"/>
              <w:jc w:val="both"/>
              <w:rPr>
                <w:rFonts w:ascii="Arial" w:hAnsi="Arial" w:cs="Arial"/>
                <w:sz w:val="22"/>
                <w:szCs w:val="22"/>
                <w:lang w:eastAsia="en-US"/>
              </w:rPr>
            </w:pPr>
            <w:r>
              <w:rPr>
                <w:rFonts w:ascii="Arial" w:hAnsi="Arial" w:cs="Arial"/>
                <w:sz w:val="22"/>
                <w:lang w:val="en-US" w:eastAsia="en-US"/>
              </w:rPr>
              <w:instrText xml:space="preserve">Andet (valgfrit):  </w:instrText>
            </w:r>
            <w:r>
              <w:rPr>
                <w:rFonts w:ascii="Arial" w:hAnsi="Arial" w:cs="Arial"/>
                <w:sz w:val="22"/>
                <w:highlight w:val="magenta"/>
                <w:lang w:val="en-US" w:eastAsia="en-US"/>
              </w:rPr>
              <w:instrText>&lt;&lt;Form_Additional requirements&gt;&gt;</w:instrText>
            </w:r>
            <w:r>
              <w:rPr>
                <w:rFonts w:ascii="Arial" w:hAnsi="Arial" w:cs="Arial"/>
                <w:sz w:val="22"/>
                <w:lang w:val="en-US" w:eastAsia="en-US"/>
              </w:rPr>
              <w:instrText xml:space="preserve"> </w:instrText>
            </w:r>
          </w:p>
        </w:tc>
      </w:tr>
    </w:tbl>
    <w:p w14:paraId="01945A6C" w14:textId="77777777" w:rsidR="008549AB" w:rsidRDefault="008549AB" w:rsidP="008549AB">
      <w:pPr>
        <w:jc w:val="both"/>
        <w:rPr>
          <w:rFonts w:ascii="Arial" w:hAnsi="Arial" w:cs="Arial"/>
          <w:i/>
          <w:sz w:val="22"/>
          <w:szCs w:val="22"/>
          <w:lang w:val="de-DE" w:eastAsia="da-DK" w:bidi="da-DK"/>
        </w:rPr>
      </w:pPr>
      <w:r>
        <w:rPr>
          <w:rFonts w:ascii="Arial" w:hAnsi="Arial" w:cs="Arial"/>
          <w:sz w:val="22"/>
          <w:szCs w:val="22"/>
          <w:lang w:val="de-DE"/>
        </w:rPr>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r>
        <w:rPr>
          <w:rFonts w:ascii="Arial" w:hAnsi="Arial" w:cs="Arial"/>
          <w:i/>
          <w:sz w:val="22"/>
          <w:szCs w:val="22"/>
          <w:lang w:val="de-DE"/>
        </w:rPr>
        <w:t xml:space="preserve"> </w:t>
      </w:r>
    </w:p>
    <w:p w14:paraId="335DA26C" w14:textId="77777777" w:rsidR="008549AB" w:rsidRDefault="008549AB" w:rsidP="008549AB">
      <w:pPr>
        <w:jc w:val="both"/>
        <w:rPr>
          <w:rFonts w:ascii="Arial" w:hAnsi="Arial" w:cs="Arial"/>
          <w:sz w:val="22"/>
          <w:szCs w:val="22"/>
        </w:rPr>
      </w:pPr>
      <w:r>
        <w:rPr>
          <w:rFonts w:ascii="Arial" w:hAnsi="Arial" w:cs="Arial"/>
          <w:sz w:val="22"/>
          <w:szCs w:val="22"/>
          <w:lang w:val="de-DE"/>
        </w:rPr>
        <w:fldChar w:fldCharType="begin"/>
      </w:r>
      <w:r>
        <w:rPr>
          <w:rFonts w:ascii="Arial" w:hAnsi="Arial" w:cs="Arial"/>
          <w:sz w:val="22"/>
          <w:szCs w:val="22"/>
          <w:lang w:val="de-DE"/>
        </w:rPr>
        <w:instrText xml:space="preserve"> IF "</w:instrText>
      </w:r>
      <w:r>
        <w:rPr>
          <w:rFonts w:ascii="Arial" w:hAnsi="Arial" w:cs="Arial"/>
          <w:sz w:val="22"/>
          <w:szCs w:val="22"/>
        </w:rPr>
        <w:instrText>&lt;&lt;Meeting_Name_MERC_Type_MERC&gt;&gt;</w:instrText>
      </w:r>
      <w:r>
        <w:rPr>
          <w:rFonts w:ascii="Arial" w:hAnsi="Arial" w:cs="Arial"/>
          <w:sz w:val="22"/>
          <w:szCs w:val="22"/>
          <w:lang w:val="de-DE"/>
        </w:rPr>
        <w:instrText>"="Speaker Training""</w:instrText>
      </w:r>
    </w:p>
    <w:tbl>
      <w:tblPr>
        <w:tblStyle w:val="TableGrid"/>
        <w:tblW w:w="0" w:type="auto"/>
        <w:tblLook w:val="04A0" w:firstRow="1" w:lastRow="0" w:firstColumn="1" w:lastColumn="0" w:noHBand="0" w:noVBand="1"/>
      </w:tblPr>
      <w:tblGrid>
        <w:gridCol w:w="8984"/>
      </w:tblGrid>
      <w:tr w:rsidR="008549AB" w14:paraId="3B2A7A59" w14:textId="77777777" w:rsidTr="008549AB">
        <w:tc>
          <w:tcPr>
            <w:tcW w:w="8984" w:type="dxa"/>
            <w:tcBorders>
              <w:top w:val="nil"/>
              <w:left w:val="nil"/>
              <w:bottom w:val="nil"/>
              <w:right w:val="nil"/>
            </w:tcBorders>
            <w:hideMark/>
          </w:tcPr>
          <w:p w14:paraId="2A2CE420" w14:textId="659D3C73" w:rsidR="008549AB" w:rsidRDefault="008549AB">
            <w:pPr>
              <w:jc w:val="both"/>
              <w:rPr>
                <w:rFonts w:ascii="Arial" w:hAnsi="Arial" w:cs="Arial"/>
                <w:lang w:val="en-US" w:eastAsia="en-US"/>
              </w:rPr>
            </w:pPr>
            <w:r>
              <w:rPr>
                <w:rFonts w:ascii="Arial" w:hAnsi="Arial" w:cs="Arial"/>
                <w:sz w:val="22"/>
                <w:lang w:val="en-US" w:eastAsia="en-US"/>
              </w:rPr>
              <w:instrText>Speaker Training</w:instrText>
            </w:r>
            <w:r w:rsidR="004D5F2B">
              <w:rPr>
                <w:rFonts w:ascii="Arial" w:hAnsi="Arial" w:cs="Arial"/>
                <w:lang w:val="en-US" w:eastAsia="en-US"/>
              </w:rPr>
              <w:instrText xml:space="preserve"> </w:instrText>
            </w:r>
          </w:p>
          <w:p w14:paraId="3FA3F4E7" w14:textId="77777777" w:rsidR="004D5F2B" w:rsidRDefault="004D5F2B">
            <w:pPr>
              <w:jc w:val="both"/>
              <w:rPr>
                <w:rFonts w:ascii="Arial" w:hAnsi="Arial" w:cs="Arial"/>
                <w:sz w:val="22"/>
                <w:szCs w:val="22"/>
                <w:lang w:eastAsia="en-US"/>
              </w:rPr>
            </w:pPr>
          </w:p>
          <w:p w14:paraId="17386B45" w14:textId="77777777" w:rsidR="008549AB" w:rsidRDefault="008549AB">
            <w:pPr>
              <w:ind w:left="426"/>
              <w:jc w:val="both"/>
              <w:rPr>
                <w:rFonts w:ascii="Arial" w:hAnsi="Arial" w:cs="Arial"/>
                <w:sz w:val="22"/>
                <w:lang w:val="en-US" w:eastAsia="en-US"/>
              </w:rPr>
            </w:pPr>
            <w:r>
              <w:rPr>
                <w:rFonts w:ascii="Arial" w:hAnsi="Arial" w:cs="Arial"/>
                <w:sz w:val="22"/>
                <w:lang w:val="en-US" w:eastAsia="en-US"/>
              </w:rPr>
              <w:instrText>Møde: &lt;Meeting_MERC_Name&gt;&gt;</w:instrText>
            </w:r>
          </w:p>
          <w:p w14:paraId="6A77E468" w14:textId="77777777" w:rsidR="008549AB" w:rsidRDefault="008549AB">
            <w:pPr>
              <w:ind w:left="426"/>
              <w:jc w:val="both"/>
              <w:rPr>
                <w:rFonts w:ascii="Arial" w:hAnsi="Arial" w:cs="Arial"/>
                <w:sz w:val="22"/>
                <w:lang w:val="en-US" w:eastAsia="en-US"/>
              </w:rPr>
            </w:pPr>
            <w:r>
              <w:rPr>
                <w:rFonts w:ascii="Arial" w:hAnsi="Arial" w:cs="Arial"/>
                <w:sz w:val="22"/>
                <w:lang w:val="en-US" w:eastAsia="en-US"/>
              </w:rPr>
              <w:instrText>Emne: &lt;&lt;Meeting_Participant_MERC_Topic_Area_MERC&gt;&gt;</w:instrText>
            </w:r>
          </w:p>
          <w:p w14:paraId="14826408" w14:textId="77777777" w:rsidR="008549AB" w:rsidRDefault="008549AB">
            <w:pPr>
              <w:ind w:left="426"/>
              <w:jc w:val="both"/>
              <w:rPr>
                <w:rFonts w:ascii="Arial" w:hAnsi="Arial" w:cs="Arial"/>
                <w:sz w:val="22"/>
                <w:lang w:val="en-US" w:eastAsia="en-US"/>
              </w:rPr>
            </w:pPr>
            <w:r>
              <w:rPr>
                <w:rFonts w:ascii="Arial" w:hAnsi="Arial" w:cs="Arial"/>
                <w:sz w:val="22"/>
                <w:lang w:val="en-US" w:eastAsia="en-US"/>
              </w:rPr>
              <w:instrText>Mødedato: &lt;&lt;Meeting_MERC_Date_of_Event_MERC__s&gt;&gt;</w:instrText>
            </w:r>
          </w:p>
          <w:p w14:paraId="69443489" w14:textId="77777777" w:rsidR="008549AB" w:rsidRDefault="008549AB">
            <w:pPr>
              <w:ind w:left="426"/>
              <w:jc w:val="both"/>
              <w:rPr>
                <w:rFonts w:ascii="Arial" w:hAnsi="Arial" w:cs="Arial"/>
                <w:sz w:val="22"/>
                <w:lang w:val="en-US" w:eastAsia="en-US"/>
              </w:rPr>
            </w:pPr>
            <w:r>
              <w:rPr>
                <w:rFonts w:ascii="Arial" w:hAnsi="Arial" w:cs="Arial"/>
                <w:sz w:val="22"/>
                <w:lang w:val="en-US" w:eastAsia="en-US"/>
              </w:rPr>
              <w:instrText>Sted: &lt;&lt;Meeting_MERC_City_of_Meeting_MERC&gt;&gt;</w:instrText>
            </w:r>
          </w:p>
          <w:p w14:paraId="78A05D5C" w14:textId="77777777" w:rsidR="008549AB" w:rsidRDefault="008549AB" w:rsidP="004D5F2B">
            <w:pPr>
              <w:ind w:left="426"/>
              <w:jc w:val="both"/>
              <w:rPr>
                <w:rFonts w:ascii="Arial" w:hAnsi="Arial" w:cs="Arial"/>
                <w:sz w:val="22"/>
                <w:szCs w:val="22"/>
                <w:lang w:eastAsia="en-US"/>
              </w:rPr>
            </w:pPr>
            <w:r>
              <w:rPr>
                <w:rFonts w:ascii="Arial" w:hAnsi="Arial" w:cs="Arial"/>
                <w:sz w:val="22"/>
                <w:lang w:val="en-US" w:eastAsia="en-US"/>
              </w:rPr>
              <w:instrText xml:space="preserve">Andet (valgfrit):  </w:instrText>
            </w:r>
            <w:r>
              <w:rPr>
                <w:rFonts w:ascii="Arial" w:hAnsi="Arial" w:cs="Arial"/>
                <w:sz w:val="22"/>
                <w:highlight w:val="magenta"/>
                <w:lang w:val="en-US" w:eastAsia="en-US"/>
              </w:rPr>
              <w:instrText>&lt;&lt;Form_Additional requirements&gt;&gt;</w:instrText>
            </w:r>
            <w:r>
              <w:rPr>
                <w:rFonts w:ascii="Arial" w:hAnsi="Arial" w:cs="Arial"/>
                <w:sz w:val="22"/>
                <w:lang w:val="en-US" w:eastAsia="en-US"/>
              </w:rPr>
              <w:instrText xml:space="preserve"> </w:instrText>
            </w:r>
            <w:r>
              <w:rPr>
                <w:rFonts w:ascii="Arial" w:hAnsi="Arial" w:cs="Arial"/>
                <w:sz w:val="22"/>
                <w:szCs w:val="22"/>
                <w:lang w:val="en-US" w:eastAsia="en-US"/>
              </w:rPr>
              <w:instrText xml:space="preserve"> </w:instrText>
            </w:r>
          </w:p>
        </w:tc>
      </w:tr>
    </w:tbl>
    <w:p w14:paraId="67A47FC5" w14:textId="77777777" w:rsidR="008549AB" w:rsidRDefault="008549AB" w:rsidP="008549AB">
      <w:pPr>
        <w:jc w:val="both"/>
        <w:rPr>
          <w:rFonts w:ascii="Arial" w:hAnsi="Arial" w:cs="Arial"/>
          <w:sz w:val="22"/>
          <w:szCs w:val="22"/>
          <w:lang w:eastAsia="da-DK" w:bidi="da-DK"/>
        </w:rPr>
      </w:pPr>
      <w:r>
        <w:rPr>
          <w:rFonts w:ascii="Arial" w:hAnsi="Arial" w:cs="Arial"/>
          <w:sz w:val="22"/>
          <w:szCs w:val="22"/>
          <w:lang w:val="de-DE"/>
        </w:rPr>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r>
        <w:rPr>
          <w:rFonts w:ascii="Arial" w:hAnsi="Arial" w:cs="Arial"/>
          <w:sz w:val="22"/>
          <w:szCs w:val="22"/>
          <w:lang w:val="de-DE"/>
        </w:rPr>
        <w:fldChar w:fldCharType="begin"/>
      </w:r>
      <w:r>
        <w:rPr>
          <w:rFonts w:ascii="Arial" w:hAnsi="Arial" w:cs="Arial"/>
          <w:sz w:val="22"/>
          <w:szCs w:val="22"/>
          <w:lang w:val="de-DE"/>
        </w:rPr>
        <w:instrText xml:space="preserve"> IF "</w:instrText>
      </w:r>
      <w:r>
        <w:rPr>
          <w:rFonts w:ascii="Arial" w:hAnsi="Arial" w:cs="Arial"/>
          <w:sz w:val="22"/>
          <w:szCs w:val="22"/>
        </w:rPr>
        <w:instrText>&lt;&lt;Meeting_Participant_MERC_Types_of_Service_MERC&gt;&gt;</w:instrText>
      </w:r>
      <w:r>
        <w:rPr>
          <w:rFonts w:ascii="Arial" w:hAnsi="Arial" w:cs="Arial"/>
          <w:sz w:val="22"/>
          <w:szCs w:val="22"/>
          <w:lang w:val="de-DE"/>
        </w:rPr>
        <w:instrText>"="Advisory Board - Participant""</w:instrText>
      </w:r>
    </w:p>
    <w:tbl>
      <w:tblPr>
        <w:tblStyle w:val="TableGrid"/>
        <w:tblW w:w="0" w:type="auto"/>
        <w:tblLook w:val="04A0" w:firstRow="1" w:lastRow="0" w:firstColumn="1" w:lastColumn="0" w:noHBand="0" w:noVBand="1"/>
      </w:tblPr>
      <w:tblGrid>
        <w:gridCol w:w="8984"/>
      </w:tblGrid>
      <w:tr w:rsidR="008549AB" w14:paraId="5E6152AF" w14:textId="77777777" w:rsidTr="008549AB">
        <w:tc>
          <w:tcPr>
            <w:tcW w:w="8984" w:type="dxa"/>
            <w:tcBorders>
              <w:top w:val="nil"/>
              <w:left w:val="nil"/>
              <w:bottom w:val="nil"/>
              <w:right w:val="nil"/>
            </w:tcBorders>
          </w:tcPr>
          <w:p w14:paraId="2CC6A7CC" w14:textId="77777777" w:rsidR="008549AB" w:rsidRDefault="008549AB">
            <w:pPr>
              <w:jc w:val="both"/>
              <w:rPr>
                <w:rFonts w:ascii="Arial" w:hAnsi="Arial" w:cs="Arial"/>
                <w:sz w:val="22"/>
                <w:szCs w:val="22"/>
                <w:lang w:eastAsia="en-US"/>
              </w:rPr>
            </w:pPr>
            <w:r>
              <w:rPr>
                <w:rFonts w:ascii="Arial" w:hAnsi="Arial" w:cs="Arial"/>
                <w:sz w:val="22"/>
                <w:lang w:val="en-US" w:eastAsia="en-US"/>
              </w:rPr>
              <w:instrText>Deltagelse i Advisory Board møder (</w:instrText>
            </w:r>
            <w:r>
              <w:rPr>
                <w:rFonts w:ascii="Arial" w:hAnsi="Arial" w:cs="Arial"/>
                <w:i/>
                <w:sz w:val="22"/>
                <w:lang w:val="en-US" w:eastAsia="en-US"/>
              </w:rPr>
              <w:instrText>eller</w:instrText>
            </w:r>
            <w:r>
              <w:rPr>
                <w:rFonts w:ascii="Arial" w:hAnsi="Arial" w:cs="Arial"/>
                <w:sz w:val="22"/>
                <w:lang w:val="en-US" w:eastAsia="en-US"/>
              </w:rPr>
              <w:instrText>)</w:instrText>
            </w:r>
          </w:p>
          <w:p w14:paraId="5C2000EB" w14:textId="77777777" w:rsidR="008549AB" w:rsidRDefault="008549AB">
            <w:pPr>
              <w:jc w:val="both"/>
              <w:rPr>
                <w:rFonts w:ascii="Arial" w:hAnsi="Arial" w:cs="Arial"/>
                <w:sz w:val="22"/>
                <w:szCs w:val="22"/>
                <w:lang w:val="en-US" w:eastAsia="en-US"/>
              </w:rPr>
            </w:pPr>
            <w:r>
              <w:rPr>
                <w:rFonts w:ascii="Arial" w:hAnsi="Arial" w:cs="Arial"/>
                <w:sz w:val="22"/>
                <w:lang w:val="en-US" w:eastAsia="en-US"/>
              </w:rPr>
              <w:instrText xml:space="preserve">Konsulentydelser vedrørende </w:instrText>
            </w:r>
            <w:r>
              <w:rPr>
                <w:rFonts w:ascii="Arial" w:hAnsi="Arial" w:cs="Arial"/>
                <w:sz w:val="22"/>
                <w:szCs w:val="22"/>
                <w:lang w:eastAsia="en-US"/>
              </w:rPr>
              <w:instrText>&lt;&lt;Meeting_MERC_Type_MERC&gt;&gt;</w:instrText>
            </w:r>
            <w:r>
              <w:rPr>
                <w:rFonts w:ascii="Arial" w:hAnsi="Arial" w:cs="Arial"/>
                <w:sz w:val="22"/>
                <w:lang w:val="en-US" w:eastAsia="en-US"/>
              </w:rPr>
              <w:instrText xml:space="preserve"> (eller)</w:instrText>
            </w:r>
          </w:p>
          <w:p w14:paraId="52D01FF8" w14:textId="77777777" w:rsidR="008549AB" w:rsidRDefault="008549AB">
            <w:pPr>
              <w:jc w:val="both"/>
              <w:rPr>
                <w:rFonts w:ascii="Arial" w:hAnsi="Arial" w:cs="Arial"/>
                <w:sz w:val="22"/>
                <w:szCs w:val="22"/>
                <w:lang w:val="en-US" w:eastAsia="en-US"/>
              </w:rPr>
            </w:pPr>
          </w:p>
          <w:p w14:paraId="15675CD1" w14:textId="77777777" w:rsidR="008549AB" w:rsidRDefault="008549AB">
            <w:pPr>
              <w:jc w:val="both"/>
              <w:rPr>
                <w:rFonts w:ascii="Arial" w:hAnsi="Arial" w:cs="Arial"/>
                <w:sz w:val="22"/>
                <w:szCs w:val="22"/>
                <w:lang w:val="en-US" w:eastAsia="en-US"/>
              </w:rPr>
            </w:pPr>
            <w:r>
              <w:rPr>
                <w:rFonts w:ascii="Arial" w:hAnsi="Arial" w:cs="Arial"/>
                <w:lang w:val="en-US" w:eastAsia="en-US"/>
              </w:rPr>
              <w:instrText xml:space="preserve"> (</w:instrText>
            </w:r>
            <w:r>
              <w:rPr>
                <w:rFonts w:ascii="Arial" w:hAnsi="Arial" w:cs="Arial"/>
                <w:i/>
                <w:sz w:val="22"/>
                <w:lang w:val="en-US" w:eastAsia="en-US"/>
              </w:rPr>
              <w:instrText>vælg,</w:instrText>
            </w:r>
            <w:ins w:id="5" w:author="Eli Lilly &amp; Company" w:date="2014-07-07T09:08:00Z">
              <w:r>
                <w:rPr>
                  <w:rFonts w:ascii="Arial" w:hAnsi="Arial" w:cs="Arial"/>
                  <w:i/>
                  <w:sz w:val="22"/>
                  <w:lang w:val="en-US" w:eastAsia="en-US"/>
                </w:rPr>
                <w:instrText xml:space="preserve"> </w:instrText>
              </w:r>
            </w:ins>
            <w:r>
              <w:rPr>
                <w:rFonts w:ascii="Arial" w:hAnsi="Arial" w:cs="Arial"/>
                <w:i/>
                <w:sz w:val="22"/>
                <w:lang w:val="en-US" w:eastAsia="en-US"/>
              </w:rPr>
              <w:instrText>hvis relevant)</w:instrText>
            </w:r>
          </w:p>
          <w:p w14:paraId="39606ABC" w14:textId="77777777" w:rsidR="008549AB" w:rsidRDefault="008549AB">
            <w:pPr>
              <w:ind w:left="426"/>
              <w:jc w:val="both"/>
              <w:rPr>
                <w:rFonts w:ascii="Arial" w:hAnsi="Arial" w:cs="Arial"/>
                <w:sz w:val="22"/>
                <w:lang w:val="en-US" w:eastAsia="en-US"/>
              </w:rPr>
            </w:pPr>
            <w:r>
              <w:rPr>
                <w:rFonts w:ascii="Arial" w:hAnsi="Arial" w:cs="Arial"/>
                <w:sz w:val="22"/>
                <w:lang w:val="en-US" w:eastAsia="en-US"/>
              </w:rPr>
              <w:instrText>Møde: &lt;&lt;Meeting_MERC_Name&gt;&gt;</w:instrText>
            </w:r>
          </w:p>
          <w:p w14:paraId="42EB799A" w14:textId="77777777" w:rsidR="008549AB" w:rsidRDefault="008549AB">
            <w:pPr>
              <w:ind w:left="426"/>
              <w:jc w:val="both"/>
              <w:rPr>
                <w:rFonts w:ascii="Arial" w:hAnsi="Arial" w:cs="Arial"/>
                <w:sz w:val="22"/>
                <w:lang w:val="en-US" w:eastAsia="en-US"/>
              </w:rPr>
            </w:pPr>
            <w:r>
              <w:rPr>
                <w:rFonts w:ascii="Arial" w:hAnsi="Arial" w:cs="Arial"/>
                <w:sz w:val="22"/>
                <w:lang w:val="en-US" w:eastAsia="en-US"/>
              </w:rPr>
              <w:instrText>Emne: &lt;&lt;Meeting_Participant_MERC_Topic_Area_MERC&gt;&gt;</w:instrText>
            </w:r>
          </w:p>
          <w:p w14:paraId="5EA4D179" w14:textId="77777777" w:rsidR="008549AB" w:rsidRDefault="008549AB">
            <w:pPr>
              <w:ind w:left="426"/>
              <w:jc w:val="both"/>
              <w:rPr>
                <w:rFonts w:ascii="Arial" w:hAnsi="Arial" w:cs="Arial"/>
                <w:sz w:val="22"/>
                <w:lang w:val="en-US" w:eastAsia="en-US"/>
              </w:rPr>
            </w:pPr>
            <w:r>
              <w:rPr>
                <w:rFonts w:ascii="Arial" w:hAnsi="Arial" w:cs="Arial"/>
                <w:sz w:val="22"/>
                <w:lang w:val="en-US" w:eastAsia="en-US"/>
              </w:rPr>
              <w:instrText>Mødedato: &lt;&lt;Meeting_MERC_Date_of_Event_MERC__s&gt;&gt;</w:instrText>
            </w:r>
          </w:p>
          <w:p w14:paraId="74050890" w14:textId="77777777" w:rsidR="008549AB" w:rsidRDefault="008549AB">
            <w:pPr>
              <w:ind w:left="426"/>
              <w:jc w:val="both"/>
              <w:rPr>
                <w:rFonts w:ascii="Arial" w:hAnsi="Arial" w:cs="Arial"/>
                <w:sz w:val="22"/>
                <w:lang w:val="en-US" w:eastAsia="en-US"/>
              </w:rPr>
            </w:pPr>
            <w:r>
              <w:rPr>
                <w:rFonts w:ascii="Arial" w:hAnsi="Arial" w:cs="Arial"/>
                <w:sz w:val="22"/>
                <w:lang w:val="en-US" w:eastAsia="en-US"/>
              </w:rPr>
              <w:instrText>Sted: &lt;&lt;Meeting_MERC_City_of_Meeting_MERC&gt;&gt;</w:instrText>
            </w:r>
          </w:p>
          <w:p w14:paraId="002674F4" w14:textId="77777777" w:rsidR="008549AB" w:rsidRDefault="008549AB" w:rsidP="004D5F2B">
            <w:pPr>
              <w:jc w:val="both"/>
              <w:rPr>
                <w:rFonts w:ascii="Arial" w:hAnsi="Arial" w:cs="Arial"/>
                <w:sz w:val="22"/>
                <w:szCs w:val="22"/>
                <w:lang w:eastAsia="en-US"/>
              </w:rPr>
            </w:pPr>
            <w:r>
              <w:rPr>
                <w:rFonts w:ascii="Arial" w:hAnsi="Arial" w:cs="Arial"/>
                <w:sz w:val="22"/>
                <w:lang w:val="en-US" w:eastAsia="en-US"/>
              </w:rPr>
              <w:instrText xml:space="preserve">Andet (valgfrit):  </w:instrText>
            </w:r>
            <w:r>
              <w:rPr>
                <w:rFonts w:ascii="Arial" w:hAnsi="Arial" w:cs="Arial"/>
                <w:sz w:val="22"/>
                <w:highlight w:val="magenta"/>
                <w:lang w:val="en-US" w:eastAsia="en-US"/>
              </w:rPr>
              <w:instrText>&lt;&lt;Form_Additional requirements&gt;&gt;</w:instrText>
            </w:r>
            <w:r>
              <w:rPr>
                <w:rFonts w:ascii="Arial" w:hAnsi="Arial" w:cs="Arial"/>
                <w:sz w:val="22"/>
                <w:lang w:val="en-US" w:eastAsia="en-US"/>
              </w:rPr>
              <w:instrText xml:space="preserve"> </w:instrText>
            </w:r>
          </w:p>
        </w:tc>
      </w:tr>
    </w:tbl>
    <w:p w14:paraId="56ADFD8F" w14:textId="77777777" w:rsidR="008549AB" w:rsidRDefault="008549AB" w:rsidP="008549AB">
      <w:pPr>
        <w:jc w:val="both"/>
        <w:rPr>
          <w:rFonts w:ascii="Arial" w:hAnsi="Arial" w:cs="Arial"/>
          <w:i/>
          <w:sz w:val="22"/>
          <w:szCs w:val="22"/>
          <w:lang w:val="de-DE" w:eastAsia="da-DK" w:bidi="da-DK"/>
        </w:rPr>
      </w:pPr>
      <w:r>
        <w:rPr>
          <w:rFonts w:ascii="Arial" w:hAnsi="Arial" w:cs="Arial"/>
          <w:sz w:val="22"/>
          <w:szCs w:val="22"/>
          <w:lang w:val="de-DE"/>
        </w:rPr>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p>
    <w:tbl>
      <w:tblPr>
        <w:tblStyle w:val="TableGrid"/>
        <w:tblW w:w="0" w:type="auto"/>
        <w:tblLook w:val="04A0" w:firstRow="1" w:lastRow="0" w:firstColumn="1" w:lastColumn="0" w:noHBand="0" w:noVBand="1"/>
      </w:tblPr>
      <w:tblGrid>
        <w:gridCol w:w="8984"/>
      </w:tblGrid>
      <w:tr w:rsidR="008549AB" w:rsidRPr="004D5F2B" w14:paraId="530C015D" w14:textId="77777777" w:rsidTr="008549AB">
        <w:tc>
          <w:tcPr>
            <w:tcW w:w="8984" w:type="dxa"/>
            <w:tcBorders>
              <w:top w:val="nil"/>
              <w:left w:val="nil"/>
              <w:bottom w:val="nil"/>
              <w:right w:val="nil"/>
            </w:tcBorders>
            <w:hideMark/>
          </w:tcPr>
          <w:p w14:paraId="6BE53415" w14:textId="77777777" w:rsidR="008549AB" w:rsidRDefault="008549AB">
            <w:pPr>
              <w:pStyle w:val="BodyText"/>
              <w:ind w:left="0"/>
              <w:jc w:val="both"/>
              <w:rPr>
                <w:rFonts w:ascii="Arial" w:hAnsi="Arial" w:cs="Arial"/>
                <w:sz w:val="22"/>
                <w:szCs w:val="22"/>
                <w:lang w:val="da-DK"/>
              </w:rPr>
            </w:pPr>
            <w:r>
              <w:rPr>
                <w:rFonts w:ascii="Arial" w:hAnsi="Arial" w:cs="Arial"/>
                <w:color w:val="000000"/>
                <w:sz w:val="22"/>
                <w:lang w:val="da-DK"/>
              </w:rPr>
              <w:t>Honorar for Ydelserne er som følger:</w:t>
            </w:r>
          </w:p>
        </w:tc>
      </w:tr>
    </w:tbl>
    <w:p w14:paraId="0E9D30AB" w14:textId="77777777" w:rsidR="008549AB" w:rsidRDefault="008549AB" w:rsidP="008549AB">
      <w:pPr>
        <w:jc w:val="both"/>
        <w:rPr>
          <w:rFonts w:ascii="Arial" w:hAnsi="Arial" w:cs="Arial"/>
          <w:sz w:val="22"/>
          <w:szCs w:val="22"/>
          <w:lang w:eastAsia="da-DK" w:bidi="da-DK"/>
        </w:rPr>
      </w:pPr>
      <w:r>
        <w:rPr>
          <w:rFonts w:ascii="Arial" w:hAnsi="Arial" w:cs="Arial"/>
          <w:sz w:val="22"/>
          <w:szCs w:val="22"/>
        </w:rPr>
        <w:fldChar w:fldCharType="begin"/>
      </w:r>
      <w:r>
        <w:rPr>
          <w:rFonts w:ascii="Arial" w:hAnsi="Arial" w:cs="Arial"/>
          <w:sz w:val="22"/>
          <w:szCs w:val="22"/>
        </w:rPr>
        <w:instrText xml:space="preserve"> IF "&lt;&lt;Meeting_Participant_MERC_Payment_Required_for_Meeting_MERC&gt;&gt;"="Yes"</w:instrText>
      </w:r>
      <w:r>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4"/>
      </w:tblGrid>
      <w:tr w:rsidR="008549AB" w14:paraId="2C570FE0" w14:textId="77777777" w:rsidTr="008549AB">
        <w:tc>
          <w:tcPr>
            <w:tcW w:w="8984" w:type="dxa"/>
            <w:tcBorders>
              <w:top w:val="nil"/>
              <w:left w:val="nil"/>
              <w:bottom w:val="nil"/>
              <w:right w:val="nil"/>
            </w:tcBorders>
          </w:tcPr>
          <w:p w14:paraId="3F60C878" w14:textId="77777777" w:rsidR="008549AB" w:rsidRDefault="008549AB">
            <w:pPr>
              <w:jc w:val="both"/>
              <w:rPr>
                <w:rFonts w:ascii="Arial" w:hAnsi="Arial" w:cs="Arial"/>
                <w:sz w:val="22"/>
                <w:lang w:val="en-US" w:eastAsia="en-US"/>
              </w:rPr>
            </w:pPr>
            <w:r>
              <w:rPr>
                <w:rFonts w:ascii="Arial" w:hAnsi="Arial" w:cs="Arial"/>
                <w:sz w:val="22"/>
                <w:lang w:val="en-US" w:eastAsia="en-US"/>
              </w:rPr>
              <w:instrText>Honorar for forberedelse: &lt;&lt;Form_Feeforpreparation&gt;&gt;</w:instrText>
            </w:r>
          </w:p>
          <w:p w14:paraId="7EF76DD8" w14:textId="77777777" w:rsidR="008549AB" w:rsidRDefault="008549AB">
            <w:pPr>
              <w:jc w:val="both"/>
              <w:rPr>
                <w:rFonts w:ascii="Arial" w:hAnsi="Arial" w:cs="Arial"/>
                <w:sz w:val="22"/>
                <w:szCs w:val="22"/>
                <w:lang w:val="en-US" w:eastAsia="en-US"/>
              </w:rPr>
            </w:pPr>
            <w:r>
              <w:rPr>
                <w:rFonts w:ascii="Arial" w:hAnsi="Arial" w:cs="Arial"/>
                <w:sz w:val="22"/>
                <w:lang w:val="en-US" w:eastAsia="en-US"/>
              </w:rPr>
              <w:instrText xml:space="preserve">Honorar for møde: </w:instrText>
            </w:r>
            <w:r>
              <w:rPr>
                <w:rFonts w:ascii="Arial" w:hAnsi="Arial" w:cs="Arial"/>
                <w:sz w:val="22"/>
                <w:szCs w:val="22"/>
                <w:lang w:val="en-US" w:eastAsia="en-US"/>
              </w:rPr>
              <w:instrText>&lt;&lt;Meeting_Participant_MERC_Proposed_Final_Fee_MERC&gt;&gt;</w:instrText>
            </w:r>
          </w:p>
          <w:p w14:paraId="753DF7E5" w14:textId="77777777" w:rsidR="008549AB" w:rsidRDefault="008549AB">
            <w:pPr>
              <w:jc w:val="both"/>
              <w:rPr>
                <w:rFonts w:ascii="Arial" w:hAnsi="Arial" w:cs="Arial"/>
                <w:sz w:val="22"/>
                <w:szCs w:val="22"/>
                <w:lang w:val="en-US" w:eastAsia="en-US"/>
              </w:rPr>
            </w:pPr>
          </w:p>
          <w:p w14:paraId="655BF2C4" w14:textId="77777777" w:rsidR="008549AB" w:rsidRDefault="008549AB">
            <w:pPr>
              <w:jc w:val="both"/>
              <w:rPr>
                <w:rFonts w:ascii="Arial" w:hAnsi="Arial" w:cs="Arial"/>
                <w:sz w:val="22"/>
                <w:szCs w:val="22"/>
                <w:lang w:val="da-DK" w:eastAsia="en-US"/>
              </w:rPr>
            </w:pPr>
            <w:r>
              <w:rPr>
                <w:rFonts w:ascii="Arial" w:hAnsi="Arial" w:cs="Arial"/>
                <w:sz w:val="22"/>
                <w:lang w:val="nb-NO" w:eastAsia="en-US"/>
              </w:rPr>
              <w:instrText>Godtgørelse for rejsetid</w:instrText>
            </w:r>
            <w:r>
              <w:rPr>
                <w:rFonts w:ascii="Arial" w:hAnsi="Arial" w:cs="Arial"/>
                <w:sz w:val="22"/>
                <w:lang w:val="en-US" w:eastAsia="en-US"/>
              </w:rPr>
              <w:instrText>: &lt;&lt;Mee</w:instrText>
            </w:r>
            <w:r>
              <w:rPr>
                <w:rFonts w:ascii="Arial" w:hAnsi="Arial" w:cs="Arial"/>
                <w:sz w:val="22"/>
                <w:lang w:val="en-US" w:eastAsia="en-US"/>
              </w:rPr>
              <w:instrText>t</w:instrText>
            </w:r>
            <w:r>
              <w:rPr>
                <w:rFonts w:ascii="Arial" w:hAnsi="Arial" w:cs="Arial"/>
                <w:sz w:val="22"/>
                <w:lang w:val="en-US" w:eastAsia="en-US"/>
              </w:rPr>
              <w:lastRenderedPageBreak/>
              <w:instrText>ing_Participant_MERC_Travel_Adjustment_Amount_MERC&gt;&gt;</w:instrText>
            </w:r>
          </w:p>
          <w:p w14:paraId="137D3CAC" w14:textId="77777777" w:rsidR="008549AB" w:rsidRDefault="008549AB">
            <w:pPr>
              <w:ind w:left="720"/>
              <w:contextualSpacing/>
              <w:jc w:val="both"/>
              <w:rPr>
                <w:rFonts w:ascii="Arial" w:hAnsi="Arial" w:cs="Arial"/>
                <w:sz w:val="22"/>
                <w:szCs w:val="22"/>
                <w:lang w:eastAsia="en-US"/>
              </w:rPr>
            </w:pPr>
          </w:p>
          <w:p w14:paraId="468D4270" w14:textId="77777777" w:rsidR="008549AB" w:rsidRDefault="008549AB">
            <w:pPr>
              <w:jc w:val="both"/>
              <w:rPr>
                <w:rFonts w:ascii="Arial" w:hAnsi="Arial" w:cs="Arial"/>
                <w:sz w:val="22"/>
                <w:szCs w:val="22"/>
                <w:lang w:val="en-US" w:eastAsia="en-US"/>
              </w:rPr>
            </w:pPr>
            <w:r>
              <w:rPr>
                <w:rFonts w:ascii="Arial" w:hAnsi="Arial" w:cs="Arial"/>
                <w:sz w:val="22"/>
                <w:lang w:val="en-US" w:eastAsia="en-US"/>
              </w:rPr>
              <w:instrText>Samlet betaling:</w:instrText>
            </w:r>
            <w:r>
              <w:rPr>
                <w:rFonts w:ascii="Arial" w:hAnsi="Arial" w:cs="Arial"/>
                <w:sz w:val="22"/>
                <w:szCs w:val="22"/>
                <w:lang w:val="en-US" w:eastAsia="en-US"/>
              </w:rPr>
              <w:instrText xml:space="preserve"> &lt;&lt;Meeting_Participant_MERC_Final_Fee_MERC&gt;&gt;</w:instrText>
            </w:r>
          </w:p>
          <w:p w14:paraId="343AA61E" w14:textId="77777777" w:rsidR="008549AB" w:rsidRDefault="008549AB">
            <w:pPr>
              <w:jc w:val="both"/>
              <w:rPr>
                <w:rFonts w:ascii="Arial" w:hAnsi="Arial" w:cs="Arial"/>
                <w:sz w:val="22"/>
                <w:szCs w:val="22"/>
                <w:lang w:val="en-US" w:eastAsia="en-US"/>
              </w:rPr>
            </w:pPr>
          </w:p>
          <w:p w14:paraId="4903A829" w14:textId="77777777" w:rsidR="008549AB" w:rsidRDefault="008549AB">
            <w:pPr>
              <w:jc w:val="both"/>
              <w:rPr>
                <w:rFonts w:ascii="Arial" w:hAnsi="Arial" w:cs="Arial"/>
                <w:sz w:val="22"/>
                <w:szCs w:val="22"/>
                <w:lang w:val="en-US" w:eastAsia="en-US"/>
              </w:rPr>
            </w:pPr>
            <w:r>
              <w:rPr>
                <w:rFonts w:ascii="Arial" w:hAnsi="Arial" w:cs="Arial"/>
                <w:sz w:val="22"/>
                <w:lang w:val="en-US" w:eastAsia="en-US"/>
              </w:rPr>
              <w:instrText>Lilly vil foretage betaling, når leveringen af ovennævnte Ydelse er gennemført, og vil indsætte betalingen på den bankkonto, der er angivet på Oplysningsblanket – Sundhe</w:instrText>
            </w:r>
            <w:r>
              <w:rPr>
                <w:rFonts w:ascii="Arial" w:hAnsi="Arial" w:cs="Arial"/>
                <w:sz w:val="22"/>
                <w:lang w:val="en-US" w:eastAsia="en-US"/>
              </w:rPr>
              <w:instrText>d</w:instrText>
            </w:r>
            <w:r>
              <w:rPr>
                <w:rFonts w:ascii="Arial" w:hAnsi="Arial" w:cs="Arial"/>
                <w:sz w:val="22"/>
                <w:lang w:val="en-US" w:eastAsia="en-US"/>
              </w:rPr>
              <w:instrText>sperson i</w:instrText>
            </w:r>
            <w:r>
              <w:rPr>
                <w:rFonts w:ascii="Arial" w:hAnsi="Arial" w:cs="Arial"/>
                <w:lang w:val="en-US" w:eastAsia="en-US"/>
              </w:rPr>
              <w:instrText xml:space="preserve"> </w:instrText>
            </w:r>
            <w:r>
              <w:rPr>
                <w:rFonts w:ascii="Arial" w:hAnsi="Arial" w:cs="Arial"/>
                <w:sz w:val="22"/>
                <w:lang w:val="en-US" w:eastAsia="en-US"/>
              </w:rPr>
              <w:instrText>den underskrevne Foredragsholder-/Konsulentaftale.  Det er vigtigt, at Du hus</w:instrText>
            </w:r>
            <w:r>
              <w:rPr>
                <w:rFonts w:ascii="Arial" w:hAnsi="Arial" w:cs="Arial"/>
                <w:sz w:val="22"/>
                <w:lang w:val="en-US" w:eastAsia="en-US"/>
              </w:rPr>
              <w:instrText>k</w:instrText>
            </w:r>
            <w:r>
              <w:rPr>
                <w:rFonts w:ascii="Arial" w:hAnsi="Arial" w:cs="Arial"/>
                <w:sz w:val="22"/>
                <w:lang w:val="en-US" w:eastAsia="en-US"/>
              </w:rPr>
              <w:instrText>er, at oplyse Lilly om eventuelle ændringer i bankoplysninger</w:instrText>
            </w:r>
          </w:p>
        </w:tc>
      </w:tr>
    </w:tbl>
    <w:p w14:paraId="2308DC31" w14:textId="77777777" w:rsidR="008549AB" w:rsidRDefault="008549AB" w:rsidP="008549AB">
      <w:pPr>
        <w:pStyle w:val="BodyText"/>
        <w:ind w:left="0"/>
        <w:jc w:val="both"/>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"&lt;&lt;Meeting_Participant_MERC_Payment_Required_for_Meeting_MERC&gt;&gt;"="No"</w:instrText>
      </w:r>
      <w:r>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4"/>
      </w:tblGrid>
      <w:tr w:rsidR="008549AB" w14:paraId="17A02773" w14:textId="77777777" w:rsidTr="008549AB">
        <w:tc>
          <w:tcPr>
            <w:tcW w:w="8984" w:type="dxa"/>
            <w:tcBorders>
              <w:top w:val="nil"/>
              <w:left w:val="nil"/>
              <w:bottom w:val="nil"/>
              <w:right w:val="nil"/>
            </w:tcBorders>
          </w:tcPr>
          <w:p w14:paraId="25F41925" w14:textId="77777777" w:rsidR="008549AB" w:rsidRDefault="008549AB">
            <w:pPr>
              <w:jc w:val="both"/>
              <w:rPr>
                <w:rFonts w:ascii="Arial" w:hAnsi="Arial" w:cs="Arial"/>
                <w:sz w:val="22"/>
                <w:lang w:eastAsia="en-US"/>
              </w:rPr>
            </w:pPr>
            <w:r>
              <w:rPr>
                <w:rFonts w:ascii="Arial" w:hAnsi="Arial" w:cs="Arial"/>
                <w:sz w:val="22"/>
                <w:lang w:val="en-US" w:eastAsia="en-US"/>
              </w:rPr>
              <w:instrText>Du accepterer at levere Ydelser til Lilly i henhold til denne Opgavebeskrivelse uden v</w:instrText>
            </w:r>
            <w:r>
              <w:rPr>
                <w:rFonts w:ascii="Arial" w:hAnsi="Arial" w:cs="Arial"/>
                <w:sz w:val="22"/>
                <w:lang w:val="en-US" w:eastAsia="en-US"/>
              </w:rPr>
              <w:instrText>e</w:instrText>
            </w:r>
            <w:r>
              <w:rPr>
                <w:rFonts w:ascii="Arial" w:hAnsi="Arial" w:cs="Arial"/>
                <w:sz w:val="22"/>
                <w:lang w:val="en-US" w:eastAsia="en-US"/>
              </w:rPr>
              <w:instrText xml:space="preserve">derlag, og betaling herfor vil derfor ikke finde sted. Du/Sundhedsinstitutionen frafalder hermed enhver ret til at søge vederlag i forbindelse med Ydelsen.  </w:instrText>
            </w:r>
          </w:p>
          <w:p w14:paraId="20757603" w14:textId="77777777" w:rsidR="008549AB" w:rsidRDefault="008549AB">
            <w:pPr>
              <w:jc w:val="both"/>
              <w:rPr>
                <w:rFonts w:ascii="Arial" w:hAnsi="Arial" w:cs="Arial"/>
                <w:sz w:val="22"/>
                <w:szCs w:val="22"/>
                <w:lang w:val="en-US" w:eastAsia="en-US"/>
              </w:rPr>
            </w:pPr>
          </w:p>
          <w:p w14:paraId="553D1533" w14:textId="77777777" w:rsidR="008549AB" w:rsidRDefault="008549AB">
            <w:pPr>
              <w:jc w:val="both"/>
              <w:rPr>
                <w:rFonts w:ascii="Arial" w:hAnsi="Arial" w:cs="Arial"/>
                <w:sz w:val="22"/>
                <w:szCs w:val="22"/>
                <w:lang w:val="en-US" w:eastAsia="en-US"/>
              </w:rPr>
            </w:pPr>
            <w:r>
              <w:rPr>
                <w:rFonts w:ascii="Arial" w:hAnsi="Arial" w:cs="Arial"/>
                <w:sz w:val="22"/>
                <w:lang w:val="en-US" w:eastAsia="en-US"/>
              </w:rPr>
              <w:instrText xml:space="preserve">Følgende særlige vilkår gælder for Ydelsen:  </w:instrText>
            </w:r>
          </w:p>
          <w:p w14:paraId="236323A4" w14:textId="77777777" w:rsidR="008549AB" w:rsidRDefault="008549AB">
            <w:pPr>
              <w:jc w:val="both"/>
              <w:rPr>
                <w:rFonts w:ascii="Arial" w:hAnsi="Arial" w:cs="Arial"/>
                <w:lang w:val="en-US" w:eastAsia="en-US"/>
              </w:rPr>
            </w:pPr>
          </w:p>
          <w:p w14:paraId="2D5B0373" w14:textId="77777777" w:rsidR="008549AB" w:rsidRDefault="008549AB">
            <w:pPr>
              <w:jc w:val="both"/>
              <w:rPr>
                <w:rFonts w:ascii="Arial" w:hAnsi="Arial" w:cs="Arial"/>
                <w:sz w:val="22"/>
                <w:szCs w:val="22"/>
                <w:lang w:val="en-US" w:eastAsia="en-US"/>
              </w:rPr>
            </w:pPr>
            <w:r>
              <w:rPr>
                <w:rFonts w:ascii="Arial" w:hAnsi="Arial" w:cs="Arial"/>
                <w:sz w:val="22"/>
                <w:highlight w:val="yellow"/>
                <w:lang w:val="en-US" w:eastAsia="en-US"/>
              </w:rPr>
              <w:instrText>[Insert] comes from Other HCP obligation field</w:instrText>
            </w:r>
          </w:p>
        </w:tc>
      </w:tr>
    </w:tbl>
    <w:p w14:paraId="0FF70608" w14:textId="17CD9146" w:rsidR="004D5F2B" w:rsidRDefault="008549AB" w:rsidP="008549AB">
      <w:pPr>
        <w:jc w:val="both"/>
        <w:rPr>
          <w:rFonts w:ascii="Arial" w:hAnsi="Arial" w:cs="Arial"/>
          <w:sz w:val="22"/>
          <w:szCs w:val="22"/>
        </w:rPr>
      </w:pPr>
      <w:r>
        <w:rPr>
          <w:rFonts w:ascii="Arial" w:hAnsi="Arial" w:cs="Arial"/>
          <w:sz w:val="22"/>
          <w:szCs w:val="22"/>
        </w:rPr>
        <w:instrText xml:space="preserve">"\* MERGEFORMAT </w:instrText>
      </w:r>
      <w:r>
        <w:rPr>
          <w:rFonts w:ascii="Arial" w:hAnsi="Arial" w:cs="Arial"/>
          <w:sz w:val="22"/>
          <w:szCs w:val="22"/>
        </w:rPr>
        <w:fldChar w:fldCharType="end"/>
      </w:r>
    </w:p>
    <w:p w14:paraId="444AD883" w14:textId="77777777" w:rsidR="004D5F2B" w:rsidRDefault="004D5F2B">
      <w:pPr>
        <w:rPr>
          <w:rFonts w:ascii="Arial" w:hAnsi="Arial" w:cs="Arial"/>
          <w:sz w:val="22"/>
          <w:szCs w:val="22"/>
        </w:rPr>
      </w:pPr>
      <w:r>
        <w:rPr>
          <w:rFonts w:ascii="Arial" w:hAnsi="Arial" w:cs="Arial"/>
          <w:sz w:val="22"/>
          <w:szCs w:val="22"/>
        </w:rPr>
        <w:br w:type="page"/>
      </w:r>
    </w:p>
    <w:bookmarkStart w:id="6" w:name="_GoBack"/>
    <w:bookmarkEnd w:id="6"/>
    <w:p w14:paraId="761623FE" w14:textId="12AF18A8" w:rsidR="008549AB" w:rsidRDefault="008549AB" w:rsidP="008549AB">
      <w:pPr>
        <w:jc w:val="both"/>
        <w:rPr>
          <w:rFonts w:ascii="Arial" w:hAnsi="Arial" w:cs="Arial"/>
          <w:sz w:val="22"/>
          <w:szCs w:val="22"/>
          <w:lang w:val="da-DK" w:eastAsia="da-DK" w:bidi="da-DK"/>
        </w:rPr>
      </w:pPr>
      <w:r>
        <w:rPr>
          <w:rFonts w:ascii="Arial" w:hAnsi="Arial" w:cs="Arial"/>
          <w:sz w:val="22"/>
          <w:szCs w:val="22"/>
        </w:rPr>
        <w:lastRenderedPageBreak/>
        <w:fldChar w:fldCharType="begin"/>
      </w:r>
      <w:r>
        <w:rPr>
          <w:rFonts w:ascii="Arial" w:hAnsi="Arial" w:cs="Arial"/>
          <w:sz w:val="22"/>
          <w:szCs w:val="22"/>
        </w:rPr>
        <w:instrText xml:space="preserve"> IF "&lt;&lt;Meeting_Name_MERC_Type_MERC&gt;&gt;"="Promotional" "</w:instrText>
      </w:r>
    </w:p>
    <w:tbl>
      <w:tblPr>
        <w:tblStyle w:val="TableGrid"/>
        <w:tblW w:w="0" w:type="auto"/>
        <w:tblLook w:val="04A0" w:firstRow="1" w:lastRow="0" w:firstColumn="1" w:lastColumn="0" w:noHBand="0" w:noVBand="1"/>
      </w:tblPr>
      <w:tblGrid>
        <w:gridCol w:w="8984"/>
      </w:tblGrid>
      <w:tr w:rsidR="008549AB" w14:paraId="4088CE04" w14:textId="77777777" w:rsidTr="008549AB">
        <w:tc>
          <w:tcPr>
            <w:tcW w:w="8984" w:type="dxa"/>
            <w:tcBorders>
              <w:top w:val="nil"/>
              <w:left w:val="nil"/>
              <w:bottom w:val="nil"/>
              <w:right w:val="nil"/>
            </w:tcBorders>
          </w:tcPr>
          <w:p w14:paraId="4A6FB079" w14:textId="77777777" w:rsidR="008549AB" w:rsidRDefault="008549AB">
            <w:pPr>
              <w:jc w:val="both"/>
              <w:rPr>
                <w:rFonts w:ascii="Arial" w:hAnsi="Arial" w:cs="Arial"/>
                <w:b/>
                <w:sz w:val="22"/>
                <w:szCs w:val="22"/>
                <w:lang w:eastAsia="en-US"/>
              </w:rPr>
            </w:pPr>
            <w:r>
              <w:rPr>
                <w:rFonts w:ascii="Arial" w:hAnsi="Arial" w:cs="Arial"/>
                <w:b/>
                <w:sz w:val="22"/>
                <w:lang w:val="en-US" w:eastAsia="en-US"/>
              </w:rPr>
              <w:instrText>Særlige betingelser gældende for Markedsføringsmøder</w:instrText>
            </w:r>
          </w:p>
          <w:p w14:paraId="39D1ECB2" w14:textId="77777777" w:rsidR="008549AB" w:rsidRDefault="008549AB">
            <w:pPr>
              <w:jc w:val="both"/>
              <w:rPr>
                <w:rFonts w:ascii="Arial" w:hAnsi="Arial" w:cs="Arial"/>
                <w:b/>
                <w:sz w:val="22"/>
                <w:szCs w:val="22"/>
                <w:lang w:val="en-US" w:eastAsia="en-US"/>
              </w:rPr>
            </w:pPr>
          </w:p>
          <w:p w14:paraId="4572413B" w14:textId="77777777" w:rsidR="008549AB" w:rsidRDefault="008549AB">
            <w:pPr>
              <w:ind w:left="426"/>
              <w:rPr>
                <w:rFonts w:ascii="Arial" w:hAnsi="Arial" w:cs="Arial"/>
                <w:sz w:val="22"/>
                <w:szCs w:val="22"/>
                <w:lang w:val="en-US" w:eastAsia="en-US"/>
              </w:rPr>
            </w:pPr>
            <w:r>
              <w:rPr>
                <w:rFonts w:ascii="Arial" w:hAnsi="Arial" w:cs="Arial"/>
                <w:sz w:val="22"/>
                <w:lang w:val="en-US" w:eastAsia="en-US"/>
              </w:rPr>
              <w:instrText>I de tilfælde, hvor Du har accepteret at levere en præsentation for Lilly, og Du uda</w:instrText>
            </w:r>
            <w:r>
              <w:rPr>
                <w:rFonts w:ascii="Arial" w:hAnsi="Arial" w:cs="Arial"/>
                <w:sz w:val="22"/>
                <w:lang w:val="en-US" w:eastAsia="en-US"/>
              </w:rPr>
              <w:instrText>r</w:instrText>
            </w:r>
            <w:r>
              <w:rPr>
                <w:rFonts w:ascii="Arial" w:hAnsi="Arial" w:cs="Arial"/>
                <w:sz w:val="22"/>
                <w:lang w:val="en-US" w:eastAsia="en-US"/>
              </w:rPr>
              <w:instrText xml:space="preserve">bejder indhold til præsentationen, skal indholdet: </w:instrText>
            </w:r>
          </w:p>
          <w:p w14:paraId="4B3D42BC" w14:textId="77777777" w:rsidR="008549AB" w:rsidRDefault="008549AB">
            <w:pPr>
              <w:ind w:left="426"/>
              <w:rPr>
                <w:rFonts w:ascii="Arial" w:hAnsi="Arial" w:cs="Arial"/>
                <w:sz w:val="22"/>
                <w:szCs w:val="22"/>
                <w:lang w:val="en-US" w:eastAsia="en-US"/>
              </w:rPr>
            </w:pPr>
          </w:p>
          <w:p w14:paraId="0835F905" w14:textId="77777777" w:rsidR="008549AB" w:rsidRDefault="008549AB" w:rsidP="008549AB">
            <w:pPr>
              <w:pStyle w:val="ListParagraph"/>
              <w:numPr>
                <w:ilvl w:val="0"/>
                <w:numId w:val="5"/>
              </w:numPr>
              <w:rPr>
                <w:rFonts w:ascii="Arial" w:hAnsi="Arial" w:cs="Arial"/>
                <w:sz w:val="22"/>
                <w:szCs w:val="22"/>
                <w:lang w:eastAsia="en-US"/>
              </w:rPr>
            </w:pPr>
            <w:r>
              <w:rPr>
                <w:rFonts w:ascii="Arial" w:hAnsi="Arial" w:cs="Arial"/>
                <w:sz w:val="22"/>
                <w:lang w:eastAsia="en-US"/>
              </w:rPr>
              <w:instrText>Stilles til rådighed for Lilly i elektronisk form senest 3 arbejdsdage før arrang</w:instrText>
            </w:r>
            <w:r>
              <w:rPr>
                <w:rFonts w:ascii="Arial" w:hAnsi="Arial" w:cs="Arial"/>
                <w:sz w:val="22"/>
                <w:lang w:eastAsia="en-US"/>
              </w:rPr>
              <w:instrText>e</w:instrText>
            </w:r>
            <w:r>
              <w:rPr>
                <w:rFonts w:ascii="Arial" w:hAnsi="Arial" w:cs="Arial"/>
                <w:sz w:val="22"/>
                <w:lang w:eastAsia="en-US"/>
              </w:rPr>
              <w:instrText>mentet. Lilly vil gennemgå præsentationen for at sikre overholdelse af nati</w:instrText>
            </w:r>
            <w:r>
              <w:rPr>
                <w:rFonts w:ascii="Arial" w:hAnsi="Arial" w:cs="Arial"/>
                <w:sz w:val="22"/>
                <w:lang w:eastAsia="en-US"/>
              </w:rPr>
              <w:instrText>o</w:instrText>
            </w:r>
            <w:r>
              <w:rPr>
                <w:rFonts w:ascii="Arial" w:hAnsi="Arial" w:cs="Arial"/>
                <w:sz w:val="22"/>
                <w:lang w:eastAsia="en-US"/>
              </w:rPr>
              <w:instrText>nale branchespecifikke kodeks, lovgivning og regler og vil foretage nødvend</w:instrText>
            </w:r>
            <w:r>
              <w:rPr>
                <w:rFonts w:ascii="Arial" w:hAnsi="Arial" w:cs="Arial"/>
                <w:sz w:val="22"/>
                <w:lang w:eastAsia="en-US"/>
              </w:rPr>
              <w:instrText>i</w:instrText>
            </w:r>
            <w:r>
              <w:rPr>
                <w:rFonts w:ascii="Arial" w:hAnsi="Arial" w:cs="Arial"/>
                <w:sz w:val="22"/>
                <w:lang w:eastAsia="en-US"/>
              </w:rPr>
              <w:instrText>ge tilpasninger i henhold til nationale krav.</w:instrText>
            </w:r>
          </w:p>
          <w:p w14:paraId="199EFCAD" w14:textId="77777777" w:rsidR="008549AB" w:rsidRDefault="008549AB" w:rsidP="008549AB">
            <w:pPr>
              <w:pStyle w:val="ListParagraph"/>
              <w:numPr>
                <w:ilvl w:val="0"/>
                <w:numId w:val="5"/>
              </w:numPr>
              <w:rPr>
                <w:rFonts w:ascii="Arial" w:hAnsi="Arial" w:cs="Arial"/>
                <w:sz w:val="22"/>
                <w:szCs w:val="22"/>
                <w:lang w:eastAsia="en-US"/>
              </w:rPr>
            </w:pPr>
            <w:r>
              <w:rPr>
                <w:rFonts w:ascii="Arial" w:hAnsi="Arial" w:cs="Arial"/>
                <w:sz w:val="22"/>
                <w:lang w:eastAsia="en-US"/>
              </w:rPr>
              <w:instrText>Udarbejdes i fuld overensstemmelse med den godkendte indlægsseddel i det land, hvor præsentationen finder sted, og må ikke indeholde oplysninger om forsøgsmolekyler, nye indikationer, udvidelser af produktlinjer osv.</w:instrText>
            </w:r>
          </w:p>
          <w:p w14:paraId="035033BF" w14:textId="77777777" w:rsidR="008549AB" w:rsidRDefault="008549AB" w:rsidP="008549AB">
            <w:pPr>
              <w:pStyle w:val="ListParagraph"/>
              <w:numPr>
                <w:ilvl w:val="0"/>
                <w:numId w:val="5"/>
              </w:numPr>
              <w:rPr>
                <w:rFonts w:ascii="Arial" w:hAnsi="Arial" w:cs="Arial"/>
                <w:sz w:val="22"/>
                <w:szCs w:val="22"/>
                <w:lang w:eastAsia="en-US"/>
              </w:rPr>
            </w:pPr>
            <w:r>
              <w:rPr>
                <w:rFonts w:ascii="Arial" w:hAnsi="Arial" w:cs="Arial"/>
                <w:sz w:val="22"/>
                <w:lang w:eastAsia="en-US"/>
              </w:rPr>
              <w:instrText>Oplyse om enhver tilknytning, som Du har til Lilly (f.eks. foredragsholder, kons</w:instrText>
            </w:r>
            <w:r>
              <w:rPr>
                <w:rFonts w:ascii="Arial" w:hAnsi="Arial" w:cs="Arial"/>
                <w:sz w:val="22"/>
                <w:lang w:eastAsia="en-US"/>
              </w:rPr>
              <w:instrText>u</w:instrText>
            </w:r>
            <w:r>
              <w:rPr>
                <w:rFonts w:ascii="Arial" w:hAnsi="Arial" w:cs="Arial"/>
                <w:sz w:val="22"/>
                <w:lang w:eastAsia="en-US"/>
              </w:rPr>
              <w:instrText xml:space="preserve">lent, rådgiver, investigator eller investor) ved at inkludere en erklæring herom i præsentationen. </w:instrText>
            </w:r>
          </w:p>
          <w:p w14:paraId="36DDD106" w14:textId="77777777" w:rsidR="008549AB" w:rsidRDefault="008549AB" w:rsidP="008549AB">
            <w:pPr>
              <w:pStyle w:val="ListParagraph"/>
              <w:numPr>
                <w:ilvl w:val="0"/>
                <w:numId w:val="5"/>
              </w:numPr>
              <w:rPr>
                <w:rFonts w:ascii="Arial" w:hAnsi="Arial" w:cs="Arial"/>
                <w:sz w:val="22"/>
                <w:szCs w:val="22"/>
                <w:lang w:eastAsia="en-US"/>
              </w:rPr>
            </w:pPr>
            <w:r>
              <w:rPr>
                <w:rFonts w:ascii="Arial" w:hAnsi="Arial" w:cs="Arial"/>
                <w:sz w:val="22"/>
                <w:lang w:eastAsia="en-US"/>
              </w:rPr>
              <w:instrText>Ikke på nogen måde tilrettes efter Lillys gennemgang. Enhver tilretning vil kræve, at Lilly gennemgår indholdet igen, før det anvendes.</w:instrText>
            </w:r>
          </w:p>
          <w:p w14:paraId="76A89437" w14:textId="77777777" w:rsidR="008549AB" w:rsidRDefault="008549AB">
            <w:pPr>
              <w:rPr>
                <w:rFonts w:ascii="Arial" w:hAnsi="Arial" w:cs="Arial"/>
                <w:sz w:val="22"/>
                <w:szCs w:val="22"/>
                <w:lang w:val="en-US" w:eastAsia="en-US"/>
              </w:rPr>
            </w:pPr>
          </w:p>
          <w:p w14:paraId="3C4B0C4C" w14:textId="77777777" w:rsidR="008549AB" w:rsidRDefault="008549AB">
            <w:pPr>
              <w:ind w:left="426"/>
              <w:rPr>
                <w:rFonts w:ascii="Arial" w:hAnsi="Arial" w:cs="Arial"/>
                <w:sz w:val="22"/>
                <w:szCs w:val="22"/>
                <w:lang w:val="en-US" w:eastAsia="en-US"/>
              </w:rPr>
            </w:pPr>
            <w:r>
              <w:rPr>
                <w:rFonts w:ascii="Arial" w:hAnsi="Arial" w:cs="Arial"/>
                <w:sz w:val="22"/>
                <w:lang w:val="en-US" w:eastAsia="en-US"/>
              </w:rPr>
              <w:instrText>Du accepterer kun proaktivt at præsentere produktrelateret materiale, der er omfattet af den godkendte indlægsseddel for det land, hvor foredragsarrangementet finder sted. Såfremt en tilhører uopfordret anmoder om oplysninger, der ikke er indeholdt i eller er i overensstemmelse med produktresuméet (herunder produkter, der ikke er godkendt, indikationer, dosering, doseringsformer, doseringsskemaer, kombin</w:instrText>
            </w:r>
            <w:r>
              <w:rPr>
                <w:rFonts w:ascii="Arial" w:hAnsi="Arial" w:cs="Arial"/>
                <w:sz w:val="22"/>
                <w:lang w:val="en-US" w:eastAsia="en-US"/>
              </w:rPr>
              <w:instrText>a</w:instrText>
            </w:r>
            <w:r>
              <w:rPr>
                <w:rFonts w:ascii="Arial" w:hAnsi="Arial" w:cs="Arial"/>
                <w:sz w:val="22"/>
                <w:lang w:val="en-US" w:eastAsia="en-US"/>
              </w:rPr>
              <w:instrText xml:space="preserve">tionsbehandling og sikkerhedsoplysninger) må Du kun besvare det specifikke spørgsmål og kun i begrænset udstrækning uden at tilskynde yderligere diskussion. Før spørgsmålet besvares, skal Du gøre opmærksom på, at spørgsmålet er off-label, informere tilhørerne om, at svaret udelukkende afspejler dine personlige synspunkter og erfaring, og at formålet med svaret ikke er at promovere produkter på anden måde end som angivet i produktresuméet. </w:instrText>
            </w:r>
          </w:p>
          <w:p w14:paraId="2623A54A" w14:textId="77777777" w:rsidR="008549AB" w:rsidRDefault="008549AB">
            <w:pPr>
              <w:jc w:val="both"/>
              <w:rPr>
                <w:rFonts w:ascii="Arial" w:hAnsi="Arial" w:cs="Arial"/>
                <w:sz w:val="22"/>
                <w:szCs w:val="22"/>
                <w:lang w:eastAsia="en-US"/>
              </w:rPr>
            </w:pPr>
          </w:p>
        </w:tc>
      </w:tr>
    </w:tbl>
    <w:p w14:paraId="5B5449E4" w14:textId="77777777" w:rsidR="008549AB" w:rsidRDefault="008549AB" w:rsidP="008549AB">
      <w:pPr>
        <w:jc w:val="both"/>
        <w:rPr>
          <w:rFonts w:ascii="Arial" w:hAnsi="Arial" w:cs="Arial"/>
          <w:sz w:val="22"/>
          <w:szCs w:val="22"/>
          <w:lang w:eastAsia="da-DK" w:bidi="da-DK"/>
        </w:rPr>
      </w:pPr>
      <w:r>
        <w:rPr>
          <w:rFonts w:ascii="Arial" w:hAnsi="Arial" w:cs="Arial"/>
          <w:sz w:val="22"/>
          <w:szCs w:val="22"/>
        </w:rPr>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"&lt;&lt;Meeting_Name_MERC_Type_MERC&gt;&gt;"="Health Education" "</w:instrText>
      </w:r>
    </w:p>
    <w:tbl>
      <w:tblPr>
        <w:tblStyle w:val="TableGrid"/>
        <w:tblW w:w="0" w:type="auto"/>
        <w:tblLook w:val="04A0" w:firstRow="1" w:lastRow="0" w:firstColumn="1" w:lastColumn="0" w:noHBand="0" w:noVBand="1"/>
      </w:tblPr>
      <w:tblGrid>
        <w:gridCol w:w="8984"/>
      </w:tblGrid>
      <w:tr w:rsidR="008549AB" w14:paraId="7750968D" w14:textId="77777777" w:rsidTr="008549AB">
        <w:tc>
          <w:tcPr>
            <w:tcW w:w="8984" w:type="dxa"/>
            <w:tcBorders>
              <w:top w:val="nil"/>
              <w:left w:val="nil"/>
              <w:bottom w:val="nil"/>
              <w:right w:val="nil"/>
            </w:tcBorders>
          </w:tcPr>
          <w:p w14:paraId="4BA392E2" w14:textId="77777777" w:rsidR="008549AB" w:rsidRDefault="008549AB">
            <w:pPr>
              <w:ind w:left="426"/>
              <w:jc w:val="both"/>
              <w:rPr>
                <w:rFonts w:ascii="Arial" w:hAnsi="Arial" w:cs="Arial"/>
                <w:b/>
                <w:sz w:val="22"/>
                <w:lang w:eastAsia="en-US"/>
              </w:rPr>
            </w:pPr>
            <w:r>
              <w:rPr>
                <w:rFonts w:ascii="Arial" w:hAnsi="Arial" w:cs="Arial"/>
                <w:b/>
                <w:sz w:val="22"/>
                <w:lang w:val="en-US" w:eastAsia="en-US"/>
              </w:rPr>
              <w:instrText>Særlige betingelser gældende for Sundhedsuddannelsesmøder</w:instrText>
            </w:r>
          </w:p>
          <w:p w14:paraId="5D46C6E2" w14:textId="77777777" w:rsidR="008549AB" w:rsidRDefault="008549AB">
            <w:pPr>
              <w:ind w:left="426"/>
              <w:rPr>
                <w:rFonts w:ascii="Arial" w:hAnsi="Arial" w:cs="Arial"/>
                <w:sz w:val="22"/>
                <w:lang w:val="en-US" w:eastAsia="en-US"/>
              </w:rPr>
            </w:pPr>
            <w:r>
              <w:rPr>
                <w:rFonts w:ascii="Arial" w:hAnsi="Arial" w:cs="Arial"/>
                <w:sz w:val="22"/>
                <w:lang w:val="en-US" w:eastAsia="en-US"/>
              </w:rPr>
              <w:instrText>I tilfælde hvor Du har accepteret at levere en præsentation på et Sundhedsudda</w:instrText>
            </w:r>
            <w:r>
              <w:rPr>
                <w:rFonts w:ascii="Arial" w:hAnsi="Arial" w:cs="Arial"/>
                <w:sz w:val="22"/>
                <w:lang w:val="en-US" w:eastAsia="en-US"/>
              </w:rPr>
              <w:instrText>n</w:instrText>
            </w:r>
            <w:r>
              <w:rPr>
                <w:rFonts w:ascii="Arial" w:hAnsi="Arial" w:cs="Arial"/>
                <w:sz w:val="22"/>
                <w:lang w:val="en-US" w:eastAsia="en-US"/>
              </w:rPr>
              <w:instrText>nelsesmøde for Lilly (hvor Du udarbejder indholdet til præsentationen), skal præse</w:instrText>
            </w:r>
            <w:r>
              <w:rPr>
                <w:rFonts w:ascii="Arial" w:hAnsi="Arial" w:cs="Arial"/>
                <w:sz w:val="22"/>
                <w:lang w:val="en-US" w:eastAsia="en-US"/>
              </w:rPr>
              <w:instrText>n</w:instrText>
            </w:r>
            <w:r>
              <w:rPr>
                <w:rFonts w:ascii="Arial" w:hAnsi="Arial" w:cs="Arial"/>
                <w:sz w:val="22"/>
                <w:lang w:val="en-US" w:eastAsia="en-US"/>
              </w:rPr>
              <w:instrText>tationen:</w:instrText>
            </w:r>
          </w:p>
          <w:p w14:paraId="7F48C3AF" w14:textId="77777777" w:rsidR="008549AB" w:rsidRDefault="008549AB">
            <w:pPr>
              <w:ind w:left="426"/>
              <w:rPr>
                <w:rFonts w:ascii="Arial" w:hAnsi="Arial" w:cs="Arial"/>
                <w:sz w:val="22"/>
                <w:szCs w:val="22"/>
                <w:lang w:val="en-US" w:eastAsia="en-US"/>
              </w:rPr>
            </w:pPr>
          </w:p>
          <w:p w14:paraId="25880CE2" w14:textId="77777777" w:rsidR="008549AB" w:rsidRDefault="008549AB" w:rsidP="008549AB">
            <w:pPr>
              <w:pStyle w:val="ListParagraph"/>
              <w:numPr>
                <w:ilvl w:val="0"/>
                <w:numId w:val="5"/>
              </w:numPr>
              <w:rPr>
                <w:rFonts w:ascii="Arial" w:hAnsi="Arial" w:cs="Arial"/>
                <w:sz w:val="22"/>
                <w:szCs w:val="22"/>
                <w:lang w:eastAsia="en-US"/>
              </w:rPr>
            </w:pPr>
            <w:r>
              <w:rPr>
                <w:rFonts w:ascii="Arial" w:hAnsi="Arial" w:cs="Arial"/>
                <w:sz w:val="22"/>
                <w:lang w:eastAsia="en-US"/>
              </w:rPr>
              <w:instrText>Stilles til rådighed for Lilly i elektronisk form senest 3 arbejdsdage før arrang</w:instrText>
            </w:r>
            <w:r>
              <w:rPr>
                <w:rFonts w:ascii="Arial" w:hAnsi="Arial" w:cs="Arial"/>
                <w:sz w:val="22"/>
                <w:lang w:eastAsia="en-US"/>
              </w:rPr>
              <w:instrText>e</w:instrText>
            </w:r>
            <w:r>
              <w:rPr>
                <w:rFonts w:ascii="Arial" w:hAnsi="Arial" w:cs="Arial"/>
                <w:sz w:val="22"/>
                <w:lang w:eastAsia="en-US"/>
              </w:rPr>
              <w:instrText>mentet.</w:instrText>
            </w:r>
            <w:r>
              <w:rPr>
                <w:rFonts w:ascii="Arial" w:hAnsi="Arial" w:cs="Arial"/>
                <w:lang w:eastAsia="en-US"/>
              </w:rPr>
              <w:instrText xml:space="preserve"> </w:instrText>
            </w:r>
            <w:r>
              <w:rPr>
                <w:rFonts w:ascii="Arial" w:hAnsi="Arial" w:cs="Arial"/>
                <w:sz w:val="22"/>
                <w:lang w:eastAsia="en-US"/>
              </w:rPr>
              <w:instrText>Lilly vil gennemgå præsentationen for at sikre overholdelse af nati</w:instrText>
            </w:r>
            <w:r>
              <w:rPr>
                <w:rFonts w:ascii="Arial" w:hAnsi="Arial" w:cs="Arial"/>
                <w:sz w:val="22"/>
                <w:lang w:eastAsia="en-US"/>
              </w:rPr>
              <w:instrText>o</w:instrText>
            </w:r>
            <w:r>
              <w:rPr>
                <w:rFonts w:ascii="Arial" w:hAnsi="Arial" w:cs="Arial"/>
                <w:sz w:val="22"/>
                <w:lang w:eastAsia="en-US"/>
              </w:rPr>
              <w:instrText>nale branchespecifikke kodeks, lovgivning og regler og vil foretage nødvend</w:instrText>
            </w:r>
            <w:r>
              <w:rPr>
                <w:rFonts w:ascii="Arial" w:hAnsi="Arial" w:cs="Arial"/>
                <w:sz w:val="22"/>
                <w:lang w:eastAsia="en-US"/>
              </w:rPr>
              <w:instrText>i</w:instrText>
            </w:r>
            <w:r>
              <w:rPr>
                <w:rFonts w:ascii="Arial" w:hAnsi="Arial" w:cs="Arial"/>
                <w:sz w:val="22"/>
                <w:lang w:eastAsia="en-US"/>
              </w:rPr>
              <w:instrText>ge tilpasninger i henhold til nationale krav.</w:instrText>
            </w:r>
          </w:p>
          <w:p w14:paraId="6F62FAC3" w14:textId="77777777" w:rsidR="008549AB" w:rsidRDefault="008549AB" w:rsidP="008549AB">
            <w:pPr>
              <w:pStyle w:val="ListParagraph"/>
              <w:numPr>
                <w:ilvl w:val="0"/>
                <w:numId w:val="5"/>
              </w:numPr>
              <w:rPr>
                <w:rFonts w:ascii="Arial" w:hAnsi="Arial" w:cs="Arial"/>
                <w:sz w:val="22"/>
                <w:szCs w:val="22"/>
                <w:lang w:eastAsia="en-US"/>
              </w:rPr>
            </w:pPr>
            <w:r>
              <w:rPr>
                <w:rFonts w:ascii="Arial" w:hAnsi="Arial" w:cs="Arial"/>
                <w:sz w:val="22"/>
                <w:lang w:eastAsia="en-US"/>
              </w:rPr>
              <w:instrText xml:space="preserve">Ikke indeholde produktspecifik branding (f.eks. varenavne, varemærker, farver eller vandmærker); dog hvis der sker omtale af behandlingsmuligheder, bør de generelt accepterede, relevante markedsførte behandlingsmuligheder nævnes. Oplysninger om hver enkel behandlingsmulighed skal være i overensstemmelse med produkttilladelsen/indlægssedlen i det land, hvor præsentationen finder sted og skal være fornuftigt afbalanceret for så vidt angår indhold, format og den tid, der anvendes til diskussion herom og må ikke være til genstand for direkte sammenligning (medmindre disse måtte indgå i et "head-to-head" forsøg). </w:instrText>
            </w:r>
          </w:p>
          <w:p w14:paraId="433B01AD" w14:textId="77777777" w:rsidR="008549AB" w:rsidRDefault="008549AB" w:rsidP="008549AB">
            <w:pPr>
              <w:pStyle w:val="Default"/>
              <w:numPr>
                <w:ilvl w:val="0"/>
                <w:numId w:val="5"/>
              </w:numPr>
              <w:rPr>
                <w:rFonts w:ascii="Arial" w:hAnsi="Arial" w:cs="Arial"/>
                <w:sz w:val="22"/>
                <w:szCs w:val="22"/>
                <w:lang w:val="en-US" w:eastAsia="en-US" w:bidi="ar-SA"/>
              </w:rPr>
            </w:pPr>
            <w:r>
              <w:rPr>
                <w:rFonts w:ascii="Arial" w:hAnsi="Arial" w:cs="Arial"/>
                <w:sz w:val="22"/>
                <w:lang w:val="en-US" w:eastAsia="en-US" w:bidi="ar-SA"/>
              </w:rPr>
              <w:instrText xml:space="preserve">Ikke indeholde oplysninger om forsøgsmolekyler, nye indikationer, udvidelser af </w:instrText>
            </w:r>
            <w:r>
              <w:rPr>
                <w:rFonts w:ascii="Arial" w:hAnsi="Arial" w:cs="Arial"/>
                <w:sz w:val="22"/>
                <w:lang w:val="en-US" w:eastAsia="en-US" w:bidi="ar-SA"/>
              </w:rPr>
              <w:lastRenderedPageBreak/>
              <w:instrText>produktlinjer osv. En kortfattet henvisning til forsøgsmolekyler under klinisk udvikling kan nævnes som en del af et "Satellite Symposia" i henhold til yde</w:instrText>
            </w:r>
            <w:r>
              <w:rPr>
                <w:rFonts w:ascii="Arial" w:hAnsi="Arial" w:cs="Arial"/>
                <w:sz w:val="22"/>
                <w:lang w:val="en-US" w:eastAsia="en-US" w:bidi="ar-SA"/>
              </w:rPr>
              <w:instrText>r</w:instrText>
            </w:r>
            <w:r>
              <w:rPr>
                <w:rFonts w:ascii="Arial" w:hAnsi="Arial" w:cs="Arial"/>
                <w:sz w:val="22"/>
                <w:lang w:val="en-US" w:eastAsia="en-US" w:bidi="ar-SA"/>
              </w:rPr>
              <w:instrText>ligere betingelser, som Lilly i så fald vil orientere om som en del af mødeforberedelsen, hvor anvendeligt.</w:instrText>
            </w:r>
          </w:p>
          <w:p w14:paraId="49BC26D5" w14:textId="77777777" w:rsidR="008549AB" w:rsidRDefault="008549AB" w:rsidP="008549AB">
            <w:pPr>
              <w:pStyle w:val="ListParagraph"/>
              <w:numPr>
                <w:ilvl w:val="0"/>
                <w:numId w:val="5"/>
              </w:numPr>
              <w:rPr>
                <w:rFonts w:ascii="Arial" w:hAnsi="Arial" w:cs="Arial"/>
                <w:sz w:val="22"/>
                <w:szCs w:val="22"/>
                <w:lang w:eastAsia="en-US"/>
              </w:rPr>
            </w:pPr>
            <w:r>
              <w:rPr>
                <w:rFonts w:ascii="Arial" w:hAnsi="Arial" w:cs="Arial"/>
                <w:sz w:val="22"/>
                <w:lang w:eastAsia="en-US"/>
              </w:rPr>
              <w:instrText>Oplyse om enhver tilknytning, som Du har til Lilly (f.eks. foredragsholder, kons</w:instrText>
            </w:r>
            <w:r>
              <w:rPr>
                <w:rFonts w:ascii="Arial" w:hAnsi="Arial" w:cs="Arial"/>
                <w:sz w:val="22"/>
                <w:lang w:eastAsia="en-US"/>
              </w:rPr>
              <w:instrText>u</w:instrText>
            </w:r>
            <w:r>
              <w:rPr>
                <w:rFonts w:ascii="Arial" w:hAnsi="Arial" w:cs="Arial"/>
                <w:sz w:val="22"/>
                <w:lang w:eastAsia="en-US"/>
              </w:rPr>
              <w:instrText xml:space="preserve">lent, rådgiver, investigator eller investor) ved at inkludere en erklæring herom i præsentationen. </w:instrText>
            </w:r>
          </w:p>
          <w:p w14:paraId="522AA32D" w14:textId="77777777" w:rsidR="008549AB" w:rsidRDefault="008549AB" w:rsidP="008549AB">
            <w:pPr>
              <w:pStyle w:val="ListParagraph"/>
              <w:numPr>
                <w:ilvl w:val="0"/>
                <w:numId w:val="5"/>
              </w:numPr>
              <w:rPr>
                <w:rFonts w:ascii="Arial" w:hAnsi="Arial" w:cs="Arial"/>
                <w:sz w:val="22"/>
                <w:szCs w:val="22"/>
                <w:lang w:eastAsia="en-US"/>
              </w:rPr>
            </w:pPr>
            <w:r>
              <w:rPr>
                <w:rFonts w:ascii="Arial" w:hAnsi="Arial" w:cs="Arial"/>
                <w:sz w:val="22"/>
                <w:lang w:eastAsia="en-US"/>
              </w:rPr>
              <w:instrText>Ikke på nogen måde tilrettes efter Lillys gennemgang. Enhver tilretning vil kræve, at Lilly gennemgår indholdet igen, før det anvendes.</w:instrText>
            </w:r>
          </w:p>
          <w:p w14:paraId="48C2E178" w14:textId="77777777" w:rsidR="008549AB" w:rsidRDefault="008549AB">
            <w:pPr>
              <w:ind w:left="426"/>
              <w:rPr>
                <w:rFonts w:ascii="Arial" w:hAnsi="Arial" w:cs="Arial"/>
                <w:sz w:val="22"/>
                <w:szCs w:val="22"/>
                <w:lang w:val="en-US" w:eastAsia="en-US"/>
              </w:rPr>
            </w:pPr>
            <w:r>
              <w:rPr>
                <w:rFonts w:ascii="Arial" w:hAnsi="Arial" w:cs="Arial"/>
                <w:sz w:val="22"/>
                <w:lang w:val="en-US" w:eastAsia="en-US"/>
              </w:rPr>
              <w:instrText>Såfremt en tilhører uopfordret anmoder om oplysninger, der ikke er indeholdt i - eller er i overensstemmelse med - produktresuméet (herunder produkter, der ikke er go</w:instrText>
            </w:r>
            <w:r>
              <w:rPr>
                <w:rFonts w:ascii="Arial" w:hAnsi="Arial" w:cs="Arial"/>
                <w:sz w:val="22"/>
                <w:lang w:val="en-US" w:eastAsia="en-US"/>
              </w:rPr>
              <w:instrText>d</w:instrText>
            </w:r>
            <w:r>
              <w:rPr>
                <w:rFonts w:ascii="Arial" w:hAnsi="Arial" w:cs="Arial"/>
                <w:sz w:val="22"/>
                <w:lang w:val="en-US" w:eastAsia="en-US"/>
              </w:rPr>
              <w:instrText>kendt, indikationer, dosering, doseringsformer, doseringsskemaer, kombin</w:instrText>
            </w:r>
            <w:r>
              <w:rPr>
                <w:rFonts w:ascii="Arial" w:hAnsi="Arial" w:cs="Arial"/>
                <w:sz w:val="22"/>
                <w:lang w:val="en-US" w:eastAsia="en-US"/>
              </w:rPr>
              <w:instrText>a</w:instrText>
            </w:r>
            <w:r>
              <w:rPr>
                <w:rFonts w:ascii="Arial" w:hAnsi="Arial" w:cs="Arial"/>
                <w:sz w:val="22"/>
                <w:lang w:val="en-US" w:eastAsia="en-US"/>
              </w:rPr>
              <w:instrText>tionsbehandling og sikkerhedsoplysninger) må Du kun besvare det specifikke spørgsmål og kun i begrænset udstrækning uden at tilskynde til yderligere disku</w:instrText>
            </w:r>
            <w:r>
              <w:rPr>
                <w:rFonts w:ascii="Arial" w:hAnsi="Arial" w:cs="Arial"/>
                <w:sz w:val="22"/>
                <w:lang w:val="en-US" w:eastAsia="en-US"/>
              </w:rPr>
              <w:instrText>s</w:instrText>
            </w:r>
            <w:r>
              <w:rPr>
                <w:rFonts w:ascii="Arial" w:hAnsi="Arial" w:cs="Arial"/>
                <w:sz w:val="22"/>
                <w:lang w:val="en-US" w:eastAsia="en-US"/>
              </w:rPr>
              <w:instrText xml:space="preserve">sion. Før spørgsmålet besvares, skal Du gøre opmærksom på, at spørgsmål er off-label, informere tilhørerne om, at svaret udelukkende afspejler dine personlige synspunkter og erfaring, og at formålet med svaret ikke er at promovere produkter på anden måde end som angivet i produktresuméet. </w:instrText>
            </w:r>
          </w:p>
        </w:tc>
      </w:tr>
    </w:tbl>
    <w:p w14:paraId="69AC96E2" w14:textId="77777777" w:rsidR="008549AB" w:rsidRDefault="008549AB" w:rsidP="008549AB">
      <w:pPr>
        <w:jc w:val="both"/>
        <w:rPr>
          <w:rFonts w:ascii="Arial" w:hAnsi="Arial" w:cs="Arial"/>
          <w:sz w:val="22"/>
          <w:szCs w:val="22"/>
          <w:lang w:eastAsia="da-DK" w:bidi="da-DK"/>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"&lt;&lt;Meeting_Name_MERC_Type_MERC&gt;&gt;"="Scientific E</w:instrText>
      </w:r>
      <w:r>
        <w:rPr>
          <w:rFonts w:ascii="Arial" w:hAnsi="Arial" w:cs="Arial"/>
          <w:sz w:val="22"/>
          <w:szCs w:val="22"/>
        </w:rPr>
        <w:instrText>x</w:instrText>
      </w:r>
      <w:r>
        <w:rPr>
          <w:rFonts w:ascii="Arial" w:hAnsi="Arial" w:cs="Arial"/>
          <w:sz w:val="22"/>
          <w:szCs w:val="22"/>
        </w:rPr>
        <w:instrText>change" "</w:instrText>
      </w:r>
    </w:p>
    <w:tbl>
      <w:tblPr>
        <w:tblStyle w:val="TableGrid"/>
        <w:tblW w:w="0" w:type="auto"/>
        <w:tblLook w:val="04A0" w:firstRow="1" w:lastRow="0" w:firstColumn="1" w:lastColumn="0" w:noHBand="0" w:noVBand="1"/>
      </w:tblPr>
      <w:tblGrid>
        <w:gridCol w:w="8984"/>
      </w:tblGrid>
      <w:tr w:rsidR="008549AB" w14:paraId="1BB557F3" w14:textId="77777777" w:rsidTr="008549AB">
        <w:tc>
          <w:tcPr>
            <w:tcW w:w="8984" w:type="dxa"/>
            <w:tcBorders>
              <w:top w:val="nil"/>
              <w:left w:val="nil"/>
              <w:bottom w:val="nil"/>
              <w:right w:val="nil"/>
            </w:tcBorders>
          </w:tcPr>
          <w:p w14:paraId="1D253917" w14:textId="77777777" w:rsidR="008549AB" w:rsidRDefault="008549AB">
            <w:pPr>
              <w:jc w:val="both"/>
              <w:rPr>
                <w:rFonts w:ascii="Arial" w:hAnsi="Arial" w:cs="Arial"/>
                <w:b/>
                <w:sz w:val="22"/>
                <w:szCs w:val="22"/>
                <w:lang w:eastAsia="en-US"/>
              </w:rPr>
            </w:pPr>
            <w:r>
              <w:rPr>
                <w:rFonts w:ascii="Arial" w:hAnsi="Arial" w:cs="Arial"/>
                <w:b/>
                <w:sz w:val="22"/>
                <w:lang w:val="en-US" w:eastAsia="en-US"/>
              </w:rPr>
              <w:instrText>Særlige betingelser gældende for foredrag på Videnskabelige Møder</w:instrText>
            </w:r>
          </w:p>
          <w:p w14:paraId="380BEACB" w14:textId="77777777" w:rsidR="008549AB" w:rsidRDefault="008549AB">
            <w:pPr>
              <w:jc w:val="both"/>
              <w:rPr>
                <w:rFonts w:ascii="Arial" w:hAnsi="Arial" w:cs="Arial"/>
                <w:b/>
                <w:sz w:val="22"/>
                <w:szCs w:val="22"/>
                <w:lang w:val="en-US" w:eastAsia="en-US"/>
              </w:rPr>
            </w:pPr>
          </w:p>
          <w:p w14:paraId="3C3B3381" w14:textId="77777777" w:rsidR="008549AB" w:rsidRDefault="008549AB">
            <w:pPr>
              <w:pStyle w:val="Default"/>
              <w:rPr>
                <w:rFonts w:ascii="Arial" w:hAnsi="Arial" w:cs="Arial"/>
                <w:sz w:val="22"/>
                <w:szCs w:val="22"/>
                <w:lang w:val="en-US" w:eastAsia="en-US" w:bidi="ar-SA"/>
              </w:rPr>
            </w:pPr>
            <w:r>
              <w:rPr>
                <w:rFonts w:ascii="Arial" w:hAnsi="Arial" w:cs="Arial"/>
                <w:sz w:val="22"/>
                <w:lang w:val="en-US" w:eastAsia="en-US" w:bidi="ar-SA"/>
              </w:rPr>
              <w:instrText xml:space="preserve">Du forbereder din egen præsentation, der skal indeholde en erklæring om: 1) at de synspunkter, der gives udtryk for i præsentationen er dine egne - og ikke nødvendigvis er udtryk for Lillys synspunkter, og 2) at dit engagement sponsoreres af Lilly ved det pågældende arrangement, og 3) oplyse om enhver anden tilknytning, som Du måtte have til Lilly (f.eks. konsulent, rådgiver, investigator eller investor). Derudover må indholdet ikke indeholde produktspecifik branding (f.eks. varenavne, varemærker, farver eller vandmærker). Lillys cooperate branding skal medtages. Indholdet skal være objektivt, dokumenterbart, balanceret og må ikke have karakter af reklame/markedsføring. </w:instrText>
            </w:r>
          </w:p>
          <w:p w14:paraId="4633B9D3" w14:textId="77777777" w:rsidR="008549AB" w:rsidRDefault="008549AB">
            <w:pPr>
              <w:rPr>
                <w:rFonts w:ascii="Arial" w:hAnsi="Arial" w:cs="Arial"/>
                <w:sz w:val="22"/>
                <w:szCs w:val="22"/>
                <w:lang w:val="en-US" w:eastAsia="en-US"/>
              </w:rPr>
            </w:pPr>
          </w:p>
          <w:p w14:paraId="496CA4F3" w14:textId="77777777" w:rsidR="008549AB" w:rsidRDefault="008549AB">
            <w:pPr>
              <w:rPr>
                <w:rFonts w:ascii="Arial" w:hAnsi="Arial" w:cs="Arial"/>
                <w:sz w:val="22"/>
                <w:szCs w:val="22"/>
                <w:lang w:val="en-US" w:eastAsia="en-US"/>
              </w:rPr>
            </w:pPr>
            <w:r>
              <w:rPr>
                <w:rFonts w:ascii="Arial" w:hAnsi="Arial" w:cs="Arial"/>
                <w:sz w:val="22"/>
                <w:lang w:val="en-US" w:eastAsia="en-US"/>
              </w:rPr>
              <w:instrText>Såfremt materialet udarbejdet af dig indeholder data vedrørende Lillys forskning, fo</w:instrText>
            </w:r>
            <w:r>
              <w:rPr>
                <w:rFonts w:ascii="Arial" w:hAnsi="Arial" w:cs="Arial"/>
                <w:sz w:val="22"/>
                <w:lang w:val="en-US" w:eastAsia="en-US"/>
              </w:rPr>
              <w:instrText>r</w:instrText>
            </w:r>
            <w:r>
              <w:rPr>
                <w:rFonts w:ascii="Arial" w:hAnsi="Arial" w:cs="Arial"/>
                <w:sz w:val="22"/>
                <w:lang w:val="en-US" w:eastAsia="en-US"/>
              </w:rPr>
              <w:instrText>søgsmolekyler eller produkter, skal Du sende en kopi af din præsentation til Lilly senest 3 arbejdsdage før begivenheden, således at Lilly har mulighed for at kontrollere den vide</w:instrText>
            </w:r>
            <w:r>
              <w:rPr>
                <w:rFonts w:ascii="Arial" w:hAnsi="Arial" w:cs="Arial"/>
                <w:sz w:val="22"/>
                <w:lang w:val="en-US" w:eastAsia="en-US"/>
              </w:rPr>
              <w:instrText>n</w:instrText>
            </w:r>
            <w:r>
              <w:rPr>
                <w:rFonts w:ascii="Arial" w:hAnsi="Arial" w:cs="Arial"/>
                <w:sz w:val="22"/>
                <w:lang w:val="en-US" w:eastAsia="en-US"/>
              </w:rPr>
              <w:instrText>skabelige nøjagtighed af data, der måtte være specifikke for Lilly, og/eller foretage en gennemgang for at sikre overholdelse af nationale, love og regler.  Du skal foretage eve</w:instrText>
            </w:r>
            <w:r>
              <w:rPr>
                <w:rFonts w:ascii="Arial" w:hAnsi="Arial" w:cs="Arial"/>
                <w:sz w:val="22"/>
                <w:lang w:val="en-US" w:eastAsia="en-US"/>
              </w:rPr>
              <w:instrText>n</w:instrText>
            </w:r>
            <w:r>
              <w:rPr>
                <w:rFonts w:ascii="Arial" w:hAnsi="Arial" w:cs="Arial"/>
                <w:sz w:val="22"/>
                <w:lang w:val="en-US" w:eastAsia="en-US"/>
              </w:rPr>
              <w:instrText>tuelle ændringer, som Lilly med rimelighed måtte ønske af hensyn til overholdelse af n</w:instrText>
            </w:r>
            <w:r>
              <w:rPr>
                <w:rFonts w:ascii="Arial" w:hAnsi="Arial" w:cs="Arial"/>
                <w:sz w:val="22"/>
                <w:lang w:val="en-US" w:eastAsia="en-US"/>
              </w:rPr>
              <w:instrText>a</w:instrText>
            </w:r>
            <w:r>
              <w:rPr>
                <w:rFonts w:ascii="Arial" w:hAnsi="Arial" w:cs="Arial"/>
                <w:sz w:val="22"/>
                <w:lang w:val="en-US" w:eastAsia="en-US"/>
              </w:rPr>
              <w:instrText xml:space="preserve">tionale regler. </w:instrText>
            </w:r>
          </w:p>
          <w:p w14:paraId="6800DB30" w14:textId="77777777" w:rsidR="008549AB" w:rsidRDefault="008549AB">
            <w:pPr>
              <w:rPr>
                <w:rFonts w:ascii="Arial" w:hAnsi="Arial" w:cs="Arial"/>
                <w:sz w:val="22"/>
                <w:szCs w:val="22"/>
                <w:lang w:val="en-US" w:eastAsia="en-US"/>
              </w:rPr>
            </w:pPr>
          </w:p>
          <w:p w14:paraId="03E5A346" w14:textId="77777777" w:rsidR="008549AB" w:rsidRDefault="008549AB">
            <w:pPr>
              <w:jc w:val="both"/>
              <w:rPr>
                <w:rFonts w:ascii="Arial" w:hAnsi="Arial" w:cs="Arial"/>
                <w:sz w:val="22"/>
                <w:szCs w:val="22"/>
                <w:lang w:eastAsia="en-US"/>
              </w:rPr>
            </w:pPr>
            <w:r>
              <w:rPr>
                <w:rFonts w:ascii="Arial" w:hAnsi="Arial" w:cs="Arial"/>
                <w:sz w:val="22"/>
                <w:lang w:val="en-US" w:eastAsia="en-US"/>
              </w:rPr>
              <w:instrText>Din præsentation må ikke indeholde oplysninger om Lilly produkter, der ikke er omfattet af produkttilladelsen/produktresuméet for produktet i det land, hvor præsentationen finder sted (dvs. off-label informationer). Din præsentation må kun indeholde off-label oplysninger om Lillys forsøgsmolekyler eller Lillys produkter, som endnu ikke er fuldt udv</w:instrText>
            </w:r>
            <w:r>
              <w:rPr>
                <w:rFonts w:ascii="Arial" w:hAnsi="Arial" w:cs="Arial"/>
                <w:sz w:val="22"/>
                <w:lang w:val="en-US" w:eastAsia="en-US"/>
              </w:rPr>
              <w:instrText>i</w:instrText>
            </w:r>
            <w:r>
              <w:rPr>
                <w:rFonts w:ascii="Arial" w:hAnsi="Arial" w:cs="Arial"/>
                <w:sz w:val="22"/>
                <w:lang w:val="en-US" w:eastAsia="en-US"/>
              </w:rPr>
              <w:instrText>klet (dvs. produkter, der ikke er nået til Fase 3 i kliniske forsøg), hvis sådanne oplysninger eller undersøgelser er blevet offentliggjort i videnskabelige fagtidsskrifter og indeholder nye data, der repræsenterer et nyt fremskridt inden for det pågældende område.</w:instrText>
            </w:r>
          </w:p>
        </w:tc>
      </w:tr>
    </w:tbl>
    <w:p w14:paraId="16FBBC81" w14:textId="77777777" w:rsidR="008549AB" w:rsidRDefault="008549AB" w:rsidP="008549AB">
      <w:pPr>
        <w:jc w:val="both"/>
        <w:rPr>
          <w:rFonts w:ascii="Arial" w:hAnsi="Arial" w:cs="Arial"/>
          <w:sz w:val="22"/>
          <w:szCs w:val="22"/>
          <w:lang w:eastAsia="da-DK" w:bidi="da-DK"/>
        </w:rPr>
      </w:pPr>
      <w:r>
        <w:rPr>
          <w:rFonts w:ascii="Arial" w:hAnsi="Arial" w:cs="Arial"/>
          <w:sz w:val="22"/>
          <w:szCs w:val="22"/>
        </w:rPr>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"&lt;&lt;Mee</w:instrText>
      </w:r>
      <w:r>
        <w:rPr>
          <w:rFonts w:ascii="Arial" w:hAnsi="Arial" w:cs="Arial"/>
          <w:sz w:val="22"/>
          <w:szCs w:val="22"/>
        </w:rPr>
        <w:instrText>t</w:instrText>
      </w:r>
      <w:r>
        <w:rPr>
          <w:rFonts w:ascii="Arial" w:hAnsi="Arial" w:cs="Arial"/>
          <w:sz w:val="22"/>
          <w:szCs w:val="22"/>
        </w:rPr>
        <w:instrText>ing_Participant_MERC_Types_of_Service_MERC&gt;&gt;"="Advisory Board - Chairman" "</w:instrText>
      </w:r>
    </w:p>
    <w:tbl>
      <w:tblPr>
        <w:tblStyle w:val="TableGrid"/>
        <w:tblW w:w="0" w:type="auto"/>
        <w:tblLook w:val="04A0" w:firstRow="1" w:lastRow="0" w:firstColumn="1" w:lastColumn="0" w:noHBand="0" w:noVBand="1"/>
      </w:tblPr>
      <w:tblGrid>
        <w:gridCol w:w="8984"/>
      </w:tblGrid>
      <w:tr w:rsidR="008549AB" w14:paraId="0BE0A74F" w14:textId="77777777" w:rsidTr="008549AB">
        <w:tc>
          <w:tcPr>
            <w:tcW w:w="8984" w:type="dxa"/>
            <w:tcBorders>
              <w:top w:val="nil"/>
              <w:left w:val="nil"/>
              <w:bottom w:val="nil"/>
              <w:right w:val="nil"/>
            </w:tcBorders>
          </w:tcPr>
          <w:p w14:paraId="527B4F51" w14:textId="77777777" w:rsidR="008549AB" w:rsidRDefault="008549AB">
            <w:pPr>
              <w:jc w:val="both"/>
              <w:rPr>
                <w:rFonts w:ascii="Arial" w:hAnsi="Arial" w:cs="Arial"/>
                <w:b/>
                <w:sz w:val="22"/>
                <w:szCs w:val="22"/>
                <w:lang w:eastAsia="en-US"/>
              </w:rPr>
            </w:pPr>
            <w:r>
              <w:rPr>
                <w:rFonts w:ascii="Arial" w:hAnsi="Arial" w:cs="Arial"/>
                <w:b/>
                <w:sz w:val="22"/>
                <w:lang w:val="en-US" w:eastAsia="en-US"/>
              </w:rPr>
              <w:instrText>Særlige betingelser for Advisory Boards</w:instrText>
            </w:r>
          </w:p>
          <w:p w14:paraId="5F9EC7F1" w14:textId="77777777" w:rsidR="008549AB" w:rsidRDefault="008549AB">
            <w:pPr>
              <w:jc w:val="both"/>
              <w:rPr>
                <w:rFonts w:ascii="Arial" w:hAnsi="Arial" w:cs="Arial"/>
                <w:b/>
                <w:sz w:val="22"/>
                <w:szCs w:val="22"/>
                <w:lang w:val="en-US" w:eastAsia="en-US"/>
              </w:rPr>
            </w:pPr>
          </w:p>
          <w:p w14:paraId="69694981" w14:textId="77777777" w:rsidR="008549AB" w:rsidRDefault="008549AB">
            <w:pPr>
              <w:rPr>
                <w:rFonts w:ascii="Arial" w:hAnsi="Arial" w:cs="Arial"/>
                <w:sz w:val="22"/>
                <w:szCs w:val="22"/>
                <w:lang w:val="en-US" w:eastAsia="en-US"/>
              </w:rPr>
            </w:pPr>
            <w:r>
              <w:rPr>
                <w:rFonts w:ascii="Arial" w:hAnsi="Arial" w:cs="Arial"/>
                <w:sz w:val="22"/>
                <w:lang w:val="en-US" w:eastAsia="en-US"/>
              </w:rPr>
              <w:instrText xml:space="preserve">Ved din deltagelse i Advisory Boards vil Du assistere med at rådgive Lilly om en række </w:instrText>
            </w:r>
            <w:r>
              <w:rPr>
                <w:rFonts w:ascii="Arial" w:hAnsi="Arial" w:cs="Arial"/>
                <w:sz w:val="22"/>
                <w:lang w:val="en-US" w:eastAsia="en-US"/>
              </w:rPr>
              <w:lastRenderedPageBreak/>
              <w:instrText>spørgsmål, der vedrører - men ikke er begrænset til - lægefaglig, videnskabelig eller fo</w:instrText>
            </w:r>
            <w:r>
              <w:rPr>
                <w:rFonts w:ascii="Arial" w:hAnsi="Arial" w:cs="Arial"/>
                <w:sz w:val="22"/>
                <w:lang w:val="en-US" w:eastAsia="en-US"/>
              </w:rPr>
              <w:instrText>r</w:instrText>
            </w:r>
            <w:r>
              <w:rPr>
                <w:rFonts w:ascii="Arial" w:hAnsi="Arial" w:cs="Arial"/>
                <w:sz w:val="22"/>
                <w:lang w:val="en-US" w:eastAsia="en-US"/>
              </w:rPr>
              <w:instrText>retningsmæssig rådgivning inden for det behandlingsområde, der er angivet ovenfor, med det overordnede formål at bidrage til at forøge medicinsk viden og kvalificeret brug af lægemidler i det pågældende område.</w:instrText>
            </w:r>
          </w:p>
          <w:p w14:paraId="0735DBB8" w14:textId="77777777" w:rsidR="008549AB" w:rsidRDefault="008549AB">
            <w:pPr>
              <w:rPr>
                <w:rFonts w:ascii="Arial" w:hAnsi="Arial" w:cs="Arial"/>
                <w:sz w:val="22"/>
                <w:lang w:val="en-US" w:eastAsia="en-US"/>
              </w:rPr>
            </w:pPr>
          </w:p>
          <w:p w14:paraId="383ACD01" w14:textId="77777777" w:rsidR="008549AB" w:rsidRDefault="008549AB">
            <w:pPr>
              <w:jc w:val="both"/>
              <w:rPr>
                <w:rFonts w:ascii="Arial" w:hAnsi="Arial" w:cs="Arial"/>
                <w:sz w:val="22"/>
                <w:lang w:val="en-US" w:eastAsia="en-US"/>
              </w:rPr>
            </w:pPr>
            <w:r>
              <w:rPr>
                <w:rFonts w:ascii="Arial" w:hAnsi="Arial" w:cs="Arial"/>
                <w:sz w:val="22"/>
                <w:lang w:val="en-US" w:eastAsia="en-US"/>
              </w:rPr>
              <w:instrText>Som en del af din deltagelse i et Lilly Advisory Board vil du deltage i Advisory Board møder, hvor sted og tidspunkt vil blive meddelt dig i forvejen.  Såfremt du ikke er i stand til at deltage i et møde, skal Du underrette Lilly med så langt et varsel som muligt</w:instrText>
            </w:r>
          </w:p>
          <w:p w14:paraId="42D76AD1" w14:textId="77777777" w:rsidR="008549AB" w:rsidRDefault="008549AB">
            <w:pPr>
              <w:rPr>
                <w:rFonts w:ascii="Arial" w:hAnsi="Arial" w:cs="Arial"/>
                <w:sz w:val="22"/>
                <w:szCs w:val="22"/>
                <w:lang w:val="en-US" w:eastAsia="en-US"/>
              </w:rPr>
            </w:pPr>
            <w:r>
              <w:rPr>
                <w:rFonts w:ascii="Arial" w:hAnsi="Arial" w:cs="Arial"/>
                <w:sz w:val="22"/>
                <w:lang w:val="en-US" w:eastAsia="en-US"/>
              </w:rPr>
              <w:instrText xml:space="preserve">Såfremt Du anmodes om at udarbejde indhold til brug for et Lilly Advisory Board, så skal indholdet:  </w:instrText>
            </w:r>
          </w:p>
          <w:p w14:paraId="5D29AA64" w14:textId="77777777" w:rsidR="008549AB" w:rsidRDefault="008549AB" w:rsidP="008549AB">
            <w:pPr>
              <w:pStyle w:val="ListParagraph"/>
              <w:numPr>
                <w:ilvl w:val="0"/>
                <w:numId w:val="6"/>
              </w:numPr>
              <w:rPr>
                <w:rFonts w:ascii="Arial" w:hAnsi="Arial" w:cs="Arial"/>
                <w:sz w:val="22"/>
                <w:szCs w:val="22"/>
                <w:lang w:eastAsia="en-US"/>
              </w:rPr>
            </w:pPr>
            <w:r>
              <w:rPr>
                <w:rFonts w:ascii="Arial" w:hAnsi="Arial" w:cs="Arial"/>
                <w:sz w:val="22"/>
                <w:lang w:eastAsia="en-US"/>
              </w:rPr>
              <w:instrText>Oplyse om enhver tilknytning, som Du har til Lilly (f.eks. foredragsholder, kons</w:instrText>
            </w:r>
            <w:r>
              <w:rPr>
                <w:rFonts w:ascii="Arial" w:hAnsi="Arial" w:cs="Arial"/>
                <w:sz w:val="22"/>
                <w:lang w:eastAsia="en-US"/>
              </w:rPr>
              <w:instrText>u</w:instrText>
            </w:r>
            <w:r>
              <w:rPr>
                <w:rFonts w:ascii="Arial" w:hAnsi="Arial" w:cs="Arial"/>
                <w:sz w:val="22"/>
                <w:lang w:eastAsia="en-US"/>
              </w:rPr>
              <w:instrText>lent, rådgiver, investigator eller investor).</w:instrText>
            </w:r>
          </w:p>
          <w:p w14:paraId="227AAFB2" w14:textId="77777777" w:rsidR="008549AB" w:rsidRDefault="008549AB" w:rsidP="008549AB">
            <w:pPr>
              <w:pStyle w:val="ListParagraph"/>
              <w:numPr>
                <w:ilvl w:val="0"/>
                <w:numId w:val="6"/>
              </w:numPr>
              <w:rPr>
                <w:rFonts w:ascii="Arial" w:hAnsi="Arial" w:cs="Arial"/>
                <w:sz w:val="22"/>
                <w:szCs w:val="22"/>
                <w:lang w:eastAsia="en-US"/>
              </w:rPr>
            </w:pPr>
            <w:r>
              <w:rPr>
                <w:rFonts w:ascii="Arial" w:hAnsi="Arial" w:cs="Arial"/>
                <w:sz w:val="22"/>
                <w:lang w:eastAsia="en-US"/>
              </w:rPr>
              <w:instrText>Ikke indeholde produktspecifik branding (f.eks. varenavne, varemærker, farver eller vandmærker).</w:instrText>
            </w:r>
          </w:p>
          <w:p w14:paraId="57B312AF" w14:textId="77777777" w:rsidR="008549AB" w:rsidRDefault="008549AB">
            <w:pPr>
              <w:ind w:left="720"/>
              <w:jc w:val="both"/>
              <w:rPr>
                <w:rFonts w:ascii="Arial" w:hAnsi="Arial" w:cs="Arial"/>
                <w:sz w:val="22"/>
                <w:szCs w:val="22"/>
                <w:lang w:eastAsia="en-US"/>
              </w:rPr>
            </w:pPr>
            <w:r>
              <w:rPr>
                <w:rFonts w:ascii="Arial" w:hAnsi="Arial" w:cs="Arial"/>
                <w:sz w:val="22"/>
                <w:lang w:val="en-US" w:eastAsia="en-US"/>
              </w:rPr>
              <w:instrText>Gennemgås af Lilly forud for brug i Advisory Board</w:instrText>
            </w:r>
          </w:p>
        </w:tc>
      </w:tr>
    </w:tbl>
    <w:p w14:paraId="447F2C1C" w14:textId="77777777" w:rsidR="008549AB" w:rsidRDefault="008549AB" w:rsidP="008549AB">
      <w:pPr>
        <w:jc w:val="both"/>
        <w:rPr>
          <w:rFonts w:ascii="Arial" w:hAnsi="Arial" w:cs="Arial"/>
          <w:sz w:val="22"/>
          <w:szCs w:val="22"/>
          <w:lang w:eastAsia="da-DK" w:bidi="da-DK"/>
        </w:rPr>
      </w:pPr>
      <w:r>
        <w:rPr>
          <w:rFonts w:ascii="Arial" w:hAnsi="Arial" w:cs="Arial"/>
          <w:sz w:val="22"/>
          <w:szCs w:val="22"/>
        </w:rPr>
        <w:lastRenderedPageBreak/>
        <w:instrText xml:space="preserve">"\*MERGEFORMAT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"&lt;&lt;Mee</w:instrText>
      </w:r>
      <w:r>
        <w:rPr>
          <w:rFonts w:ascii="Arial" w:hAnsi="Arial" w:cs="Arial"/>
          <w:sz w:val="22"/>
          <w:szCs w:val="22"/>
        </w:rPr>
        <w:instrText>t</w:instrText>
      </w:r>
      <w:r>
        <w:rPr>
          <w:rFonts w:ascii="Arial" w:hAnsi="Arial" w:cs="Arial"/>
          <w:sz w:val="22"/>
          <w:szCs w:val="22"/>
        </w:rPr>
        <w:instrText xml:space="preserve">ing_Participant_MERC_Types_of_Service_MERC&gt;&gt;"="Advisory Board - </w:instrText>
      </w:r>
      <w:r>
        <w:rPr>
          <w:rFonts w:ascii="Arial" w:hAnsi="Arial" w:cs="Arial"/>
          <w:b/>
          <w:sz w:val="22"/>
          <w:szCs w:val="22"/>
        </w:rPr>
        <w:instrText>Participant" "</w:instrText>
      </w:r>
    </w:p>
    <w:tbl>
      <w:tblPr>
        <w:tblStyle w:val="TableGrid"/>
        <w:tblW w:w="0" w:type="auto"/>
        <w:tblLook w:val="04A0" w:firstRow="1" w:lastRow="0" w:firstColumn="1" w:lastColumn="0" w:noHBand="0" w:noVBand="1"/>
      </w:tblPr>
      <w:tblGrid>
        <w:gridCol w:w="8984"/>
      </w:tblGrid>
      <w:tr w:rsidR="008549AB" w14:paraId="1C810C60" w14:textId="77777777" w:rsidTr="008549AB">
        <w:tc>
          <w:tcPr>
            <w:tcW w:w="8984" w:type="dxa"/>
            <w:tcBorders>
              <w:top w:val="nil"/>
              <w:left w:val="nil"/>
              <w:bottom w:val="nil"/>
              <w:right w:val="nil"/>
            </w:tcBorders>
          </w:tcPr>
          <w:p w14:paraId="5DCC00AB" w14:textId="77777777" w:rsidR="008549AB" w:rsidRDefault="008549AB">
            <w:pPr>
              <w:jc w:val="both"/>
              <w:rPr>
                <w:rFonts w:ascii="Arial" w:hAnsi="Arial" w:cs="Arial"/>
                <w:b/>
                <w:sz w:val="22"/>
                <w:szCs w:val="22"/>
                <w:lang w:val="en-US" w:eastAsia="en-US"/>
              </w:rPr>
            </w:pPr>
            <w:r>
              <w:rPr>
                <w:rFonts w:ascii="Arial" w:hAnsi="Arial" w:cs="Arial"/>
                <w:b/>
                <w:sz w:val="22"/>
                <w:lang w:val="en-US" w:eastAsia="en-US"/>
              </w:rPr>
              <w:instrText>Særlige betingelser for Advisory Boards</w:instrText>
            </w:r>
          </w:p>
          <w:p w14:paraId="7642796F" w14:textId="77777777" w:rsidR="008549AB" w:rsidRDefault="008549AB">
            <w:pPr>
              <w:jc w:val="both"/>
              <w:rPr>
                <w:rFonts w:ascii="Arial" w:hAnsi="Arial" w:cs="Arial"/>
                <w:b/>
                <w:sz w:val="22"/>
                <w:szCs w:val="22"/>
                <w:lang w:val="en-US" w:eastAsia="en-US"/>
              </w:rPr>
            </w:pPr>
          </w:p>
          <w:p w14:paraId="6F3984F1" w14:textId="77777777" w:rsidR="008549AB" w:rsidRDefault="008549AB">
            <w:pPr>
              <w:rPr>
                <w:rFonts w:ascii="Arial" w:hAnsi="Arial" w:cs="Arial"/>
                <w:sz w:val="22"/>
                <w:szCs w:val="22"/>
                <w:lang w:val="en-US" w:eastAsia="en-US"/>
              </w:rPr>
            </w:pPr>
            <w:r>
              <w:rPr>
                <w:rFonts w:ascii="Arial" w:hAnsi="Arial" w:cs="Arial"/>
                <w:sz w:val="22"/>
                <w:lang w:val="en-US" w:eastAsia="en-US"/>
              </w:rPr>
              <w:instrText>Ved din deltagelse i Advisory Boards vil Du assistere med at rådgive Lilly om en række spørgsmål, der vedrører - men ikke er begrænset til - lægefaglig, videnskabelig eller fo</w:instrText>
            </w:r>
            <w:r>
              <w:rPr>
                <w:rFonts w:ascii="Arial" w:hAnsi="Arial" w:cs="Arial"/>
                <w:sz w:val="22"/>
                <w:lang w:val="en-US" w:eastAsia="en-US"/>
              </w:rPr>
              <w:instrText>r</w:instrText>
            </w:r>
            <w:r>
              <w:rPr>
                <w:rFonts w:ascii="Arial" w:hAnsi="Arial" w:cs="Arial"/>
                <w:sz w:val="22"/>
                <w:lang w:val="en-US" w:eastAsia="en-US"/>
              </w:rPr>
              <w:instrText>retningsmæssig rådgivning inden for det behandlingsområde, der er angivet ovenfor, med det overordnede formål at bidrage til at forøge medicinsk viden og kvalificeret brug af lægemidler i det pågældende område.</w:instrText>
            </w:r>
          </w:p>
          <w:p w14:paraId="0CAE07DE" w14:textId="77777777" w:rsidR="008549AB" w:rsidRDefault="008549AB">
            <w:pPr>
              <w:rPr>
                <w:rFonts w:ascii="Arial" w:hAnsi="Arial" w:cs="Arial"/>
                <w:sz w:val="22"/>
                <w:lang w:val="en-US" w:eastAsia="en-US"/>
              </w:rPr>
            </w:pPr>
          </w:p>
          <w:p w14:paraId="0B707BEF" w14:textId="77777777" w:rsidR="008549AB" w:rsidRDefault="008549AB">
            <w:pPr>
              <w:jc w:val="both"/>
              <w:rPr>
                <w:rFonts w:ascii="Arial" w:hAnsi="Arial" w:cs="Arial"/>
                <w:sz w:val="22"/>
                <w:lang w:val="en-US" w:eastAsia="en-US"/>
              </w:rPr>
            </w:pPr>
            <w:r>
              <w:rPr>
                <w:rFonts w:ascii="Arial" w:hAnsi="Arial" w:cs="Arial"/>
                <w:sz w:val="22"/>
                <w:lang w:val="en-US" w:eastAsia="en-US"/>
              </w:rPr>
              <w:instrText>Som en del af din deltagelse i et Lilly Advisory Board vil du deltage i Advisory Board møder, hvor sted og tidspunkt vil blive meddelt dig i forvejen.  Såfremt du ikke er i stand til at deltage i et møde, skal Du underrette Lilly med så langt et varsel som muligt</w:instrText>
            </w:r>
          </w:p>
          <w:p w14:paraId="754F40B6" w14:textId="77777777" w:rsidR="008549AB" w:rsidRDefault="008549AB">
            <w:pPr>
              <w:rPr>
                <w:rFonts w:ascii="Arial" w:hAnsi="Arial" w:cs="Arial"/>
                <w:sz w:val="22"/>
                <w:szCs w:val="22"/>
                <w:lang w:val="en-US" w:eastAsia="en-US"/>
              </w:rPr>
            </w:pPr>
            <w:r>
              <w:rPr>
                <w:rFonts w:ascii="Arial" w:hAnsi="Arial" w:cs="Arial"/>
                <w:sz w:val="22"/>
                <w:lang w:val="en-US" w:eastAsia="en-US"/>
              </w:rPr>
              <w:instrText xml:space="preserve">Såfremt Du anmodes om at udarbejde indhold til brug for et Lilly Advisory Board, så skal indholdet:  </w:instrText>
            </w:r>
          </w:p>
          <w:p w14:paraId="7C726B7E" w14:textId="77777777" w:rsidR="008549AB" w:rsidRDefault="008549AB" w:rsidP="008549AB">
            <w:pPr>
              <w:pStyle w:val="ListParagraph"/>
              <w:numPr>
                <w:ilvl w:val="0"/>
                <w:numId w:val="6"/>
              </w:numPr>
              <w:rPr>
                <w:rFonts w:ascii="Arial" w:hAnsi="Arial" w:cs="Arial"/>
                <w:sz w:val="22"/>
                <w:szCs w:val="22"/>
                <w:lang w:eastAsia="en-US"/>
              </w:rPr>
            </w:pPr>
            <w:r>
              <w:rPr>
                <w:rFonts w:ascii="Arial" w:hAnsi="Arial" w:cs="Arial"/>
                <w:sz w:val="22"/>
                <w:lang w:eastAsia="en-US"/>
              </w:rPr>
              <w:instrText>Oplyse om enhver tilknytning, som Du har til Lilly (f.eks. foredragsholder, kons</w:instrText>
            </w:r>
            <w:r>
              <w:rPr>
                <w:rFonts w:ascii="Arial" w:hAnsi="Arial" w:cs="Arial"/>
                <w:sz w:val="22"/>
                <w:lang w:eastAsia="en-US"/>
              </w:rPr>
              <w:instrText>u</w:instrText>
            </w:r>
            <w:r>
              <w:rPr>
                <w:rFonts w:ascii="Arial" w:hAnsi="Arial" w:cs="Arial"/>
                <w:sz w:val="22"/>
                <w:lang w:eastAsia="en-US"/>
              </w:rPr>
              <w:instrText>lent, rådgiver, investigator eller investor).</w:instrText>
            </w:r>
          </w:p>
          <w:p w14:paraId="4C92B7D6" w14:textId="77777777" w:rsidR="008549AB" w:rsidRDefault="008549AB" w:rsidP="008549AB">
            <w:pPr>
              <w:pStyle w:val="ListParagraph"/>
              <w:numPr>
                <w:ilvl w:val="0"/>
                <w:numId w:val="6"/>
              </w:numPr>
              <w:rPr>
                <w:rFonts w:ascii="Arial" w:hAnsi="Arial" w:cs="Arial"/>
                <w:sz w:val="22"/>
                <w:szCs w:val="22"/>
                <w:lang w:eastAsia="en-US"/>
              </w:rPr>
            </w:pPr>
            <w:r>
              <w:rPr>
                <w:rFonts w:ascii="Arial" w:hAnsi="Arial" w:cs="Arial"/>
                <w:sz w:val="22"/>
                <w:lang w:eastAsia="en-US"/>
              </w:rPr>
              <w:instrText>Ikke indeholde produktspecifik branding (f.eks. varenavne, varemærker, farver eller vandmærker).</w:instrText>
            </w:r>
          </w:p>
          <w:p w14:paraId="33A35859" w14:textId="77777777" w:rsidR="008549AB" w:rsidRDefault="008549AB">
            <w:pPr>
              <w:shd w:val="clear" w:color="auto" w:fill="F5F5F5"/>
              <w:ind w:left="720"/>
              <w:jc w:val="both"/>
              <w:textAlignment w:val="top"/>
              <w:rPr>
                <w:rFonts w:ascii="Arial" w:hAnsi="Arial" w:cs="Arial"/>
                <w:sz w:val="22"/>
                <w:szCs w:val="22"/>
                <w:lang w:eastAsia="en-US"/>
              </w:rPr>
            </w:pPr>
            <w:r>
              <w:rPr>
                <w:rFonts w:ascii="Arial" w:hAnsi="Arial" w:cs="Arial"/>
                <w:sz w:val="22"/>
                <w:lang w:val="en-US" w:eastAsia="en-US"/>
              </w:rPr>
              <w:instrText>Gennemgås af Lilly forud for brug i Advisory Board</w:instrText>
            </w:r>
          </w:p>
        </w:tc>
      </w:tr>
    </w:tbl>
    <w:p w14:paraId="1DC481A3" w14:textId="77777777" w:rsidR="008549AB" w:rsidRDefault="008549AB" w:rsidP="008549AB">
      <w:pPr>
        <w:pStyle w:val="BodyText"/>
        <w:ind w:left="0"/>
        <w:jc w:val="both"/>
        <w:rPr>
          <w:rFonts w:ascii="Arial" w:hAnsi="Arial" w:cs="Arial"/>
          <w:sz w:val="22"/>
          <w:szCs w:val="22"/>
        </w:rPr>
      </w:pPr>
      <w:r>
        <w:rPr>
          <w:rFonts w:ascii="Arial" w:hAnsi="Arial" w:cs="Arial"/>
          <w:sz w:val="22"/>
          <w:szCs w:val="22"/>
        </w:rPr>
        <w:instrText xml:space="preserve">"\* MERGEFORMAT </w:instrText>
      </w:r>
      <w:r>
        <w:rPr>
          <w:rFonts w:ascii="Arial" w:hAnsi="Arial" w:cs="Arial"/>
          <w:sz w:val="22"/>
          <w:szCs w:val="22"/>
          <w:lang w:val="da-DK" w:eastAsia="da-DK" w:bidi="da-DK"/>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&lt;&lt;Meeting_Participant_MERC_Types_of_Service_MERC&gt;&gt;"="Speaker training" "</w:instrText>
      </w:r>
    </w:p>
    <w:tbl>
      <w:tblPr>
        <w:tblStyle w:val="TableGrid"/>
        <w:tblW w:w="0" w:type="auto"/>
        <w:tblLook w:val="04A0" w:firstRow="1" w:lastRow="0" w:firstColumn="1" w:lastColumn="0" w:noHBand="0" w:noVBand="1"/>
      </w:tblPr>
      <w:tblGrid>
        <w:gridCol w:w="8984"/>
      </w:tblGrid>
      <w:tr w:rsidR="008549AB" w14:paraId="401B8AFE" w14:textId="77777777" w:rsidTr="008549AB">
        <w:tc>
          <w:tcPr>
            <w:tcW w:w="8984" w:type="dxa"/>
            <w:tcBorders>
              <w:top w:val="nil"/>
              <w:left w:val="nil"/>
              <w:bottom w:val="nil"/>
              <w:right w:val="nil"/>
            </w:tcBorders>
          </w:tcPr>
          <w:p w14:paraId="16AE1DFD" w14:textId="77777777" w:rsidR="008549AB" w:rsidRDefault="008549AB">
            <w:pPr>
              <w:jc w:val="both"/>
              <w:rPr>
                <w:rFonts w:ascii="Arial" w:hAnsi="Arial" w:cs="Arial"/>
                <w:b/>
                <w:sz w:val="22"/>
                <w:lang w:eastAsia="en-US"/>
              </w:rPr>
            </w:pPr>
            <w:r>
              <w:rPr>
                <w:rFonts w:ascii="Arial" w:hAnsi="Arial" w:cs="Arial"/>
                <w:b/>
                <w:sz w:val="22"/>
                <w:lang w:val="en-US" w:eastAsia="en-US"/>
              </w:rPr>
              <w:instrText>Særlige betingelser gældende for Speaker Training</w:instrText>
            </w:r>
          </w:p>
          <w:p w14:paraId="30C1293C" w14:textId="77777777" w:rsidR="008549AB" w:rsidRDefault="008549AB">
            <w:pPr>
              <w:jc w:val="both"/>
              <w:rPr>
                <w:rFonts w:ascii="Arial" w:hAnsi="Arial" w:cs="Arial"/>
                <w:sz w:val="22"/>
                <w:szCs w:val="22"/>
                <w:lang w:val="en-US" w:eastAsia="en-US"/>
              </w:rPr>
            </w:pPr>
          </w:p>
          <w:p w14:paraId="7D57B0B8" w14:textId="77777777" w:rsidR="008549AB" w:rsidRDefault="008549AB">
            <w:pPr>
              <w:jc w:val="both"/>
              <w:rPr>
                <w:rFonts w:ascii="Arial" w:hAnsi="Arial" w:cs="Arial"/>
                <w:sz w:val="22"/>
                <w:szCs w:val="22"/>
                <w:lang w:val="en-US" w:eastAsia="en-US"/>
              </w:rPr>
            </w:pPr>
            <w:r>
              <w:rPr>
                <w:rFonts w:ascii="Arial" w:hAnsi="Arial" w:cs="Arial"/>
                <w:sz w:val="22"/>
                <w:lang w:val="en-US" w:eastAsia="en-US"/>
              </w:rPr>
              <w:instrText>Du bekræfter ved deltagelse i Speaker Training, at:</w:instrText>
            </w:r>
          </w:p>
          <w:p w14:paraId="28237F74" w14:textId="77777777" w:rsidR="008549AB" w:rsidRDefault="008549AB">
            <w:pPr>
              <w:ind w:left="720" w:hanging="720"/>
              <w:jc w:val="both"/>
              <w:rPr>
                <w:rFonts w:ascii="Arial" w:hAnsi="Arial" w:cs="Arial"/>
                <w:sz w:val="22"/>
                <w:szCs w:val="22"/>
                <w:lang w:val="en-US" w:eastAsia="en-US"/>
              </w:rPr>
            </w:pPr>
            <w:r>
              <w:rPr>
                <w:rFonts w:ascii="Arial" w:hAnsi="Arial" w:cs="Arial"/>
                <w:lang w:val="en-US" w:eastAsia="en-US"/>
              </w:rPr>
              <w:instrText xml:space="preserve">• </w:instrText>
            </w:r>
            <w:r>
              <w:rPr>
                <w:rFonts w:ascii="Arial" w:hAnsi="Arial" w:cs="Arial"/>
                <w:sz w:val="22"/>
                <w:lang w:val="en-US" w:eastAsia="en-US"/>
              </w:rPr>
              <w:instrText>Det materiale, der præsenteres og bruges på mødet, ikke vil blive videregivet eller a</w:instrText>
            </w:r>
            <w:r>
              <w:rPr>
                <w:rFonts w:ascii="Arial" w:hAnsi="Arial" w:cs="Arial"/>
                <w:sz w:val="22"/>
                <w:lang w:val="en-US" w:eastAsia="en-US"/>
              </w:rPr>
              <w:instrText>n</w:instrText>
            </w:r>
            <w:r>
              <w:rPr>
                <w:rFonts w:ascii="Arial" w:hAnsi="Arial" w:cs="Arial"/>
                <w:sz w:val="22"/>
                <w:lang w:val="en-US" w:eastAsia="en-US"/>
              </w:rPr>
              <w:instrText>vendt</w:instrText>
            </w:r>
            <w:r>
              <w:rPr>
                <w:rFonts w:ascii="Arial" w:hAnsi="Arial" w:cs="Arial"/>
                <w:lang w:val="en-US" w:eastAsia="en-US"/>
              </w:rPr>
              <w:instrText xml:space="preserve"> </w:instrText>
            </w:r>
            <w:r>
              <w:rPr>
                <w:rFonts w:ascii="Arial" w:hAnsi="Arial" w:cs="Arial"/>
                <w:sz w:val="22"/>
                <w:lang w:val="en-US" w:eastAsia="en-US"/>
              </w:rPr>
              <w:instrText>i forhold til tredjemand, medmindre det sker i relation til et senere Speaker engagement som led i samarbejdet med Lilly.</w:instrText>
            </w:r>
          </w:p>
          <w:p w14:paraId="74DD3B50" w14:textId="77777777" w:rsidR="008549AB" w:rsidRDefault="008549AB">
            <w:pPr>
              <w:ind w:left="720" w:hanging="720"/>
              <w:jc w:val="both"/>
              <w:rPr>
                <w:rFonts w:ascii="Arial" w:hAnsi="Arial" w:cs="Arial"/>
                <w:sz w:val="22"/>
                <w:szCs w:val="22"/>
                <w:lang w:val="en-US" w:eastAsia="en-US"/>
              </w:rPr>
            </w:pPr>
            <w:r>
              <w:rPr>
                <w:rFonts w:ascii="Arial" w:hAnsi="Arial" w:cs="Arial"/>
                <w:lang w:val="en-US" w:eastAsia="en-US"/>
              </w:rPr>
              <w:instrText xml:space="preserve">• </w:instrText>
            </w:r>
            <w:r>
              <w:rPr>
                <w:rFonts w:ascii="Arial" w:hAnsi="Arial" w:cs="Arial"/>
                <w:sz w:val="22"/>
                <w:lang w:val="en-US" w:eastAsia="en-US"/>
              </w:rPr>
              <w:instrText>Denne opgave, der er aftalt med Lilly, er en del af senere Speaker Tours, som Du skal forestå efter nærmere aftale med Lilly.</w:instrText>
            </w:r>
          </w:p>
          <w:p w14:paraId="6639526A" w14:textId="77777777" w:rsidR="008549AB" w:rsidRDefault="008549AB">
            <w:pPr>
              <w:jc w:val="both"/>
              <w:rPr>
                <w:rFonts w:ascii="Arial" w:hAnsi="Arial" w:cs="Arial"/>
                <w:sz w:val="22"/>
                <w:szCs w:val="22"/>
                <w:lang w:eastAsia="en-US"/>
              </w:rPr>
            </w:pPr>
          </w:p>
        </w:tc>
      </w:tr>
    </w:tbl>
    <w:p w14:paraId="7BB00DFB" w14:textId="77777777" w:rsidR="008549AB" w:rsidRDefault="008549AB" w:rsidP="008549AB">
      <w:pPr>
        <w:jc w:val="both"/>
        <w:rPr>
          <w:rFonts w:ascii="Arial" w:hAnsi="Arial" w:cs="Arial"/>
          <w:sz w:val="22"/>
          <w:szCs w:val="22"/>
          <w:lang w:eastAsia="da-DK" w:bidi="da-DK"/>
        </w:rPr>
      </w:pPr>
      <w:r>
        <w:rPr>
          <w:rFonts w:ascii="Arial" w:hAnsi="Arial" w:cs="Arial"/>
          <w:sz w:val="22"/>
          <w:szCs w:val="22"/>
        </w:rPr>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p>
    <w:p w14:paraId="2C1562FA" w14:textId="77777777" w:rsidR="008549AB" w:rsidRDefault="008549AB" w:rsidP="008549AB">
      <w:pPr>
        <w:pStyle w:val="BodyText"/>
        <w:ind w:left="0"/>
        <w:rPr>
          <w:rFonts w:ascii="Arial" w:hAnsi="Arial" w:cs="Arial"/>
          <w:sz w:val="22"/>
          <w:szCs w:val="22"/>
          <w:lang w:val="de-DE"/>
        </w:rPr>
      </w:pPr>
    </w:p>
    <w:p w14:paraId="4B82CFFC" w14:textId="77777777" w:rsidR="008549AB" w:rsidRDefault="008549AB" w:rsidP="008549AB">
      <w:pPr>
        <w:pStyle w:val="BodyText"/>
        <w:ind w:left="0"/>
        <w:rPr>
          <w:rFonts w:ascii="Arial" w:hAnsi="Arial" w:cs="Arial"/>
          <w:sz w:val="22"/>
          <w:szCs w:val="22"/>
          <w:lang w:val="de-DE"/>
        </w:rPr>
      </w:pPr>
    </w:p>
    <w:tbl>
      <w:tblPr>
        <w:tblStyle w:val="TableGrid"/>
        <w:tblW w:w="9180" w:type="dxa"/>
        <w:tblLook w:val="04A0" w:firstRow="1" w:lastRow="0" w:firstColumn="1" w:lastColumn="0" w:noHBand="0" w:noVBand="1"/>
      </w:tblPr>
      <w:tblGrid>
        <w:gridCol w:w="6045"/>
        <w:gridCol w:w="3135"/>
      </w:tblGrid>
      <w:tr w:rsidR="008549AB" w14:paraId="5A835BF7" w14:textId="77777777" w:rsidTr="008549AB">
        <w:trPr>
          <w:trHeight w:val="619"/>
        </w:trPr>
        <w:tc>
          <w:tcPr>
            <w:tcW w:w="6045" w:type="dxa"/>
            <w:tcBorders>
              <w:top w:val="single" w:sz="4" w:space="0" w:color="auto"/>
              <w:left w:val="nil"/>
              <w:bottom w:val="single" w:sz="4" w:space="0" w:color="auto"/>
              <w:right w:val="nil"/>
            </w:tcBorders>
          </w:tcPr>
          <w:p w14:paraId="7471D51A" w14:textId="77777777" w:rsidR="008549AB" w:rsidRDefault="008549AB">
            <w:pPr>
              <w:rPr>
                <w:rFonts w:ascii="Arial" w:hAnsi="Arial" w:cs="Arial"/>
                <w:sz w:val="22"/>
                <w:szCs w:val="22"/>
                <w:lang w:val="da-DK" w:eastAsia="en-US"/>
              </w:rPr>
            </w:pPr>
            <w:proofErr w:type="spellStart"/>
            <w:r>
              <w:rPr>
                <w:rFonts w:ascii="Arial" w:hAnsi="Arial" w:cs="Arial"/>
                <w:sz w:val="22"/>
                <w:lang w:eastAsia="en-US"/>
              </w:rPr>
              <w:lastRenderedPageBreak/>
              <w:t>Underskrift</w:t>
            </w:r>
            <w:proofErr w:type="spellEnd"/>
            <w:r>
              <w:rPr>
                <w:rFonts w:ascii="Arial" w:hAnsi="Arial" w:cs="Arial"/>
                <w:sz w:val="22"/>
                <w:lang w:eastAsia="en-US"/>
              </w:rPr>
              <w:t xml:space="preserve"> </w:t>
            </w:r>
            <w:proofErr w:type="spellStart"/>
            <w:r>
              <w:rPr>
                <w:rFonts w:ascii="Arial" w:hAnsi="Arial" w:cs="Arial"/>
                <w:sz w:val="22"/>
                <w:lang w:eastAsia="en-US"/>
              </w:rPr>
              <w:t>på</w:t>
            </w:r>
            <w:proofErr w:type="spellEnd"/>
            <w:r>
              <w:rPr>
                <w:rFonts w:ascii="Arial" w:hAnsi="Arial" w:cs="Arial"/>
                <w:sz w:val="22"/>
                <w:lang w:eastAsia="en-US"/>
              </w:rPr>
              <w:t xml:space="preserve"> </w:t>
            </w:r>
            <w:proofErr w:type="spellStart"/>
            <w:r>
              <w:rPr>
                <w:rFonts w:ascii="Arial" w:hAnsi="Arial" w:cs="Arial"/>
                <w:sz w:val="22"/>
                <w:lang w:eastAsia="en-US"/>
              </w:rPr>
              <w:t>vegne</w:t>
            </w:r>
            <w:proofErr w:type="spellEnd"/>
            <w:r>
              <w:rPr>
                <w:rFonts w:ascii="Arial" w:hAnsi="Arial" w:cs="Arial"/>
                <w:sz w:val="22"/>
                <w:lang w:eastAsia="en-US"/>
              </w:rPr>
              <w:t xml:space="preserve"> </w:t>
            </w:r>
            <w:proofErr w:type="spellStart"/>
            <w:r>
              <w:rPr>
                <w:rFonts w:ascii="Arial" w:hAnsi="Arial" w:cs="Arial"/>
                <w:sz w:val="22"/>
                <w:lang w:eastAsia="en-US"/>
              </w:rPr>
              <w:t>af</w:t>
            </w:r>
            <w:proofErr w:type="spellEnd"/>
            <w:r>
              <w:rPr>
                <w:rFonts w:ascii="Arial" w:hAnsi="Arial" w:cs="Arial"/>
                <w:sz w:val="22"/>
                <w:lang w:eastAsia="en-US"/>
              </w:rPr>
              <w:t xml:space="preserve"> Lilly</w:t>
            </w:r>
          </w:p>
          <w:p w14:paraId="4E094F7D" w14:textId="77777777" w:rsidR="008549AB" w:rsidRDefault="008549AB">
            <w:pPr>
              <w:jc w:val="both"/>
              <w:rPr>
                <w:rFonts w:ascii="Arial" w:hAnsi="Arial" w:cs="Arial"/>
                <w:sz w:val="22"/>
                <w:szCs w:val="22"/>
                <w:lang w:val="de-DE" w:eastAsia="en-US"/>
              </w:rPr>
            </w:pPr>
          </w:p>
        </w:tc>
        <w:tc>
          <w:tcPr>
            <w:tcW w:w="3135" w:type="dxa"/>
            <w:tcBorders>
              <w:top w:val="nil"/>
              <w:left w:val="nil"/>
              <w:bottom w:val="nil"/>
              <w:right w:val="nil"/>
            </w:tcBorders>
          </w:tcPr>
          <w:p w14:paraId="563B50CA" w14:textId="77777777" w:rsidR="008549AB" w:rsidRDefault="008549AB">
            <w:pPr>
              <w:spacing w:after="200" w:line="276" w:lineRule="auto"/>
              <w:rPr>
                <w:rFonts w:ascii="Arial" w:hAnsi="Arial" w:cs="Arial"/>
                <w:sz w:val="22"/>
                <w:szCs w:val="22"/>
                <w:lang w:val="de-DE" w:eastAsia="en-US"/>
              </w:rPr>
            </w:pPr>
          </w:p>
          <w:p w14:paraId="3C97422E" w14:textId="77777777" w:rsidR="008549AB" w:rsidRDefault="008549AB">
            <w:pPr>
              <w:spacing w:after="200" w:line="276" w:lineRule="auto"/>
              <w:rPr>
                <w:rFonts w:ascii="Arial" w:hAnsi="Arial" w:cs="Arial"/>
                <w:sz w:val="22"/>
                <w:szCs w:val="22"/>
                <w:lang w:val="de-DE" w:eastAsia="en-US"/>
              </w:rPr>
            </w:pPr>
          </w:p>
          <w:p w14:paraId="11D2AEAA" w14:textId="77777777" w:rsidR="008549AB" w:rsidRDefault="008549AB">
            <w:pPr>
              <w:jc w:val="both"/>
              <w:rPr>
                <w:rFonts w:ascii="Arial" w:hAnsi="Arial" w:cs="Arial"/>
                <w:sz w:val="22"/>
                <w:szCs w:val="22"/>
                <w:lang w:val="de-DE" w:eastAsia="en-US"/>
              </w:rPr>
            </w:pPr>
          </w:p>
        </w:tc>
      </w:tr>
      <w:tr w:rsidR="008549AB" w14:paraId="0513DBE5" w14:textId="77777777" w:rsidTr="008549AB">
        <w:trPr>
          <w:trHeight w:val="454"/>
        </w:trPr>
        <w:tc>
          <w:tcPr>
            <w:tcW w:w="6045" w:type="dxa"/>
            <w:tcBorders>
              <w:top w:val="single" w:sz="4" w:space="0" w:color="auto"/>
              <w:left w:val="nil"/>
              <w:bottom w:val="nil"/>
              <w:right w:val="nil"/>
            </w:tcBorders>
          </w:tcPr>
          <w:p w14:paraId="7C6BF303" w14:textId="77777777" w:rsidR="008549AB" w:rsidRDefault="008549AB">
            <w:pPr>
              <w:jc w:val="both"/>
              <w:rPr>
                <w:rFonts w:ascii="Arial" w:hAnsi="Arial" w:cs="Arial"/>
                <w:sz w:val="22"/>
                <w:szCs w:val="22"/>
                <w:lang w:val="en-US" w:eastAsia="en-US"/>
              </w:rPr>
            </w:pPr>
            <w:proofErr w:type="spellStart"/>
            <w:r>
              <w:rPr>
                <w:rFonts w:ascii="Arial" w:hAnsi="Arial" w:cs="Arial"/>
                <w:sz w:val="22"/>
                <w:lang w:val="en-US" w:eastAsia="en-US"/>
              </w:rPr>
              <w:t>Foredragsholder</w:t>
            </w:r>
            <w:proofErr w:type="spellEnd"/>
            <w:r>
              <w:rPr>
                <w:rFonts w:ascii="Arial" w:hAnsi="Arial" w:cs="Arial"/>
                <w:sz w:val="22"/>
                <w:lang w:val="en-US" w:eastAsia="en-US"/>
              </w:rPr>
              <w:t>/</w:t>
            </w:r>
            <w:proofErr w:type="spellStart"/>
            <w:r>
              <w:rPr>
                <w:rFonts w:ascii="Arial" w:hAnsi="Arial" w:cs="Arial"/>
                <w:sz w:val="22"/>
                <w:lang w:val="en-US" w:eastAsia="en-US"/>
              </w:rPr>
              <w:t>Konsulentens</w:t>
            </w:r>
            <w:proofErr w:type="spellEnd"/>
            <w:r>
              <w:rPr>
                <w:rFonts w:ascii="Arial" w:hAnsi="Arial" w:cs="Arial"/>
                <w:sz w:val="22"/>
                <w:lang w:val="en-US" w:eastAsia="en-US"/>
              </w:rPr>
              <w:t xml:space="preserve"> </w:t>
            </w:r>
            <w:proofErr w:type="spellStart"/>
            <w:r>
              <w:rPr>
                <w:rFonts w:ascii="Arial" w:hAnsi="Arial" w:cs="Arial"/>
                <w:sz w:val="22"/>
                <w:lang w:val="en-US" w:eastAsia="en-US"/>
              </w:rPr>
              <w:t>underskrif</w:t>
            </w:r>
            <w:r>
              <w:rPr>
                <w:rFonts w:ascii="Arial" w:hAnsi="Arial" w:cs="Arial"/>
                <w:sz w:val="22"/>
                <w:szCs w:val="22"/>
                <w:lang w:val="en-US" w:eastAsia="en-US"/>
              </w:rPr>
              <w:t>t</w:t>
            </w:r>
            <w:proofErr w:type="spellEnd"/>
          </w:p>
          <w:p w14:paraId="5456A397" w14:textId="77777777" w:rsidR="008549AB" w:rsidRDefault="008549AB">
            <w:pPr>
              <w:jc w:val="both"/>
              <w:rPr>
                <w:rFonts w:ascii="Arial" w:hAnsi="Arial" w:cs="Arial"/>
                <w:sz w:val="22"/>
                <w:lang w:val="en-US" w:eastAsia="en-US"/>
              </w:rPr>
            </w:pPr>
          </w:p>
        </w:tc>
        <w:tc>
          <w:tcPr>
            <w:tcW w:w="3135" w:type="dxa"/>
            <w:tcBorders>
              <w:top w:val="nil"/>
              <w:left w:val="nil"/>
              <w:bottom w:val="nil"/>
              <w:right w:val="nil"/>
            </w:tcBorders>
          </w:tcPr>
          <w:p w14:paraId="1ACEA81B" w14:textId="77777777" w:rsidR="008549AB" w:rsidRDefault="008549AB">
            <w:pPr>
              <w:jc w:val="both"/>
              <w:rPr>
                <w:rFonts w:ascii="Arial" w:hAnsi="Arial" w:cs="Arial"/>
                <w:sz w:val="22"/>
                <w:lang w:val="en-US" w:eastAsia="en-US"/>
              </w:rPr>
            </w:pPr>
          </w:p>
        </w:tc>
      </w:tr>
    </w:tbl>
    <w:p w14:paraId="65E789A0" w14:textId="77777777" w:rsidR="008549AB" w:rsidRDefault="008549AB" w:rsidP="008549AB">
      <w:pPr>
        <w:rPr>
          <w:rFonts w:ascii="Arial" w:hAnsi="Arial" w:cs="Arial"/>
          <w:lang w:val="en-US" w:eastAsia="da-DK" w:bidi="da-DK"/>
        </w:rPr>
      </w:pPr>
    </w:p>
    <w:p w14:paraId="0E0A05C9" w14:textId="49FE270C" w:rsidR="00720288" w:rsidRPr="008549AB" w:rsidRDefault="00720288" w:rsidP="008549AB"/>
    <w:sectPr w:rsidR="00720288" w:rsidRPr="008549AB" w:rsidSect="008549AB">
      <w:headerReference w:type="default" r:id="rId13"/>
      <w:footerReference w:type="default" r:id="rId14"/>
      <w:headerReference w:type="first" r:id="rId15"/>
      <w:type w:val="continuous"/>
      <w:pgSz w:w="11909" w:h="16834" w:code="9"/>
      <w:pgMar w:top="2376" w:right="1440" w:bottom="1440" w:left="1440" w:header="936" w:footer="357" w:gutter="0"/>
      <w:cols w:space="720"/>
      <w:formProt w:val="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37"/>
      <w:gridCol w:w="4110"/>
    </w:tblGrid>
    <w:tr w:rsidR="004D5F2B" w14:paraId="6D0E2CC5" w14:textId="77777777" w:rsidTr="00BD1F9E">
      <w:tc>
        <w:tcPr>
          <w:tcW w:w="5637" w:type="dxa"/>
          <w:hideMark/>
        </w:tcPr>
        <w:p w14:paraId="62C831D0" w14:textId="77777777" w:rsidR="004D5F2B" w:rsidRDefault="004D5F2B" w:rsidP="00BD1F9E">
          <w:pPr>
            <w:pStyle w:val="Footer"/>
            <w:rPr>
              <w:rFonts w:ascii="Arial" w:hAnsi="Arial" w:cs="Arial"/>
              <w:sz w:val="18"/>
              <w:szCs w:val="18"/>
            </w:rPr>
          </w:pPr>
          <w:r w:rsidRPr="006D27DC">
            <w:rPr>
              <w:rFonts w:ascii="Arial" w:hAnsi="Arial" w:cs="Arial"/>
              <w:sz w:val="18"/>
              <w:szCs w:val="18"/>
            </w:rPr>
            <w:t>&lt;&lt;</w:t>
          </w:r>
          <w:proofErr w:type="spellStart"/>
          <w:r w:rsidRPr="006D27DC">
            <w:rPr>
              <w:rFonts w:ascii="Arial" w:hAnsi="Arial" w:cs="Arial"/>
              <w:sz w:val="18"/>
              <w:szCs w:val="18"/>
            </w:rPr>
            <w:t>Account_MERC_Title_Desc_GLBL</w:t>
          </w:r>
          <w:proofErr w:type="spellEnd"/>
          <w:r w:rsidRPr="006D27DC">
            <w:rPr>
              <w:rFonts w:ascii="Arial" w:hAnsi="Arial" w:cs="Arial"/>
              <w:sz w:val="18"/>
              <w:szCs w:val="18"/>
            </w:rPr>
            <w:t>&gt;&gt;</w:t>
          </w:r>
          <w:r>
            <w:rPr>
              <w:rFonts w:ascii="Arial" w:hAnsi="Arial" w:cs="Arial"/>
              <w:sz w:val="18"/>
              <w:szCs w:val="18"/>
            </w:rPr>
            <w:t xml:space="preserve"> </w:t>
          </w:r>
          <w:r w:rsidRPr="006D27DC">
            <w:rPr>
              <w:rFonts w:ascii="Arial" w:hAnsi="Arial" w:cs="Arial"/>
              <w:sz w:val="18"/>
              <w:szCs w:val="18"/>
            </w:rPr>
            <w:t>&lt;&lt;</w:t>
          </w:r>
          <w:proofErr w:type="spellStart"/>
          <w:r w:rsidRPr="006D27DC">
            <w:rPr>
              <w:rFonts w:ascii="Arial" w:hAnsi="Arial" w:cs="Arial"/>
              <w:sz w:val="18"/>
              <w:szCs w:val="18"/>
            </w:rPr>
            <w:t>A</w:t>
          </w:r>
          <w:r w:rsidRPr="006D27DC">
            <w:rPr>
              <w:rFonts w:ascii="Arial" w:hAnsi="Arial" w:cs="Arial"/>
              <w:sz w:val="18"/>
              <w:szCs w:val="18"/>
            </w:rPr>
            <w:t>c</w:t>
          </w:r>
          <w:r w:rsidRPr="006D27DC">
            <w:rPr>
              <w:rFonts w:ascii="Arial" w:hAnsi="Arial" w:cs="Arial"/>
              <w:sz w:val="18"/>
              <w:szCs w:val="18"/>
            </w:rPr>
            <w:t>count_MERC_Sfx_Nm_GLBL</w:t>
          </w:r>
          <w:proofErr w:type="spellEnd"/>
          <w:r w:rsidRPr="006D27DC">
            <w:rPr>
              <w:rFonts w:ascii="Arial" w:hAnsi="Arial" w:cs="Arial"/>
              <w:sz w:val="18"/>
              <w:szCs w:val="18"/>
            </w:rPr>
            <w:t>&gt;&gt;</w:t>
          </w:r>
          <w:r>
            <w:rPr>
              <w:rFonts w:ascii="Arial" w:hAnsi="Arial" w:cs="Arial"/>
              <w:sz w:val="18"/>
              <w:szCs w:val="18"/>
            </w:rPr>
            <w:t xml:space="preserve"> </w:t>
          </w:r>
          <w:r w:rsidRPr="006D27DC">
            <w:rPr>
              <w:rFonts w:ascii="Arial" w:hAnsi="Arial" w:cs="Arial"/>
              <w:sz w:val="18"/>
              <w:szCs w:val="18"/>
            </w:rPr>
            <w:t>&lt;&lt;</w:t>
          </w:r>
          <w:proofErr w:type="spellStart"/>
          <w:r w:rsidRPr="006D27DC">
            <w:rPr>
              <w:rFonts w:ascii="Arial" w:hAnsi="Arial" w:cs="Arial"/>
              <w:sz w:val="18"/>
              <w:szCs w:val="18"/>
            </w:rPr>
            <w:t>Account_MERC_LastName</w:t>
          </w:r>
          <w:proofErr w:type="spellEnd"/>
          <w:r w:rsidRPr="006D27DC">
            <w:rPr>
              <w:rFonts w:ascii="Arial" w:hAnsi="Arial" w:cs="Arial"/>
              <w:sz w:val="18"/>
              <w:szCs w:val="18"/>
            </w:rPr>
            <w:t>&gt;&gt;</w:t>
          </w:r>
          <w:r>
            <w:rPr>
              <w:rFonts w:ascii="Arial" w:hAnsi="Arial" w:cs="Arial"/>
              <w:sz w:val="18"/>
              <w:szCs w:val="18"/>
            </w:rPr>
            <w:t xml:space="preserve"> </w:t>
          </w:r>
          <w:r w:rsidRPr="006D27DC">
            <w:rPr>
              <w:rFonts w:ascii="Arial" w:hAnsi="Arial" w:cs="Arial"/>
              <w:sz w:val="18"/>
              <w:szCs w:val="18"/>
            </w:rPr>
            <w:t>-</w:t>
          </w:r>
          <w:r>
            <w:rPr>
              <w:rFonts w:ascii="Arial" w:hAnsi="Arial" w:cs="Arial"/>
              <w:sz w:val="18"/>
              <w:szCs w:val="18"/>
            </w:rPr>
            <w:t xml:space="preserve"> </w:t>
          </w:r>
          <w:r w:rsidRPr="006D27DC">
            <w:rPr>
              <w:rFonts w:ascii="Arial" w:hAnsi="Arial" w:cs="Arial"/>
              <w:sz w:val="18"/>
              <w:szCs w:val="18"/>
            </w:rPr>
            <w:t>&lt;&lt;</w:t>
          </w:r>
          <w:proofErr w:type="spellStart"/>
          <w:r w:rsidRPr="006D27DC">
            <w:rPr>
              <w:rFonts w:ascii="Arial" w:hAnsi="Arial" w:cs="Arial"/>
              <w:sz w:val="18"/>
              <w:szCs w:val="18"/>
            </w:rPr>
            <w:t>Account_MERC_Cust_Id_GLBL</w:t>
          </w:r>
          <w:proofErr w:type="spellEnd"/>
          <w:r w:rsidRPr="006D27DC">
            <w:rPr>
              <w:rFonts w:ascii="Arial" w:hAnsi="Arial" w:cs="Arial"/>
              <w:sz w:val="18"/>
              <w:szCs w:val="18"/>
            </w:rPr>
            <w:t>&gt;&gt;</w:t>
          </w:r>
        </w:p>
      </w:tc>
      <w:tc>
        <w:tcPr>
          <w:tcW w:w="4110" w:type="dxa"/>
          <w:hideMark/>
        </w:tcPr>
        <w:p w14:paraId="352BD16E" w14:textId="77777777" w:rsidR="004D5F2B" w:rsidRDefault="004D5F2B" w:rsidP="00BD1F9E">
          <w:pPr>
            <w:pStyle w:val="Footer"/>
            <w:jc w:val="center"/>
            <w:rPr>
              <w:rFonts w:ascii="Arial" w:hAnsi="Arial" w:cs="Arial"/>
              <w:sz w:val="18"/>
              <w:szCs w:val="18"/>
              <w:lang w:val="en-US"/>
            </w:rPr>
          </w:pPr>
          <w:r>
            <w:rPr>
              <w:rFonts w:ascii="Arial" w:eastAsiaTheme="majorEastAsia" w:hAnsi="Arial" w:cs="Arial"/>
              <w:sz w:val="18"/>
              <w:szCs w:val="18"/>
              <w:lang w:val="en-US"/>
            </w:rPr>
            <w:br/>
            <w:t>Side</w:t>
          </w:r>
          <w:r>
            <w:rPr>
              <w:rFonts w:asciiTheme="majorHAnsi" w:eastAsiaTheme="majorEastAsia" w:hAnsiTheme="majorHAnsi" w:cstheme="majorBidi"/>
              <w:sz w:val="28"/>
              <w:szCs w:val="28"/>
              <w:lang w:val="en-US"/>
            </w:rPr>
            <w:t xml:space="preserve"> </w:t>
          </w:r>
          <w:r>
            <w:rPr>
              <w:rFonts w:ascii="Arial" w:eastAsiaTheme="minorEastAsia" w:hAnsi="Arial" w:cs="Arial"/>
              <w:sz w:val="18"/>
              <w:szCs w:val="18"/>
              <w:lang w:val="en-US"/>
            </w:rPr>
            <w:fldChar w:fldCharType="begin"/>
          </w:r>
          <w:r>
            <w:rPr>
              <w:rFonts w:ascii="Arial" w:hAnsi="Arial" w:cs="Arial"/>
              <w:sz w:val="18"/>
              <w:szCs w:val="18"/>
              <w:lang w:val="en-US"/>
            </w:rPr>
            <w:instrText xml:space="preserve"> PAGE    \* MERGEFORMAT </w:instrText>
          </w:r>
          <w:r>
            <w:rPr>
              <w:rFonts w:ascii="Arial" w:eastAsiaTheme="minorEastAsia" w:hAnsi="Arial" w:cs="Arial"/>
              <w:sz w:val="18"/>
              <w:szCs w:val="18"/>
              <w:lang w:val="en-US"/>
            </w:rPr>
            <w:fldChar w:fldCharType="separate"/>
          </w:r>
          <w:r w:rsidR="007E2140" w:rsidRPr="007E2140">
            <w:rPr>
              <w:rFonts w:ascii="Arial" w:eastAsiaTheme="majorEastAsia" w:hAnsi="Arial" w:cs="Arial"/>
              <w:noProof/>
              <w:sz w:val="18"/>
              <w:szCs w:val="18"/>
              <w:lang w:val="en-US"/>
            </w:rPr>
            <w:t>3</w:t>
          </w:r>
          <w:r>
            <w:rPr>
              <w:rFonts w:ascii="Arial" w:eastAsiaTheme="majorEastAsia" w:hAnsi="Arial" w:cs="Arial"/>
              <w:noProof/>
              <w:sz w:val="18"/>
              <w:szCs w:val="18"/>
              <w:lang w:val="en-US"/>
            </w:rPr>
            <w:fldChar w:fldCharType="end"/>
          </w:r>
        </w:p>
      </w:tc>
    </w:tr>
  </w:tbl>
  <w:p w14:paraId="0E0A05D1" w14:textId="77777777" w:rsidR="00451B12" w:rsidRPr="00317B0B" w:rsidRDefault="00451B12" w:rsidP="00317B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B2C1CE" w14:textId="095FFA64" w:rsidR="007E2140" w:rsidRDefault="007E2140">
    <w:pPr>
      <w:pStyle w:val="Header"/>
    </w:pPr>
    <w:r>
      <w:rPr>
        <w:noProof/>
        <w:lang w:val="en-US"/>
      </w:rPr>
      <w:drawing>
        <wp:anchor distT="0" distB="0" distL="114300" distR="114300" simplePos="0" relativeHeight="251662336" behindDoc="1" locked="0" layoutInCell="1" allowOverlap="1" wp14:anchorId="421589E5" wp14:editId="7DF339CE">
          <wp:simplePos x="0" y="0"/>
          <wp:positionH relativeFrom="page">
            <wp:posOffset>5616575</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1BC723" w14:textId="33CD1960" w:rsidR="008549AB" w:rsidRDefault="008549AB">
    <w:pPr>
      <w:pStyle w:val="Header"/>
    </w:pPr>
    <w:r>
      <w:rPr>
        <w:noProof/>
        <w:lang w:val="en-US"/>
      </w:rPr>
      <w:drawing>
        <wp:anchor distT="0" distB="0" distL="114300" distR="114300" simplePos="0" relativeHeight="251659264" behindDoc="1" locked="0" layoutInCell="1" allowOverlap="1" wp14:anchorId="0551628F" wp14:editId="5E533BD5">
          <wp:simplePos x="0" y="0"/>
          <wp:positionH relativeFrom="page">
            <wp:posOffset>5616575</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A297E"/>
    <w:multiLevelType w:val="hybridMultilevel"/>
    <w:tmpl w:val="737CF1FE"/>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1">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29416195"/>
    <w:multiLevelType w:val="hybridMultilevel"/>
    <w:tmpl w:val="AE989E68"/>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3">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4">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5">
    <w:nsid w:val="4E3E6A42"/>
    <w:multiLevelType w:val="singleLevel"/>
    <w:tmpl w:val="0409000F"/>
    <w:lvl w:ilvl="0">
      <w:start w:val="1"/>
      <w:numFmt w:val="decimal"/>
      <w:lvlText w:val="%1."/>
      <w:lvlJc w:val="left"/>
      <w:pPr>
        <w:tabs>
          <w:tab w:val="num" w:pos="360"/>
        </w:tabs>
        <w:ind w:left="360" w:hanging="360"/>
      </w:p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076A40"/>
    <w:rsid w:val="00091680"/>
    <w:rsid w:val="00135E00"/>
    <w:rsid w:val="00296E48"/>
    <w:rsid w:val="00317B0B"/>
    <w:rsid w:val="00376C7D"/>
    <w:rsid w:val="00451B12"/>
    <w:rsid w:val="004D5F2B"/>
    <w:rsid w:val="00621F7A"/>
    <w:rsid w:val="00720288"/>
    <w:rsid w:val="007C6325"/>
    <w:rsid w:val="007D04E0"/>
    <w:rsid w:val="007E2140"/>
    <w:rsid w:val="008549AB"/>
    <w:rsid w:val="00881296"/>
    <w:rsid w:val="008B1DE2"/>
    <w:rsid w:val="008C7F2E"/>
    <w:rsid w:val="00915D8A"/>
    <w:rsid w:val="009903ED"/>
    <w:rsid w:val="009E417D"/>
    <w:rsid w:val="00A53910"/>
    <w:rsid w:val="00A55AFD"/>
    <w:rsid w:val="00AD5FB5"/>
    <w:rsid w:val="00B52352"/>
    <w:rsid w:val="00B662FB"/>
    <w:rsid w:val="00C10170"/>
    <w:rsid w:val="00C23A95"/>
    <w:rsid w:val="00C30A4F"/>
    <w:rsid w:val="00CF31B7"/>
    <w:rsid w:val="00EB665A"/>
    <w:rsid w:val="00ED65D1"/>
    <w:rsid w:val="00F311BF"/>
    <w:rsid w:val="00F57D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1"/>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BodyTextChar">
    <w:name w:val="Body Text Char"/>
    <w:basedOn w:val="DefaultParagraphFont"/>
    <w:link w:val="BodyText"/>
    <w:rsid w:val="008549AB"/>
    <w:rPr>
      <w:sz w:val="24"/>
      <w:lang w:val="en-GB"/>
    </w:rPr>
  </w:style>
  <w:style w:type="character" w:customStyle="1" w:styleId="ListParagraphChar">
    <w:name w:val="List Paragraph Char"/>
    <w:aliases w:val="List Paragraph after 2 Char"/>
    <w:link w:val="ListParagraph"/>
    <w:uiPriority w:val="34"/>
    <w:locked/>
    <w:rsid w:val="008549AB"/>
  </w:style>
  <w:style w:type="paragraph" w:styleId="ListParagraph">
    <w:name w:val="List Paragraph"/>
    <w:aliases w:val="List Paragraph after 2"/>
    <w:basedOn w:val="Normal"/>
    <w:link w:val="ListParagraphChar"/>
    <w:uiPriority w:val="34"/>
    <w:qFormat/>
    <w:rsid w:val="008549AB"/>
    <w:pPr>
      <w:ind w:left="720"/>
      <w:contextualSpacing/>
    </w:pPr>
    <w:rPr>
      <w:lang w:val="en-US"/>
    </w:rPr>
  </w:style>
  <w:style w:type="paragraph" w:customStyle="1" w:styleId="Default">
    <w:name w:val="Default"/>
    <w:rsid w:val="008549AB"/>
    <w:pPr>
      <w:autoSpaceDE w:val="0"/>
      <w:autoSpaceDN w:val="0"/>
      <w:adjustRightInd w:val="0"/>
    </w:pPr>
    <w:rPr>
      <w:rFonts w:eastAsiaTheme="minorEastAsia"/>
      <w:color w:val="000000"/>
      <w:sz w:val="24"/>
      <w:szCs w:val="24"/>
      <w:lang w:val="da-DK" w:eastAsia="da-DK" w:bidi="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BodyTextChar">
    <w:name w:val="Body Text Char"/>
    <w:basedOn w:val="DefaultParagraphFont"/>
    <w:link w:val="BodyText"/>
    <w:rsid w:val="008549AB"/>
    <w:rPr>
      <w:sz w:val="24"/>
      <w:lang w:val="en-GB"/>
    </w:rPr>
  </w:style>
  <w:style w:type="character" w:customStyle="1" w:styleId="ListParagraphChar">
    <w:name w:val="List Paragraph Char"/>
    <w:aliases w:val="List Paragraph after 2 Char"/>
    <w:link w:val="ListParagraph"/>
    <w:uiPriority w:val="34"/>
    <w:locked/>
    <w:rsid w:val="008549AB"/>
  </w:style>
  <w:style w:type="paragraph" w:styleId="ListParagraph">
    <w:name w:val="List Paragraph"/>
    <w:aliases w:val="List Paragraph after 2"/>
    <w:basedOn w:val="Normal"/>
    <w:link w:val="ListParagraphChar"/>
    <w:uiPriority w:val="34"/>
    <w:qFormat/>
    <w:rsid w:val="008549AB"/>
    <w:pPr>
      <w:ind w:left="720"/>
      <w:contextualSpacing/>
    </w:pPr>
    <w:rPr>
      <w:lang w:val="en-US"/>
    </w:rPr>
  </w:style>
  <w:style w:type="paragraph" w:customStyle="1" w:styleId="Default">
    <w:name w:val="Default"/>
    <w:rsid w:val="008549AB"/>
    <w:pPr>
      <w:autoSpaceDE w:val="0"/>
      <w:autoSpaceDN w:val="0"/>
      <w:adjustRightInd w:val="0"/>
    </w:pPr>
    <w:rPr>
      <w:rFonts w:eastAsiaTheme="minorEastAsia"/>
      <w:color w:val="000000"/>
      <w:sz w:val="24"/>
      <w:szCs w:val="24"/>
      <w:lang w:val="da-DK" w:eastAsia="da-DK" w:bidi="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0193173">
      <w:bodyDiv w:val="1"/>
      <w:marLeft w:val="0"/>
      <w:marRight w:val="0"/>
      <w:marTop w:val="0"/>
      <w:marBottom w:val="0"/>
      <w:divBdr>
        <w:top w:val="none" w:sz="0" w:space="0" w:color="auto"/>
        <w:left w:val="none" w:sz="0" w:space="0" w:color="auto"/>
        <w:bottom w:val="none" w:sz="0" w:space="0" w:color="auto"/>
        <w:right w:val="none" w:sz="0" w:space="0" w:color="auto"/>
      </w:divBdr>
    </w:div>
    <w:div w:id="18926189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2F2AD-DEBC-4690-9A71-FC47D9EA30A7}"/>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6E6ED39E-8028-426C-9261-08B9682D565D}"/>
</file>

<file path=customXml/itemProps4.xml><?xml version="1.0" encoding="utf-8"?>
<ds:datastoreItem xmlns:ds="http://schemas.openxmlformats.org/officeDocument/2006/customXml" ds:itemID="{8656C9AA-0403-42D8-BB06-375F439AC275}"/>
</file>

<file path=customXml/itemProps5.xml><?xml version="1.0" encoding="utf-8"?>
<ds:datastoreItem xmlns:ds="http://schemas.openxmlformats.org/officeDocument/2006/customXml" ds:itemID="{32DA0478-324D-4661-89A9-14760E4E3087}"/>
</file>

<file path=docProps/app.xml><?xml version="1.0" encoding="utf-8"?>
<Properties xmlns="http://schemas.openxmlformats.org/officeDocument/2006/extended-properties" xmlns:vt="http://schemas.openxmlformats.org/officeDocument/2006/docPropsVTypes">
  <Template>Normal</Template>
  <TotalTime>7</TotalTime>
  <Pages>7</Pages>
  <Words>161</Words>
  <Characters>14627</Characters>
  <Application>Microsoft Office Word</Application>
  <DocSecurity>0</DocSecurity>
  <Lines>121</Lines>
  <Paragraphs>29</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14759</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5</cp:revision>
  <cp:lastPrinted>2000-04-05T18:26:00Z</cp:lastPrinted>
  <dcterms:created xsi:type="dcterms:W3CDTF">2014-09-12T19:22:00Z</dcterms:created>
  <dcterms:modified xsi:type="dcterms:W3CDTF">2014-09-17T12:44:00Z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