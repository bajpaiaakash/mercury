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5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7185"/>
      </w:tblGrid>
      <w:tr w:rsidR="004F7019" w:rsidRPr="00291612" w14:paraId="1F5D0A33" w14:textId="77777777" w:rsidTr="002E1F0A">
        <w:tc>
          <w:tcPr>
            <w:tcW w:w="2130" w:type="dxa"/>
          </w:tcPr>
          <w:p w14:paraId="674EE119" w14:textId="77777777" w:rsidR="004F7019" w:rsidRPr="00291612" w:rsidRDefault="004F7019" w:rsidP="002E1F0A">
            <w:pPr>
              <w:rPr>
                <w:rFonts w:ascii="Arial" w:hAnsi="Arial" w:cs="Arial"/>
                <w:i/>
              </w:rPr>
            </w:pPr>
            <w:r w:rsidRPr="00291612">
              <w:rPr>
                <w:rFonts w:ascii="Arial" w:hAnsi="Arial" w:cs="Arial"/>
                <w:i/>
              </w:rPr>
              <w:t>HCP NAME:</w:t>
            </w:r>
          </w:p>
        </w:tc>
        <w:tc>
          <w:tcPr>
            <w:tcW w:w="7185" w:type="dxa"/>
          </w:tcPr>
          <w:p w14:paraId="581E5984" w14:textId="77777777" w:rsidR="004F7019" w:rsidRPr="00291612" w:rsidRDefault="004F7019" w:rsidP="002E1F0A">
            <w:pPr>
              <w:rPr>
                <w:rFonts w:ascii="Arial" w:hAnsi="Arial" w:cs="Arial"/>
                <w:i/>
              </w:rPr>
            </w:pPr>
            <w:r w:rsidRPr="00291612">
              <w:rPr>
                <w:rFonts w:ascii="Arial" w:hAnsi="Arial" w:cs="Arial"/>
                <w:i/>
                <w:lang w:val="de-DE"/>
              </w:rPr>
              <w:t>&lt;&lt;Account_Sfx_Nm_GLBL&gt;&gt;&lt;&lt;Account_Name&gt;&gt;</w:t>
            </w:r>
          </w:p>
        </w:tc>
      </w:tr>
      <w:tr w:rsidR="004F7019" w:rsidRPr="00291612" w14:paraId="5752CA15" w14:textId="77777777" w:rsidTr="002E1F0A">
        <w:tc>
          <w:tcPr>
            <w:tcW w:w="2130" w:type="dxa"/>
          </w:tcPr>
          <w:p w14:paraId="4F5D19EC" w14:textId="77777777" w:rsidR="004F7019" w:rsidRPr="00291612" w:rsidRDefault="004F7019" w:rsidP="002E1F0A">
            <w:pPr>
              <w:rPr>
                <w:rFonts w:ascii="Arial" w:hAnsi="Arial" w:cs="Arial"/>
                <w:i/>
              </w:rPr>
            </w:pPr>
            <w:r w:rsidRPr="00291612">
              <w:rPr>
                <w:rFonts w:ascii="Arial" w:hAnsi="Arial" w:cs="Arial"/>
                <w:i/>
              </w:rPr>
              <w:t>PAYEE:</w:t>
            </w:r>
          </w:p>
        </w:tc>
        <w:tc>
          <w:tcPr>
            <w:tcW w:w="7185" w:type="dxa"/>
          </w:tcPr>
          <w:p w14:paraId="41B852F1" w14:textId="77777777" w:rsidR="004F7019" w:rsidRPr="00291612" w:rsidRDefault="004F7019" w:rsidP="002E1F0A">
            <w:pPr>
              <w:rPr>
                <w:rFonts w:ascii="Arial" w:hAnsi="Arial" w:cs="Arial"/>
                <w:i/>
              </w:rPr>
            </w:pPr>
            <w:r w:rsidRPr="00291612">
              <w:rPr>
                <w:rFonts w:ascii="Arial" w:hAnsi="Arial" w:cs="Arial"/>
                <w:i/>
                <w:lang w:val="de-DE"/>
              </w:rPr>
              <w:t>&lt;&lt;Payee_MERC_Name&gt;&gt;</w:t>
            </w:r>
          </w:p>
        </w:tc>
      </w:tr>
      <w:tr w:rsidR="004F7019" w:rsidRPr="00291612" w14:paraId="45E17A13" w14:textId="77777777" w:rsidTr="002E1F0A">
        <w:tc>
          <w:tcPr>
            <w:tcW w:w="2130" w:type="dxa"/>
          </w:tcPr>
          <w:p w14:paraId="1E1F5C00" w14:textId="77777777" w:rsidR="004F7019" w:rsidRPr="00291612" w:rsidRDefault="004F7019" w:rsidP="002E1F0A">
            <w:pPr>
              <w:rPr>
                <w:rFonts w:ascii="Arial" w:hAnsi="Arial" w:cs="Arial"/>
                <w:i/>
              </w:rPr>
            </w:pPr>
            <w:r w:rsidRPr="00291612">
              <w:rPr>
                <w:rFonts w:ascii="Arial" w:hAnsi="Arial" w:cs="Arial"/>
                <w:i/>
                <w:lang w:val="de-DE"/>
              </w:rPr>
              <w:t>ADRESSE:</w:t>
            </w:r>
          </w:p>
        </w:tc>
        <w:tc>
          <w:tcPr>
            <w:tcW w:w="7185" w:type="dxa"/>
          </w:tcPr>
          <w:p w14:paraId="341933B5" w14:textId="77777777" w:rsidR="004F7019" w:rsidRPr="00291612" w:rsidRDefault="004F7019" w:rsidP="002E1F0A">
            <w:pPr>
              <w:rPr>
                <w:rFonts w:ascii="Arial" w:hAnsi="Arial" w:cs="Arial"/>
                <w:i/>
              </w:rPr>
            </w:pPr>
            <w:r w:rsidRPr="00291612">
              <w:rPr>
                <w:rFonts w:ascii="Arial" w:hAnsi="Arial" w:cs="Arial"/>
                <w:i/>
                <w:sz w:val="14"/>
                <w:lang w:val="de-DE"/>
              </w:rPr>
              <w:t>&lt;&lt;Payee_MERC_Payee_Street_MERC&gt;&gt; - &lt;&lt;Payee_MERC_Payee_Zip_Postal_Code_MERC&gt;&gt; - &lt;&lt;Payee_MERC_Payee_City_MERC&gt;&gt;</w:t>
            </w:r>
          </w:p>
        </w:tc>
      </w:tr>
      <w:tr w:rsidR="004F7019" w:rsidRPr="00291612" w14:paraId="5E643D14" w14:textId="77777777" w:rsidTr="002E1F0A">
        <w:tc>
          <w:tcPr>
            <w:tcW w:w="2130" w:type="dxa"/>
          </w:tcPr>
          <w:p w14:paraId="76150424" w14:textId="77777777" w:rsidR="004F7019" w:rsidRPr="00291612" w:rsidRDefault="004F7019" w:rsidP="002E1F0A">
            <w:pPr>
              <w:rPr>
                <w:rFonts w:ascii="Arial" w:hAnsi="Arial" w:cs="Arial"/>
                <w:i/>
              </w:rPr>
            </w:pPr>
            <w:r w:rsidRPr="00291612">
              <w:rPr>
                <w:rFonts w:ascii="Arial" w:hAnsi="Arial" w:cs="Arial"/>
                <w:i/>
              </w:rPr>
              <w:t>Adresse (Klinik):</w:t>
            </w:r>
          </w:p>
        </w:tc>
        <w:tc>
          <w:tcPr>
            <w:tcW w:w="7185" w:type="dxa"/>
          </w:tcPr>
          <w:p w14:paraId="1F4CBFBB" w14:textId="77777777" w:rsidR="004F7019" w:rsidRPr="00291612" w:rsidRDefault="004F7019" w:rsidP="002E1F0A">
            <w:pPr>
              <w:rPr>
                <w:rFonts w:ascii="Arial" w:hAnsi="Arial" w:cs="Arial"/>
                <w:i/>
              </w:rPr>
            </w:pPr>
            <w:r w:rsidRPr="00291612">
              <w:rPr>
                <w:rFonts w:ascii="Arial" w:hAnsi="Arial" w:cs="Arial"/>
                <w:i/>
                <w:lang w:val="de-DE"/>
              </w:rPr>
              <w:t>&lt;&lt;Form_Address of HCO/ designated individual&gt;&gt;</w:t>
            </w:r>
          </w:p>
        </w:tc>
      </w:tr>
    </w:tbl>
    <w:p w14:paraId="350D7928" w14:textId="77777777" w:rsidR="002E1F0A" w:rsidRDefault="002E1F0A" w:rsidP="00446711">
      <w:pPr>
        <w:spacing w:after="0"/>
        <w:rPr>
          <w:rFonts w:ascii="Arial" w:hAnsi="Arial" w:cs="Arial"/>
        </w:rPr>
      </w:pPr>
    </w:p>
    <w:p w14:paraId="48A6C346" w14:textId="6349A009" w:rsidR="002E1F0A" w:rsidRDefault="002E1F0A" w:rsidP="00446711">
      <w:pPr>
        <w:spacing w:after="0"/>
        <w:rPr>
          <w:rFonts w:ascii="Arial" w:hAnsi="Arial" w:cs="Arial"/>
        </w:rPr>
      </w:pPr>
    </w:p>
    <w:p w14:paraId="54C6C250" w14:textId="77777777" w:rsidR="002E1F0A" w:rsidRDefault="002E1F0A" w:rsidP="00446711">
      <w:pPr>
        <w:spacing w:after="0"/>
        <w:rPr>
          <w:rFonts w:ascii="Arial" w:hAnsi="Arial" w:cs="Arial"/>
        </w:rPr>
      </w:pPr>
      <w:bookmarkStart w:id="0" w:name="_GoBack"/>
      <w:bookmarkEnd w:id="0"/>
    </w:p>
    <w:p w14:paraId="7BC78767" w14:textId="77777777" w:rsidR="002E1F0A" w:rsidRDefault="002E1F0A" w:rsidP="00446711">
      <w:pPr>
        <w:spacing w:after="0"/>
        <w:rPr>
          <w:rFonts w:ascii="Arial" w:hAnsi="Arial" w:cs="Arial"/>
        </w:rPr>
      </w:pPr>
    </w:p>
    <w:p w14:paraId="2C7461B5" w14:textId="77777777" w:rsidR="002E1F0A" w:rsidRDefault="002E1F0A" w:rsidP="00446711">
      <w:pPr>
        <w:spacing w:after="0"/>
        <w:rPr>
          <w:rFonts w:ascii="Arial" w:hAnsi="Arial" w:cs="Arial"/>
        </w:rPr>
      </w:pPr>
    </w:p>
    <w:p w14:paraId="0545D6AF" w14:textId="77777777" w:rsidR="002E1F0A" w:rsidRDefault="002E1F0A" w:rsidP="00446711">
      <w:pPr>
        <w:spacing w:after="0"/>
        <w:rPr>
          <w:rFonts w:ascii="Arial" w:hAnsi="Arial" w:cs="Arial"/>
        </w:rPr>
      </w:pPr>
    </w:p>
    <w:p w14:paraId="250F8412" w14:textId="77777777" w:rsidR="002E1F0A" w:rsidRDefault="002E1F0A" w:rsidP="00446711">
      <w:pPr>
        <w:spacing w:after="0"/>
        <w:rPr>
          <w:rFonts w:ascii="Arial" w:hAnsi="Arial" w:cs="Arial"/>
        </w:rPr>
      </w:pPr>
    </w:p>
    <w:p w14:paraId="57BF2823" w14:textId="77777777" w:rsidR="002E1F0A" w:rsidRPr="00291612" w:rsidRDefault="002E1F0A" w:rsidP="00446711">
      <w:pPr>
        <w:spacing w:after="0"/>
        <w:rPr>
          <w:rFonts w:ascii="Arial" w:hAnsi="Arial" w:cs="Arial"/>
        </w:rPr>
      </w:pPr>
    </w:p>
    <w:p w14:paraId="1C7507D6" w14:textId="078180A0" w:rsidR="00291612" w:rsidRPr="00291612" w:rsidRDefault="00291612" w:rsidP="00446711">
      <w:pPr>
        <w:spacing w:after="0"/>
        <w:rPr>
          <w:rFonts w:ascii="Arial" w:hAnsi="Arial" w:cs="Arial"/>
        </w:rPr>
      </w:pPr>
    </w:p>
    <w:p w14:paraId="05437238" w14:textId="77777777" w:rsidR="00291612" w:rsidRPr="00291612" w:rsidRDefault="00291612" w:rsidP="00446711">
      <w:pPr>
        <w:spacing w:after="0"/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10173" w:type="dxa"/>
        <w:tblLayout w:type="fixed"/>
        <w:tblLook w:val="01E0" w:firstRow="1" w:lastRow="1" w:firstColumn="1" w:lastColumn="1" w:noHBand="0" w:noVBand="0"/>
      </w:tblPr>
      <w:tblGrid>
        <w:gridCol w:w="38"/>
        <w:gridCol w:w="2230"/>
        <w:gridCol w:w="1080"/>
        <w:gridCol w:w="2340"/>
        <w:gridCol w:w="2340"/>
        <w:gridCol w:w="1512"/>
        <w:gridCol w:w="633"/>
      </w:tblGrid>
      <w:tr w:rsidR="00DA5356" w:rsidRPr="00291612" w14:paraId="08B36258" w14:textId="77777777" w:rsidTr="002E1F0A">
        <w:trPr>
          <w:gridAfter w:val="1"/>
          <w:wAfter w:w="633" w:type="dxa"/>
          <w:trHeight w:val="403"/>
        </w:trPr>
        <w:tc>
          <w:tcPr>
            <w:tcW w:w="2268" w:type="dxa"/>
            <w:gridSpan w:val="2"/>
            <w:vAlign w:val="bottom"/>
          </w:tcPr>
          <w:p w14:paraId="08B36256" w14:textId="2818FDAB" w:rsidR="00DA5356" w:rsidRPr="00291612" w:rsidRDefault="0078783C" w:rsidP="002E1F0A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91612">
              <w:rPr>
                <w:rFonts w:ascii="Arial" w:hAnsi="Arial" w:cs="Arial"/>
                <w:sz w:val="20"/>
                <w:szCs w:val="20"/>
                <w:lang w:val="en-GB"/>
              </w:rPr>
              <w:t>Veranstaltungsdatum</w:t>
            </w:r>
            <w:r w:rsidR="00DA5356" w:rsidRPr="00291612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7272" w:type="dxa"/>
            <w:gridSpan w:val="4"/>
            <w:tcBorders>
              <w:bottom w:val="single" w:sz="4" w:space="0" w:color="auto"/>
            </w:tcBorders>
            <w:vAlign w:val="bottom"/>
          </w:tcPr>
          <w:p w14:paraId="08B36257" w14:textId="459AFD64" w:rsidR="00DA5356" w:rsidRPr="00291612" w:rsidRDefault="00FC1442" w:rsidP="002E1F0A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291612">
              <w:rPr>
                <w:rFonts w:ascii="Arial" w:hAnsi="Arial" w:cs="Arial"/>
                <w:i/>
                <w:lang w:val="de-DE"/>
              </w:rPr>
              <w:t>&lt;&lt;Meeting_Participant_MERC_Meeting_Date_MERC__s&gt;&gt;</w:t>
            </w:r>
          </w:p>
        </w:tc>
      </w:tr>
      <w:tr w:rsidR="00DA5356" w:rsidRPr="00291612" w14:paraId="08B3625B" w14:textId="77777777" w:rsidTr="002E1F0A">
        <w:trPr>
          <w:gridAfter w:val="1"/>
          <w:wAfter w:w="633" w:type="dxa"/>
          <w:trHeight w:val="403"/>
        </w:trPr>
        <w:tc>
          <w:tcPr>
            <w:tcW w:w="2268" w:type="dxa"/>
            <w:gridSpan w:val="2"/>
            <w:vAlign w:val="bottom"/>
          </w:tcPr>
          <w:p w14:paraId="08B36259" w14:textId="005DCCAE" w:rsidR="00DA5356" w:rsidRPr="00291612" w:rsidRDefault="0078783C" w:rsidP="002E1F0A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91612">
              <w:rPr>
                <w:rFonts w:ascii="Arial" w:hAnsi="Arial" w:cs="Arial"/>
                <w:sz w:val="20"/>
                <w:szCs w:val="20"/>
                <w:lang w:val="en-GB"/>
              </w:rPr>
              <w:t>Ort</w:t>
            </w:r>
            <w:r w:rsidR="00DA5356" w:rsidRPr="00291612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7272" w:type="dxa"/>
            <w:gridSpan w:val="4"/>
            <w:tcBorders>
              <w:bottom w:val="single" w:sz="4" w:space="0" w:color="auto"/>
            </w:tcBorders>
            <w:vAlign w:val="bottom"/>
          </w:tcPr>
          <w:p w14:paraId="08B3625A" w14:textId="3BB15BAE" w:rsidR="00DA5356" w:rsidRPr="00291612" w:rsidRDefault="00FC1442" w:rsidP="002E1F0A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291612">
              <w:rPr>
                <w:rFonts w:ascii="Arial" w:hAnsi="Arial" w:cs="Arial"/>
                <w:i/>
                <w:lang w:val="de-DE"/>
              </w:rPr>
              <w:t>&lt;&lt;Meeting_MERC_City_of_Meeting_MERC&gt;&gt;</w:t>
            </w:r>
          </w:p>
        </w:tc>
      </w:tr>
      <w:tr w:rsidR="00DA5356" w:rsidRPr="00291612" w14:paraId="08B3625E" w14:textId="77777777" w:rsidTr="002E1F0A">
        <w:trPr>
          <w:gridAfter w:val="1"/>
          <w:wAfter w:w="633" w:type="dxa"/>
          <w:trHeight w:val="403"/>
        </w:trPr>
        <w:tc>
          <w:tcPr>
            <w:tcW w:w="2268" w:type="dxa"/>
            <w:gridSpan w:val="2"/>
            <w:vAlign w:val="bottom"/>
          </w:tcPr>
          <w:p w14:paraId="08B3625C" w14:textId="552306D2" w:rsidR="00DA5356" w:rsidRPr="00291612" w:rsidRDefault="0078783C" w:rsidP="002E1F0A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91612">
              <w:rPr>
                <w:rFonts w:ascii="Arial" w:hAnsi="Arial" w:cs="Arial"/>
                <w:sz w:val="20"/>
                <w:szCs w:val="20"/>
                <w:lang w:val="en-GB"/>
              </w:rPr>
              <w:t>Referenznum</w:t>
            </w:r>
            <w:r w:rsidR="0087488C" w:rsidRPr="00291612">
              <w:rPr>
                <w:rFonts w:ascii="Arial" w:hAnsi="Arial" w:cs="Arial"/>
                <w:sz w:val="20"/>
                <w:szCs w:val="20"/>
                <w:lang w:val="en-GB"/>
              </w:rPr>
              <w:t>m</w:t>
            </w:r>
            <w:r w:rsidRPr="00291612">
              <w:rPr>
                <w:rFonts w:ascii="Arial" w:hAnsi="Arial" w:cs="Arial"/>
                <w:sz w:val="20"/>
                <w:szCs w:val="20"/>
                <w:lang w:val="en-GB"/>
              </w:rPr>
              <w:t>er</w:t>
            </w:r>
            <w:r w:rsidR="00DA5356" w:rsidRPr="00291612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727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B3625D" w14:textId="420E7FD7" w:rsidR="00DA5356" w:rsidRPr="00291612" w:rsidRDefault="00FC1442" w:rsidP="002E1F0A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291612">
              <w:rPr>
                <w:rFonts w:ascii="Arial" w:hAnsi="Arial" w:cs="Arial"/>
                <w:i/>
                <w:sz w:val="20"/>
                <w:lang w:val="de-DE"/>
              </w:rPr>
              <w:t>&lt;&lt;Meeting_MERC_Event_Id_MERC&gt;&gt;  - &lt;&lt;Meeting_Participant_MERC_Name&gt;&gt;</w:t>
            </w:r>
          </w:p>
        </w:tc>
      </w:tr>
      <w:tr w:rsidR="001C6881" w:rsidRPr="00EB3200" w14:paraId="66903F55" w14:textId="77777777" w:rsidTr="002E1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</w:tcPr>
          <w:p w14:paraId="1944DC12" w14:textId="0851C62C" w:rsidR="001C6881" w:rsidRPr="00EB3200" w:rsidRDefault="001C6881" w:rsidP="002E1F0A">
            <w:pPr>
              <w:pStyle w:val="Lillystandardfett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 xml:space="preserve">Rechnungsnummer:        </w:t>
            </w:r>
          </w:p>
          <w:p w14:paraId="01BB541E" w14:textId="414B24FC" w:rsidR="001C6881" w:rsidRPr="00EB3200" w:rsidRDefault="001C6881" w:rsidP="002E1F0A">
            <w:pPr>
              <w:pStyle w:val="Lillykleingedruckt"/>
              <w:rPr>
                <w:rFonts w:ascii="DIN-Regular" w:hAnsi="DIN-Regular" w:cs="DIN Offc"/>
                <w:sz w:val="14"/>
                <w:szCs w:val="14"/>
              </w:rPr>
            </w:pPr>
            <w:r w:rsidRPr="00EB3200">
              <w:rPr>
                <w:rFonts w:ascii="DIN-Regular" w:hAnsi="DIN-Regular" w:cs="DIN Offc"/>
                <w:sz w:val="14"/>
                <w:szCs w:val="14"/>
              </w:rPr>
              <w:t xml:space="preserve">(wenn </w:t>
            </w:r>
            <w:r w:rsidR="00AC47CE" w:rsidRPr="00FC1442">
              <w:rPr>
                <w:rFonts w:ascii="DIN-Regular" w:hAnsi="DIN-Regular" w:cs="DIN Offc"/>
                <w:sz w:val="14"/>
                <w:szCs w:val="14"/>
              </w:rPr>
              <w:t>mehrwertsteuer-pflichtig</w:t>
            </w:r>
            <w:r w:rsidRPr="00FC1442">
              <w:rPr>
                <w:rFonts w:ascii="DIN-Regular" w:hAnsi="DIN-Regular" w:cs="DIN Offc"/>
                <w:sz w:val="14"/>
                <w:szCs w:val="14"/>
              </w:rPr>
              <w:t>)</w:t>
            </w:r>
          </w:p>
        </w:tc>
        <w:tc>
          <w:tcPr>
            <w:tcW w:w="2340" w:type="dxa"/>
            <w:shd w:val="clear" w:color="auto" w:fill="auto"/>
          </w:tcPr>
          <w:p w14:paraId="0A96B182" w14:textId="77777777" w:rsidR="001C6881" w:rsidRPr="00EB3200" w:rsidRDefault="001C6881" w:rsidP="002E1F0A">
            <w:pPr>
              <w:pStyle w:val="LillyFormularfeldgross"/>
              <w:rPr>
                <w:rFonts w:ascii="DIN-Regular" w:hAnsi="DIN-Regular" w:cs="DIN Offc"/>
              </w:rPr>
            </w:pPr>
          </w:p>
        </w:tc>
        <w:tc>
          <w:tcPr>
            <w:tcW w:w="2340" w:type="dxa"/>
            <w:shd w:val="clear" w:color="auto" w:fill="auto"/>
          </w:tcPr>
          <w:p w14:paraId="52247AF4" w14:textId="77777777" w:rsidR="001C6881" w:rsidRPr="00EB3200" w:rsidRDefault="001C6881" w:rsidP="002E1F0A">
            <w:pPr>
              <w:pStyle w:val="Lillystandardfett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Steuernummer:</w:t>
            </w:r>
          </w:p>
          <w:p w14:paraId="5C8DD259" w14:textId="7AD6B521" w:rsidR="001C6881" w:rsidRPr="00EB3200" w:rsidRDefault="001C6881" w:rsidP="002E1F0A">
            <w:pPr>
              <w:pStyle w:val="Lillystandardfett"/>
              <w:rPr>
                <w:rFonts w:ascii="DIN-Regular" w:hAnsi="DIN-Regular" w:cs="DIN Offc"/>
                <w:b w:val="0"/>
                <w:bCs w:val="0"/>
              </w:rPr>
            </w:pPr>
            <w:r w:rsidRPr="00EB3200">
              <w:rPr>
                <w:rFonts w:ascii="DIN-Regular" w:hAnsi="DIN-Regular" w:cs="DIN Offc"/>
                <w:b w:val="0"/>
                <w:bCs w:val="0"/>
                <w:sz w:val="14"/>
                <w:szCs w:val="14"/>
              </w:rPr>
              <w:t xml:space="preserve">(wenn </w:t>
            </w:r>
            <w:r w:rsidR="00AC47CE">
              <w:rPr>
                <w:rFonts w:ascii="DIN-Regular" w:hAnsi="DIN-Regular" w:cs="DIN Offc"/>
                <w:b w:val="0"/>
                <w:bCs w:val="0"/>
                <w:sz w:val="14"/>
                <w:szCs w:val="14"/>
              </w:rPr>
              <w:t>mehrwert</w:t>
            </w:r>
            <w:r w:rsidR="00AC47CE" w:rsidRPr="00EB3200">
              <w:rPr>
                <w:rFonts w:ascii="DIN-Regular" w:hAnsi="DIN-Regular" w:cs="DIN Offc"/>
                <w:b w:val="0"/>
                <w:bCs w:val="0"/>
                <w:sz w:val="14"/>
                <w:szCs w:val="14"/>
              </w:rPr>
              <w:t>steuer</w:t>
            </w:r>
            <w:r w:rsidR="00AC47CE">
              <w:rPr>
                <w:rFonts w:ascii="DIN-Regular" w:hAnsi="DIN-Regular" w:cs="DIN Offc"/>
                <w:b w:val="0"/>
                <w:bCs w:val="0"/>
                <w:sz w:val="14"/>
                <w:szCs w:val="14"/>
              </w:rPr>
              <w:t>-</w:t>
            </w:r>
            <w:r w:rsidR="00AC47CE" w:rsidRPr="00EB3200">
              <w:rPr>
                <w:rFonts w:ascii="DIN-Regular" w:hAnsi="DIN-Regular" w:cs="DIN Offc"/>
                <w:b w:val="0"/>
                <w:bCs w:val="0"/>
                <w:sz w:val="14"/>
                <w:szCs w:val="14"/>
              </w:rPr>
              <w:t>pflichtig</w:t>
            </w:r>
            <w:r w:rsidRPr="00EB3200">
              <w:rPr>
                <w:rFonts w:ascii="DIN-Regular" w:hAnsi="DIN-Regular" w:cs="DIN Offc"/>
                <w:b w:val="0"/>
                <w:bCs w:val="0"/>
                <w:sz w:val="14"/>
                <w:szCs w:val="14"/>
              </w:rPr>
              <w:t>)</w:t>
            </w:r>
          </w:p>
        </w:tc>
        <w:tc>
          <w:tcPr>
            <w:tcW w:w="2145" w:type="dxa"/>
            <w:gridSpan w:val="2"/>
            <w:shd w:val="clear" w:color="auto" w:fill="auto"/>
          </w:tcPr>
          <w:p w14:paraId="47CB8A95" w14:textId="77777777" w:rsidR="001C6881" w:rsidRPr="00EB3200" w:rsidRDefault="001C6881" w:rsidP="002E1F0A">
            <w:pPr>
              <w:pStyle w:val="LillyFormularfeldgross"/>
              <w:rPr>
                <w:rFonts w:ascii="DIN-Regular" w:hAnsi="DIN-Regular" w:cs="DIN Offc"/>
                <w:highlight w:val="red"/>
              </w:rPr>
            </w:pPr>
          </w:p>
        </w:tc>
      </w:tr>
      <w:tr w:rsidR="001C6881" w:rsidRPr="00EB3200" w14:paraId="42B2FE6E" w14:textId="77777777" w:rsidTr="002E1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  <w:vAlign w:val="center"/>
          </w:tcPr>
          <w:p w14:paraId="46DA8B7A" w14:textId="010298B7" w:rsidR="001C6881" w:rsidRPr="00EB3200" w:rsidRDefault="006B41DF" w:rsidP="002E1F0A">
            <w:pPr>
              <w:pStyle w:val="Lillystandardfett"/>
              <w:rPr>
                <w:rFonts w:ascii="DIN-Regular" w:hAnsi="DIN-Regular" w:cs="DIN Offc"/>
              </w:rPr>
            </w:pPr>
            <w:r>
              <w:rPr>
                <w:rFonts w:ascii="DIN-Regular" w:hAnsi="DIN-Regular" w:cs="DIN Offc"/>
              </w:rPr>
              <w:t xml:space="preserve">Rechnungsdatum:          </w:t>
            </w:r>
          </w:p>
        </w:tc>
        <w:tc>
          <w:tcPr>
            <w:tcW w:w="6825" w:type="dxa"/>
            <w:gridSpan w:val="4"/>
            <w:shd w:val="clear" w:color="auto" w:fill="auto"/>
            <w:vAlign w:val="center"/>
          </w:tcPr>
          <w:p w14:paraId="49259ADD" w14:textId="77777777" w:rsidR="001C6881" w:rsidRPr="00EB3200" w:rsidRDefault="001C6881" w:rsidP="002E1F0A">
            <w:pPr>
              <w:pStyle w:val="LillyFormularfeldgross"/>
              <w:rPr>
                <w:rFonts w:ascii="DIN-Regular" w:hAnsi="DIN-Regular" w:cs="DIN Offc"/>
                <w:highlight w:val="red"/>
              </w:rPr>
            </w:pPr>
          </w:p>
        </w:tc>
      </w:tr>
    </w:tbl>
    <w:p w14:paraId="08B36260" w14:textId="14651FDE" w:rsidR="00273816" w:rsidRDefault="002E1F0A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DIN-Regular" w:hAnsi="DIN-Regular" w:cs="DIN Offc"/>
          <w:b/>
          <w:u w:val="single"/>
          <w:lang w:val="it-IT"/>
        </w:rPr>
      </w:pPr>
      <w:r>
        <w:rPr>
          <w:rFonts w:ascii="DIN-Regular" w:hAnsi="DIN-Regular" w:cs="DIN Offc"/>
          <w:b/>
          <w:u w:val="single"/>
          <w:lang w:val="it-IT"/>
        </w:rPr>
        <w:br w:type="textWrapping" w:clear="all"/>
      </w:r>
    </w:p>
    <w:tbl>
      <w:tblPr>
        <w:tblW w:w="103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3"/>
        <w:gridCol w:w="718"/>
        <w:gridCol w:w="3728"/>
        <w:gridCol w:w="3396"/>
        <w:gridCol w:w="195"/>
      </w:tblGrid>
      <w:tr w:rsidR="00923E10" w:rsidRPr="00EB3200" w14:paraId="68B6E7B1" w14:textId="77777777" w:rsidTr="00943710">
        <w:trPr>
          <w:trHeight w:val="567"/>
        </w:trPr>
        <w:tc>
          <w:tcPr>
            <w:tcW w:w="2293" w:type="dxa"/>
            <w:tcBorders>
              <w:bottom w:val="single" w:sz="4" w:space="0" w:color="auto"/>
            </w:tcBorders>
            <w:vAlign w:val="center"/>
          </w:tcPr>
          <w:p w14:paraId="1B6659A4" w14:textId="1F702FCD" w:rsidR="00923E10" w:rsidRPr="00EB3200" w:rsidRDefault="00363F99" w:rsidP="00446711">
            <w:pPr>
              <w:pStyle w:val="Lillystandard"/>
              <w:rPr>
                <w:rFonts w:ascii="DIN-Regular" w:hAnsi="DIN-Regular" w:cs="DIN Offc"/>
              </w:rPr>
            </w:pPr>
            <w:r>
              <w:rPr>
                <w:rFonts w:ascii="DIN-Regular" w:hAnsi="DIN-Regular" w:cs="DIN Offc"/>
              </w:rPr>
              <w:t>Fahrtkosten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14:paraId="4089B5C1" w14:textId="77777777" w:rsidR="00923E10" w:rsidRPr="00EB3200" w:rsidRDefault="00923E10" w:rsidP="00446711">
            <w:pPr>
              <w:pStyle w:val="LillyFormularfeldgross"/>
              <w:pBdr>
                <w:bottom w:val="single" w:sz="4" w:space="3" w:color="auto"/>
              </w:pBdr>
              <w:rPr>
                <w:rFonts w:ascii="DIN-Regular" w:hAnsi="DIN-Regular" w:cs="DIN Offc"/>
              </w:rPr>
            </w:pPr>
          </w:p>
        </w:tc>
        <w:tc>
          <w:tcPr>
            <w:tcW w:w="37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0E8A65" w14:textId="11A82F4E" w:rsidR="00923E10" w:rsidRPr="00EB3200" w:rsidRDefault="000A4112" w:rsidP="000A4112">
            <w:pPr>
              <w:pStyle w:val="Lillystandard"/>
              <w:rPr>
                <w:rFonts w:ascii="DIN-Regular" w:hAnsi="DIN-Regular" w:cs="DIN Offc"/>
              </w:rPr>
            </w:pPr>
            <w:r>
              <w:rPr>
                <w:rFonts w:ascii="DIN-Regular" w:hAnsi="DIN-Regular" w:cs="DIN Offc"/>
              </w:rPr>
              <w:t>km x  0.79 CHF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4A5E" w14:textId="074B12A6" w:rsidR="00923E10" w:rsidRPr="00EB3200" w:rsidRDefault="00363F99" w:rsidP="00446711">
            <w:pPr>
              <w:pStyle w:val="LillyFormularfeldgross"/>
              <w:rPr>
                <w:rFonts w:ascii="DIN-Regular" w:hAnsi="DIN-Regular" w:cs="DIN Offc"/>
              </w:rPr>
            </w:pPr>
            <w:r>
              <w:rPr>
                <w:rFonts w:ascii="Arial" w:hAnsi="Arial" w:cs="Arial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</w:tcPr>
          <w:p w14:paraId="4D91AD6C" w14:textId="77777777" w:rsidR="00923E10" w:rsidRPr="00EB3200" w:rsidRDefault="00923E10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DIN-Regular" w:hAnsi="DIN-Regular" w:cs="DIN Offc"/>
              </w:rPr>
            </w:pPr>
          </w:p>
        </w:tc>
      </w:tr>
      <w:tr w:rsidR="00923E10" w:rsidRPr="00EB3200" w14:paraId="4CB8A679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F903F" w14:textId="20368431" w:rsidR="00923E10" w:rsidRPr="00EB3200" w:rsidRDefault="00923E10" w:rsidP="00AC4AB6">
            <w:pPr>
              <w:pStyle w:val="Lillystandardfett"/>
              <w:rPr>
                <w:rFonts w:ascii="DIN-Regular" w:hAnsi="DIN-Regular" w:cs="DIN Offc"/>
                <w:b w:val="0"/>
                <w:bCs w:val="0"/>
              </w:rPr>
            </w:pPr>
            <w:r w:rsidRPr="00EB3200">
              <w:rPr>
                <w:rFonts w:ascii="DIN-Regular" w:hAnsi="DIN-Regular" w:cs="DIN Offc"/>
                <w:b w:val="0"/>
                <w:bCs w:val="0"/>
              </w:rPr>
              <w:t xml:space="preserve">Taxikosten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B254" w14:textId="4AE95AD6" w:rsidR="00923E10" w:rsidRPr="00EB3200" w:rsidRDefault="00363F99" w:rsidP="00446711">
            <w:pPr>
              <w:pStyle w:val="LillyFormularfeldgross"/>
              <w:rPr>
                <w:rFonts w:ascii="DIN-Regular" w:hAnsi="DIN-Regular" w:cs="DIN Offc"/>
              </w:rPr>
            </w:pPr>
            <w:r>
              <w:rPr>
                <w:rFonts w:ascii="Arial" w:hAnsi="Arial" w:cs="Arial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434F1A81" w14:textId="77777777" w:rsidR="00923E10" w:rsidRPr="00EB3200" w:rsidRDefault="00923E10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DIN-Regular" w:hAnsi="DIN-Regular" w:cs="DIN Offc"/>
              </w:rPr>
            </w:pPr>
          </w:p>
        </w:tc>
      </w:tr>
      <w:tr w:rsidR="00923E10" w:rsidRPr="00EB3200" w14:paraId="5A98B523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7411A" w14:textId="77777777" w:rsidR="00923E10" w:rsidRPr="00EB3200" w:rsidRDefault="00923E10" w:rsidP="00446711">
            <w:pPr>
              <w:pStyle w:val="Lillystandardfett"/>
              <w:rPr>
                <w:rFonts w:ascii="DIN-Regular" w:hAnsi="DIN-Regular" w:cs="DIN Offc"/>
                <w:b w:val="0"/>
                <w:bCs w:val="0"/>
              </w:rPr>
            </w:pPr>
            <w:r w:rsidRPr="00EB3200">
              <w:rPr>
                <w:rFonts w:ascii="DIN-Regular" w:hAnsi="DIN-Regular" w:cs="DIN Offc"/>
                <w:b w:val="0"/>
                <w:bCs w:val="0"/>
              </w:rPr>
              <w:t>Parkgebühr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77C8" w14:textId="627380A5" w:rsidR="00923E10" w:rsidRPr="00EB3200" w:rsidRDefault="00363F99" w:rsidP="00446711">
            <w:pPr>
              <w:pStyle w:val="LillyFormularfeldgross"/>
              <w:rPr>
                <w:rFonts w:ascii="DIN-Regular" w:hAnsi="DIN-Regular" w:cs="DIN Offc"/>
              </w:rPr>
            </w:pPr>
            <w:r>
              <w:rPr>
                <w:rFonts w:ascii="Arial" w:hAnsi="Arial" w:cs="Arial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75A51EBA" w14:textId="77777777" w:rsidR="00923E10" w:rsidRPr="00EB3200" w:rsidRDefault="00923E10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DIN-Regular" w:hAnsi="DIN-Regular" w:cs="DIN Offc"/>
              </w:rPr>
            </w:pPr>
          </w:p>
        </w:tc>
      </w:tr>
      <w:tr w:rsidR="00AC47CE" w:rsidRPr="00EB3200" w14:paraId="51868011" w14:textId="77777777" w:rsidTr="00943710">
        <w:trPr>
          <w:trHeight w:val="567"/>
          <w:ins w:id="1" w:author="Reto Kolly" w:date="2014-06-30T21:37:00Z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A3BF0" w14:textId="77777777" w:rsidR="00AC47CE" w:rsidRPr="00ED3C5F" w:rsidRDefault="00AC47CE" w:rsidP="00446711">
            <w:pPr>
              <w:pStyle w:val="Lillystandard"/>
              <w:rPr>
                <w:ins w:id="2" w:author="Reto Kolly" w:date="2014-06-30T21:37:00Z"/>
                <w:rFonts w:ascii="DIN-Regular" w:hAnsi="DIN-Regular" w:cs="DIN Offc"/>
                <w:b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A5981" w14:textId="7F32130A" w:rsidR="00AC47CE" w:rsidRDefault="00AC47CE" w:rsidP="00446711">
            <w:pPr>
              <w:pStyle w:val="LillyFormularfeldgross"/>
              <w:rPr>
                <w:ins w:id="3" w:author="Reto Kolly" w:date="2014-06-30T21:37:00Z"/>
                <w:rFonts w:ascii="Arial" w:hAnsi="Arial" w:cs="Arial"/>
              </w:rPr>
            </w:pPr>
            <w:r>
              <w:rPr>
                <w:rFonts w:ascii="Arial" w:hAnsi="Arial" w:cs="Arial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35387252" w14:textId="77777777" w:rsidR="00AC47CE" w:rsidRPr="00EB3200" w:rsidRDefault="00AC47CE" w:rsidP="00446711">
            <w:pPr>
              <w:pStyle w:val="Header"/>
              <w:tabs>
                <w:tab w:val="clear" w:pos="4536"/>
                <w:tab w:val="clear" w:pos="9072"/>
              </w:tabs>
              <w:rPr>
                <w:ins w:id="4" w:author="Reto Kolly" w:date="2014-06-30T21:37:00Z"/>
                <w:rFonts w:ascii="DIN-Regular" w:hAnsi="DIN-Regular" w:cs="DIN Offc"/>
              </w:rPr>
            </w:pPr>
          </w:p>
        </w:tc>
      </w:tr>
      <w:tr w:rsidR="00923E10" w:rsidRPr="00EB3200" w14:paraId="7E31FBA1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B63" w14:textId="77777777" w:rsidR="00923E10" w:rsidRPr="00EB3200" w:rsidRDefault="00923E10" w:rsidP="00446711">
            <w:pPr>
              <w:pStyle w:val="Lillystandard"/>
              <w:rPr>
                <w:rFonts w:ascii="DIN-Regular" w:hAnsi="DIN-Regular" w:cs="DIN Offc"/>
                <w:b/>
              </w:rPr>
            </w:pPr>
            <w:r w:rsidRPr="00EB3200">
              <w:rPr>
                <w:rFonts w:ascii="DIN-Regular" w:hAnsi="DIN-Regular" w:cs="DIN Offc"/>
                <w:b/>
              </w:rPr>
              <w:t>Rechnungssumme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0F7B" w14:textId="227E7B88" w:rsidR="00923E10" w:rsidRPr="00EB3200" w:rsidRDefault="00363F99" w:rsidP="00446711">
            <w:pPr>
              <w:pStyle w:val="LillyFormularfeldgross"/>
              <w:rPr>
                <w:rFonts w:ascii="DIN-Regular" w:hAnsi="DIN-Regular" w:cs="DIN Offc"/>
                <w:b/>
              </w:rPr>
            </w:pPr>
            <w:r>
              <w:rPr>
                <w:rFonts w:ascii="Arial" w:hAnsi="Arial" w:cs="Arial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51F6A558" w14:textId="77777777" w:rsidR="00923E10" w:rsidRPr="00EB3200" w:rsidRDefault="00923E10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DIN-Regular" w:hAnsi="DIN-Regular" w:cs="DIN Offc"/>
              </w:rPr>
            </w:pPr>
          </w:p>
        </w:tc>
      </w:tr>
    </w:tbl>
    <w:p w14:paraId="3849233E" w14:textId="449DC2A6" w:rsidR="00291612" w:rsidRDefault="00291612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DIN-Regular" w:hAnsi="DIN-Regular" w:cs="DIN Offc"/>
          <w:b/>
          <w:lang w:val="de-DE"/>
        </w:rPr>
      </w:pPr>
    </w:p>
    <w:p w14:paraId="08B36269" w14:textId="03A53DFB" w:rsidR="0047501F" w:rsidRDefault="007C5217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DIN-Regular" w:hAnsi="DIN-Regular" w:cs="DIN Offc"/>
          <w:b/>
          <w:lang w:val="de-DE"/>
        </w:rPr>
      </w:pPr>
      <w:r w:rsidRPr="00EB3200">
        <w:rPr>
          <w:rFonts w:ascii="DIN-Regular" w:hAnsi="DIN-Regular" w:cs="DIN Offc"/>
          <w:b/>
          <w:lang w:val="de-DE"/>
        </w:rPr>
        <w:t>Bankinformationen für die Zahlung: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505"/>
      </w:tblGrid>
      <w:tr w:rsidR="001C6881" w:rsidRPr="00EB3200" w14:paraId="34B297D6" w14:textId="77777777" w:rsidTr="00943710">
        <w:trPr>
          <w:cantSplit/>
          <w:trHeight w:val="312"/>
        </w:trPr>
        <w:tc>
          <w:tcPr>
            <w:tcW w:w="1630" w:type="dxa"/>
            <w:vAlign w:val="center"/>
          </w:tcPr>
          <w:p w14:paraId="796E643E" w14:textId="77777777" w:rsidR="001C6881" w:rsidRPr="00EB3200" w:rsidRDefault="001C6881" w:rsidP="00446711">
            <w:pPr>
              <w:pStyle w:val="Lillystandard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Kontoinhaber:</w:t>
            </w:r>
          </w:p>
        </w:tc>
        <w:tc>
          <w:tcPr>
            <w:tcW w:w="8505" w:type="dxa"/>
            <w:vAlign w:val="center"/>
          </w:tcPr>
          <w:p w14:paraId="1B089E6E" w14:textId="6AF1199A" w:rsidR="001C6881" w:rsidRPr="00EB3200" w:rsidRDefault="00C016C9" w:rsidP="00446711">
            <w:pPr>
              <w:pStyle w:val="LillyFormularfeldgross"/>
              <w:rPr>
                <w:rFonts w:ascii="DIN-Regular" w:hAnsi="DIN-Regular" w:cs="DIN Offc"/>
              </w:rPr>
            </w:pPr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&lt;&lt;Payee_MERC_Account_MERC&gt;&gt;</w:t>
            </w:r>
          </w:p>
        </w:tc>
      </w:tr>
      <w:tr w:rsidR="001C6881" w:rsidRPr="00EB3200" w14:paraId="3743AD47" w14:textId="77777777" w:rsidTr="00943710">
        <w:trPr>
          <w:cantSplit/>
          <w:trHeight w:val="312"/>
        </w:trPr>
        <w:tc>
          <w:tcPr>
            <w:tcW w:w="1630" w:type="dxa"/>
            <w:vAlign w:val="center"/>
          </w:tcPr>
          <w:p w14:paraId="4277B739" w14:textId="77777777" w:rsidR="001C6881" w:rsidRPr="00EB3200" w:rsidRDefault="001C6881" w:rsidP="00446711">
            <w:pPr>
              <w:pStyle w:val="Lillystandard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IBAN:</w:t>
            </w:r>
          </w:p>
        </w:tc>
        <w:tc>
          <w:tcPr>
            <w:tcW w:w="8505" w:type="dxa"/>
            <w:vAlign w:val="center"/>
          </w:tcPr>
          <w:p w14:paraId="05BCCE51" w14:textId="3D12D480" w:rsidR="001C6881" w:rsidRPr="00EB3200" w:rsidRDefault="00C016C9" w:rsidP="00446711">
            <w:pPr>
              <w:pStyle w:val="LillyFormularfeldgross"/>
              <w:rPr>
                <w:rFonts w:ascii="DIN-Regular" w:hAnsi="DIN-Regular" w:cs="DIN Offc"/>
              </w:rPr>
            </w:pPr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&lt;&lt;Payee_MERC_Bank_IBAN_MERC&gt;&gt;</w:t>
            </w:r>
          </w:p>
        </w:tc>
      </w:tr>
      <w:tr w:rsidR="001C6881" w:rsidRPr="00EB3200" w14:paraId="3076A521" w14:textId="77777777" w:rsidTr="00943710">
        <w:trPr>
          <w:cantSplit/>
          <w:trHeight w:val="312"/>
        </w:trPr>
        <w:tc>
          <w:tcPr>
            <w:tcW w:w="1630" w:type="dxa"/>
            <w:vAlign w:val="center"/>
          </w:tcPr>
          <w:p w14:paraId="3A5B4AF2" w14:textId="77777777" w:rsidR="001C6881" w:rsidRPr="00EB3200" w:rsidRDefault="001C6881" w:rsidP="00446711">
            <w:pPr>
              <w:pStyle w:val="Lillystandard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BIC:</w:t>
            </w:r>
          </w:p>
        </w:tc>
        <w:tc>
          <w:tcPr>
            <w:tcW w:w="8505" w:type="dxa"/>
            <w:vAlign w:val="center"/>
          </w:tcPr>
          <w:p w14:paraId="5B56EAB2" w14:textId="33D5862E" w:rsidR="001C6881" w:rsidRPr="00EB3200" w:rsidRDefault="00C016C9" w:rsidP="00446711">
            <w:pPr>
              <w:pStyle w:val="LillyFormularfeldgross"/>
              <w:rPr>
                <w:rFonts w:ascii="DIN-Regular" w:hAnsi="DIN-Regular" w:cs="DIN Offc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&lt;&lt;Form_BICNumber&gt;&gt;</w:t>
            </w:r>
          </w:p>
        </w:tc>
      </w:tr>
      <w:tr w:rsidR="001C6881" w:rsidRPr="00EB3200" w14:paraId="5D555B93" w14:textId="77777777" w:rsidTr="00943710">
        <w:trPr>
          <w:cantSplit/>
          <w:trHeight w:val="312"/>
        </w:trPr>
        <w:tc>
          <w:tcPr>
            <w:tcW w:w="1630" w:type="dxa"/>
            <w:vAlign w:val="center"/>
          </w:tcPr>
          <w:p w14:paraId="52A99D22" w14:textId="77777777" w:rsidR="001C6881" w:rsidRPr="00EB3200" w:rsidRDefault="001C6881" w:rsidP="00446711">
            <w:pPr>
              <w:pStyle w:val="Lillystandard"/>
              <w:rPr>
                <w:rFonts w:ascii="DIN-Regular" w:hAnsi="DIN-Regular" w:cs="DIN Offc"/>
              </w:rPr>
            </w:pPr>
            <w:r w:rsidRPr="00EB3200">
              <w:rPr>
                <w:rFonts w:ascii="DIN-Regular" w:hAnsi="DIN-Regular" w:cs="DIN Offc"/>
              </w:rPr>
              <w:t>Bank:</w:t>
            </w:r>
          </w:p>
        </w:tc>
        <w:tc>
          <w:tcPr>
            <w:tcW w:w="8505" w:type="dxa"/>
            <w:vAlign w:val="center"/>
          </w:tcPr>
          <w:p w14:paraId="4FFDF964" w14:textId="763AD185" w:rsidR="001C6881" w:rsidRPr="00EB3200" w:rsidRDefault="00C016C9" w:rsidP="00446711">
            <w:pPr>
              <w:pStyle w:val="LillyFormularfeldgross"/>
              <w:rPr>
                <w:rFonts w:ascii="DIN-Regular" w:hAnsi="DIN-Regular" w:cs="DIN Offc"/>
              </w:rPr>
            </w:pPr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&lt;&lt;Payee_MERC_Bank_Name_MERC&gt;&gt;</w:t>
            </w:r>
          </w:p>
        </w:tc>
      </w:tr>
    </w:tbl>
    <w:p w14:paraId="545693B6" w14:textId="77777777" w:rsidR="00465143" w:rsidRPr="00EB3200" w:rsidRDefault="00465143" w:rsidP="00446711">
      <w:pPr>
        <w:autoSpaceDE w:val="0"/>
        <w:autoSpaceDN w:val="0"/>
        <w:adjustRightInd w:val="0"/>
        <w:spacing w:after="0"/>
        <w:contextualSpacing/>
        <w:rPr>
          <w:rFonts w:ascii="DIN-Regular" w:hAnsi="DIN-Regular" w:cs="DIN Offc"/>
          <w:color w:val="000000" w:themeColor="text1"/>
          <w:lang w:val="de-DE"/>
        </w:rPr>
      </w:pPr>
    </w:p>
    <w:p w14:paraId="08B36274" w14:textId="310CC0CF" w:rsidR="0047501F" w:rsidRPr="00EB3200" w:rsidRDefault="00465143" w:rsidP="00446711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DIN-Regular" w:eastAsia="Times New Roman" w:hAnsi="DIN-Regular" w:cs="DIN Offc"/>
          <w:color w:val="000000" w:themeColor="text1"/>
          <w:lang w:val="de-DE"/>
        </w:rPr>
      </w:pPr>
      <w:r w:rsidRPr="00EB3200">
        <w:rPr>
          <w:rFonts w:ascii="DIN-Regular" w:eastAsia="Times New Roman" w:hAnsi="DIN-Regular" w:cs="DIN Offc"/>
          <w:color w:val="000000" w:themeColor="text1"/>
          <w:lang w:val="de-DE"/>
        </w:rPr>
        <w:t>Unterschrift</w:t>
      </w:r>
      <w:r w:rsidR="0047501F" w:rsidRPr="00EB3200">
        <w:rPr>
          <w:rFonts w:ascii="DIN-Regular" w:eastAsia="Times New Roman" w:hAnsi="DIN-Regular" w:cs="DIN Offc"/>
          <w:color w:val="000000" w:themeColor="text1"/>
          <w:lang w:val="de-DE"/>
        </w:rPr>
        <w:t xml:space="preserve">: </w:t>
      </w:r>
      <w:r w:rsidR="0047501F" w:rsidRPr="00EB3200">
        <w:rPr>
          <w:rFonts w:ascii="DIN-Regular" w:eastAsia="Times New Roman" w:hAnsi="DIN-Regular" w:cs="DIN Offc"/>
          <w:color w:val="000000" w:themeColor="text1"/>
          <w:lang w:val="de-DE"/>
        </w:rPr>
        <w:tab/>
        <w:t xml:space="preserve"> </w:t>
      </w:r>
      <w:r w:rsidR="0047501F" w:rsidRPr="00EB3200">
        <w:rPr>
          <w:rFonts w:ascii="DIN-Regular" w:eastAsia="Times New Roman" w:hAnsi="DIN-Regular" w:cs="DIN Offc"/>
          <w:color w:val="000000" w:themeColor="text1"/>
          <w:lang w:val="de-DE"/>
        </w:rPr>
        <w:tab/>
      </w:r>
      <w:r w:rsidRPr="00EB3200">
        <w:rPr>
          <w:rFonts w:ascii="DIN-Regular" w:eastAsia="Times New Roman" w:hAnsi="DIN-Regular" w:cs="DIN Offc"/>
          <w:color w:val="000000" w:themeColor="text1"/>
          <w:lang w:val="de-DE"/>
        </w:rPr>
        <w:t>Datum</w:t>
      </w:r>
      <w:r w:rsidR="0047501F" w:rsidRPr="00EB3200">
        <w:rPr>
          <w:rFonts w:ascii="DIN-Regular" w:eastAsia="Times New Roman" w:hAnsi="DIN-Regular" w:cs="DIN Offc"/>
          <w:color w:val="000000" w:themeColor="text1"/>
          <w:lang w:val="de-DE"/>
        </w:rPr>
        <w:t xml:space="preserve">: </w:t>
      </w:r>
      <w:r w:rsidR="0047501F" w:rsidRPr="00EB3200">
        <w:rPr>
          <w:rFonts w:ascii="DIN-Regular" w:eastAsia="Times New Roman" w:hAnsi="DIN-Regular" w:cs="DIN Offc"/>
          <w:color w:val="000000" w:themeColor="text1"/>
          <w:lang w:val="de-DE"/>
        </w:rPr>
        <w:tab/>
      </w:r>
    </w:p>
    <w:p w14:paraId="08B36275" w14:textId="77777777" w:rsidR="0047501F" w:rsidRPr="00EB3200" w:rsidRDefault="0047501F" w:rsidP="0047501F">
      <w:pPr>
        <w:tabs>
          <w:tab w:val="left" w:pos="1236"/>
        </w:tabs>
        <w:spacing w:after="0" w:line="240" w:lineRule="auto"/>
        <w:ind w:firstLine="567"/>
        <w:jc w:val="both"/>
        <w:rPr>
          <w:rFonts w:ascii="DIN-Regular" w:eastAsia="Times New Roman" w:hAnsi="DIN-Regular" w:cs="DIN Offc"/>
          <w:color w:val="000000" w:themeColor="text1"/>
          <w:lang w:val="de-DE"/>
        </w:rPr>
      </w:pPr>
    </w:p>
    <w:p w14:paraId="49BEEC68" w14:textId="56B5318A" w:rsidR="00B93AFD" w:rsidRPr="00C00B17" w:rsidRDefault="00164E23" w:rsidP="00BF7D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lang w:val="de-DE"/>
        </w:rPr>
      </w:pPr>
      <w:r w:rsidRPr="00C00B17">
        <w:rPr>
          <w:rFonts w:ascii="Arial" w:hAnsi="Arial" w:cs="Arial"/>
          <w:lang w:val="de-DE"/>
        </w:rPr>
        <w:t>B</w:t>
      </w:r>
      <w:r w:rsidR="008F5111" w:rsidRPr="00C00B17">
        <w:rPr>
          <w:rFonts w:ascii="Arial" w:hAnsi="Arial" w:cs="Arial"/>
          <w:lang w:val="de-DE"/>
        </w:rPr>
        <w:t xml:space="preserve">itte senden </w:t>
      </w:r>
      <w:r w:rsidR="00C00B17" w:rsidRPr="00C00B17">
        <w:rPr>
          <w:rFonts w:ascii="Arial" w:hAnsi="Arial" w:cs="Arial"/>
          <w:lang w:val="de-DE"/>
        </w:rPr>
        <w:t xml:space="preserve">dieses Formular ausgefüllt gemeinsam mit Ihren Originalquittungen </w:t>
      </w:r>
      <w:r w:rsidR="008F5111" w:rsidRPr="00C00B17">
        <w:rPr>
          <w:rFonts w:ascii="Arial" w:hAnsi="Arial" w:cs="Arial"/>
          <w:lang w:val="de-DE"/>
        </w:rPr>
        <w:t xml:space="preserve">an folgende Adresse </w:t>
      </w:r>
      <w:r w:rsidR="00AB26AE" w:rsidRPr="00C00B17">
        <w:rPr>
          <w:rFonts w:ascii="Arial" w:hAnsi="Arial" w:cs="Arial"/>
          <w:lang w:val="de-DE"/>
        </w:rPr>
        <w:t>:</w:t>
      </w:r>
      <w:r w:rsidR="002F6D25" w:rsidRPr="00C00B17">
        <w:rPr>
          <w:rFonts w:ascii="Arial" w:hAnsi="Arial" w:cs="Arial"/>
          <w:lang w:val="de-DE"/>
        </w:rPr>
        <w:t xml:space="preserve"> </w:t>
      </w:r>
      <w:r w:rsidRPr="00C00B17">
        <w:rPr>
          <w:rFonts w:ascii="Arial" w:hAnsi="Arial" w:cs="Arial"/>
          <w:lang w:val="de-DE"/>
        </w:rPr>
        <w:br/>
      </w:r>
      <w:r w:rsidR="00363F99" w:rsidRPr="00C00B17">
        <w:rPr>
          <w:rFonts w:ascii="Arial" w:hAnsi="Arial" w:cs="Arial"/>
          <w:b/>
          <w:lang w:val="de-CH"/>
        </w:rPr>
        <w:t xml:space="preserve">Eli Lilly </w:t>
      </w:r>
      <w:r w:rsidR="00AC47CE" w:rsidRPr="00C00B17">
        <w:rPr>
          <w:rFonts w:ascii="Arial" w:hAnsi="Arial" w:cs="Arial"/>
          <w:b/>
          <w:lang w:val="de-CH"/>
        </w:rPr>
        <w:t>(</w:t>
      </w:r>
      <w:r w:rsidR="00363F99" w:rsidRPr="00C00B17">
        <w:rPr>
          <w:rFonts w:ascii="Arial" w:hAnsi="Arial" w:cs="Arial"/>
          <w:b/>
          <w:lang w:val="de-CH"/>
        </w:rPr>
        <w:t>Suisse</w:t>
      </w:r>
      <w:r w:rsidR="00AC47CE" w:rsidRPr="00C00B17">
        <w:rPr>
          <w:rFonts w:ascii="Arial" w:hAnsi="Arial" w:cs="Arial"/>
          <w:b/>
          <w:lang w:val="de-CH"/>
        </w:rPr>
        <w:t>)</w:t>
      </w:r>
      <w:r w:rsidR="00363F99" w:rsidRPr="00C00B17">
        <w:rPr>
          <w:rFonts w:ascii="Arial" w:hAnsi="Arial" w:cs="Arial"/>
          <w:b/>
          <w:lang w:val="de-CH"/>
        </w:rPr>
        <w:t xml:space="preserve"> SA, Chemin des Coquelicots 16, CH-1214 Vernier /Genf </w:t>
      </w:r>
    </w:p>
    <w:p w14:paraId="05425BE2" w14:textId="13B15E8F" w:rsidR="00B93AFD" w:rsidRPr="005E5D61" w:rsidRDefault="00B93AFD" w:rsidP="00B93AFD">
      <w:pPr>
        <w:pStyle w:val="Header"/>
        <w:tabs>
          <w:tab w:val="left" w:pos="709"/>
        </w:tabs>
        <w:ind w:left="1134" w:hanging="1134"/>
        <w:jc w:val="both"/>
        <w:rPr>
          <w:rFonts w:ascii="Arial" w:hAnsi="Arial" w:cs="Arial"/>
          <w:bCs/>
          <w:sz w:val="14"/>
          <w:szCs w:val="14"/>
          <w:lang w:val="de-DE"/>
        </w:rPr>
      </w:pPr>
      <w:r w:rsidRPr="005E5D61">
        <w:rPr>
          <w:rFonts w:ascii="Arial" w:hAnsi="Arial" w:cs="Arial"/>
          <w:b/>
          <w:sz w:val="14"/>
          <w:szCs w:val="14"/>
          <w:lang w:val="de-DE"/>
        </w:rPr>
        <w:t>Info:</w:t>
      </w:r>
      <w:r w:rsidRPr="005E5D61">
        <w:rPr>
          <w:rFonts w:ascii="Arial" w:hAnsi="Arial" w:cs="Arial"/>
          <w:b/>
          <w:sz w:val="14"/>
          <w:szCs w:val="14"/>
          <w:lang w:val="de-DE"/>
        </w:rPr>
        <w:tab/>
      </w:r>
      <w:r w:rsidRPr="005E5D61">
        <w:rPr>
          <w:rFonts w:ascii="Arial" w:hAnsi="Arial" w:cs="Arial"/>
          <w:bCs/>
          <w:sz w:val="14"/>
          <w:szCs w:val="14"/>
          <w:lang w:val="de-DE"/>
        </w:rPr>
        <w:t>1.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  <w:t xml:space="preserve">In Übereinstimmung mit den Swissmedic Richtlinien (Swissmedic Journal 1/2006, § IV 3.5 b) und dem Schweizer Pharmakodex </w:t>
      </w:r>
      <w:r w:rsidR="00AC47CE">
        <w:rPr>
          <w:rFonts w:ascii="Arial" w:hAnsi="Arial" w:cs="Arial"/>
          <w:bCs/>
          <w:sz w:val="14"/>
          <w:szCs w:val="14"/>
          <w:lang w:val="de-DE"/>
        </w:rPr>
        <w:t xml:space="preserve">vom </w:t>
      </w:r>
      <w:r>
        <w:rPr>
          <w:rFonts w:ascii="Arial" w:hAnsi="Arial" w:cs="Arial"/>
          <w:bCs/>
          <w:sz w:val="14"/>
          <w:szCs w:val="14"/>
          <w:lang w:val="de-DE"/>
        </w:rPr>
        <w:t xml:space="preserve">6. September 2013 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(Art. </w:t>
      </w:r>
      <w:r>
        <w:rPr>
          <w:rFonts w:ascii="Arial" w:hAnsi="Arial" w:cs="Arial"/>
          <w:bCs/>
          <w:sz w:val="14"/>
          <w:szCs w:val="14"/>
          <w:lang w:val="de-DE"/>
        </w:rPr>
        <w:t>33</w:t>
      </w:r>
      <w:r w:rsidRPr="005E5D61">
        <w:rPr>
          <w:rFonts w:ascii="Arial" w:hAnsi="Arial" w:cs="Arial"/>
          <w:bCs/>
          <w:sz w:val="14"/>
          <w:szCs w:val="14"/>
          <w:lang w:val="de-DE"/>
        </w:rPr>
        <w:t>) wird den Teilnehmern mit einem FMH-Titel eine Kostenbeteilung von 33% und den Ärzten in Ausbildung sowie Krankenschwestern 20% zu Lasten gelegt. Dieser Beitrag wird pauschal berechnet.</w:t>
      </w:r>
    </w:p>
    <w:p w14:paraId="5DCB99E8" w14:textId="77777777" w:rsidR="00B93AFD" w:rsidRPr="005E5D61" w:rsidRDefault="00B93AFD" w:rsidP="00B93AFD">
      <w:pPr>
        <w:pStyle w:val="Header"/>
        <w:tabs>
          <w:tab w:val="left" w:pos="720"/>
        </w:tabs>
        <w:ind w:left="1134" w:hanging="684"/>
        <w:jc w:val="both"/>
        <w:rPr>
          <w:rFonts w:ascii="Arial" w:hAnsi="Arial" w:cs="Arial"/>
          <w:bCs/>
          <w:sz w:val="14"/>
          <w:szCs w:val="14"/>
          <w:lang w:val="de-DE"/>
        </w:rPr>
      </w:pPr>
      <w:r w:rsidRPr="005E5D61">
        <w:rPr>
          <w:rFonts w:ascii="Arial" w:hAnsi="Arial" w:cs="Arial"/>
          <w:bCs/>
          <w:sz w:val="14"/>
          <w:szCs w:val="14"/>
          <w:lang w:val="de-DE"/>
        </w:rPr>
        <w:tab/>
        <w:t>2.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  <w:t xml:space="preserve">Lilly organisiert die Kongressregistrierung, An- und Abreise sowie den Hotelaufenthalt für den Kongressteilnehmer. </w:t>
      </w:r>
      <w:r w:rsidRPr="005E5D61">
        <w:rPr>
          <w:rFonts w:ascii="Arial" w:hAnsi="Arial" w:cs="Arial"/>
          <w:b/>
          <w:bCs/>
          <w:sz w:val="14"/>
          <w:szCs w:val="14"/>
          <w:lang w:val="de-DE"/>
        </w:rPr>
        <w:t>Registrierungen, Flug</w:t>
      </w:r>
      <w:r>
        <w:rPr>
          <w:rFonts w:ascii="Arial" w:hAnsi="Arial" w:cs="Arial"/>
          <w:b/>
          <w:bCs/>
          <w:sz w:val="14"/>
          <w:szCs w:val="14"/>
          <w:lang w:val="de-DE"/>
        </w:rPr>
        <w:t>- und Zug</w:t>
      </w:r>
      <w:r w:rsidRPr="005E5D61">
        <w:rPr>
          <w:rFonts w:ascii="Arial" w:hAnsi="Arial" w:cs="Arial"/>
          <w:b/>
          <w:bCs/>
          <w:sz w:val="14"/>
          <w:szCs w:val="14"/>
          <w:lang w:val="de-DE"/>
        </w:rPr>
        <w:t>tickets oder Hotelübernachtungen, welche vom Teilnehmer selbst bezahlt wurden,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 </w:t>
      </w:r>
      <w:r w:rsidRPr="005E5D61">
        <w:rPr>
          <w:rFonts w:ascii="Arial" w:hAnsi="Arial" w:cs="Arial"/>
          <w:b/>
          <w:bCs/>
          <w:sz w:val="14"/>
          <w:szCs w:val="14"/>
          <w:lang w:val="de-DE"/>
        </w:rPr>
        <w:t>können von Lilly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 </w:t>
      </w:r>
      <w:r w:rsidRPr="005E5D61">
        <w:rPr>
          <w:rFonts w:ascii="Arial" w:hAnsi="Arial" w:cs="Arial"/>
          <w:b/>
          <w:bCs/>
          <w:sz w:val="14"/>
          <w:szCs w:val="14"/>
          <w:lang w:val="de-DE"/>
        </w:rPr>
        <w:t>nicht rückerstattet werden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. Ausnahme: Lokale Transfers, gegebenenfalls </w:t>
      </w:r>
      <w:r>
        <w:rPr>
          <w:rFonts w:ascii="Arial" w:hAnsi="Arial" w:cs="Arial"/>
          <w:bCs/>
          <w:sz w:val="14"/>
          <w:szCs w:val="14"/>
          <w:lang w:val="de-DE"/>
        </w:rPr>
        <w:t>Auto</w:t>
      </w:r>
      <w:r w:rsidRPr="005E5D61">
        <w:rPr>
          <w:rFonts w:ascii="Arial" w:hAnsi="Arial" w:cs="Arial"/>
          <w:bCs/>
          <w:sz w:val="14"/>
          <w:szCs w:val="14"/>
          <w:lang w:val="de-DE"/>
        </w:rPr>
        <w:t>pauschale (0.79 CHF/km, max. CHF 500) und andere von Lilly bestätigte</w:t>
      </w:r>
      <w:r>
        <w:rPr>
          <w:rFonts w:ascii="Arial" w:hAnsi="Arial" w:cs="Arial"/>
          <w:bCs/>
          <w:sz w:val="14"/>
          <w:szCs w:val="14"/>
          <w:lang w:val="de-DE"/>
        </w:rPr>
        <w:t>,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 angemessene Ausgaben gegen Vorlage der Originalquittung.</w:t>
      </w:r>
    </w:p>
    <w:p w14:paraId="66DC4AF2" w14:textId="77777777" w:rsidR="00B93AFD" w:rsidRPr="005E5D61" w:rsidRDefault="00B93AFD" w:rsidP="00B93AFD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de-DE"/>
        </w:rPr>
      </w:pPr>
      <w:r w:rsidRPr="005E5D61">
        <w:rPr>
          <w:rFonts w:ascii="Arial" w:hAnsi="Arial" w:cs="Arial"/>
          <w:bCs/>
          <w:sz w:val="14"/>
          <w:szCs w:val="14"/>
          <w:lang w:val="de-DE"/>
        </w:rPr>
        <w:tab/>
        <w:t xml:space="preserve">3. 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  <w:t>Alle Kosten, die in Verbindung mit einer Begleitperson stehen, sowie zusätzliche Hotelnächte sind vom Teilnehmer zu tragen</w:t>
      </w:r>
      <w:r>
        <w:rPr>
          <w:rFonts w:ascii="Arial" w:hAnsi="Arial" w:cs="Arial"/>
          <w:bCs/>
          <w:sz w:val="14"/>
          <w:szCs w:val="14"/>
          <w:lang w:val="de-DE"/>
        </w:rPr>
        <w:t xml:space="preserve"> und direkt an den Veranstalter/Hotel zu begleichen</w:t>
      </w:r>
      <w:r w:rsidRPr="005E5D61">
        <w:rPr>
          <w:rFonts w:ascii="Arial" w:hAnsi="Arial" w:cs="Arial"/>
          <w:bCs/>
          <w:sz w:val="14"/>
          <w:szCs w:val="14"/>
          <w:lang w:val="de-DE"/>
        </w:rPr>
        <w:t>. Zugtickets/Flugtickets für Begleitpersonen müssen vom Teilnehmer organisiert werden.</w:t>
      </w:r>
    </w:p>
    <w:sectPr w:rsidR="00B93AFD" w:rsidRPr="005E5D61" w:rsidSect="002E1F0A">
      <w:headerReference w:type="default" r:id="rId12"/>
      <w:headerReference w:type="first" r:id="rId13"/>
      <w:pgSz w:w="12240" w:h="15840"/>
      <w:pgMar w:top="720" w:right="720" w:bottom="720" w:left="720" w:header="73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838DE" w14:textId="77777777" w:rsidR="00A33657" w:rsidRDefault="00A33657">
      <w:pPr>
        <w:spacing w:after="0" w:line="240" w:lineRule="auto"/>
      </w:pPr>
      <w:r>
        <w:separator/>
      </w:r>
    </w:p>
  </w:endnote>
  <w:endnote w:type="continuationSeparator" w:id="0">
    <w:p w14:paraId="3C610451" w14:textId="77777777" w:rsidR="00A33657" w:rsidRDefault="00A33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Medium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8A7A6" w14:textId="77777777" w:rsidR="00A33657" w:rsidRDefault="00A33657">
      <w:pPr>
        <w:spacing w:after="0" w:line="240" w:lineRule="auto"/>
      </w:pPr>
      <w:r>
        <w:separator/>
      </w:r>
    </w:p>
  </w:footnote>
  <w:footnote w:type="continuationSeparator" w:id="0">
    <w:p w14:paraId="47B9D0F5" w14:textId="77777777" w:rsidR="00A33657" w:rsidRDefault="00A33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4465A" w14:textId="4D25AFF5" w:rsidR="00730E68" w:rsidRDefault="00730E68">
    <w:pPr>
      <w:pStyle w:val="Header"/>
    </w:pPr>
  </w:p>
  <w:p w14:paraId="1E3CFE9F" w14:textId="77777777" w:rsidR="00446711" w:rsidRDefault="004467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79293" w14:textId="0576C14A" w:rsidR="00291612" w:rsidRDefault="002E1F0A">
    <w:pPr>
      <w:pStyle w:val="Header"/>
    </w:pPr>
    <w:r w:rsidRPr="00291612">
      <w:rPr>
        <w:noProof/>
      </w:rPr>
      <w:drawing>
        <wp:anchor distT="0" distB="0" distL="114300" distR="114300" simplePos="0" relativeHeight="251659264" behindDoc="1" locked="0" layoutInCell="1" allowOverlap="1" wp14:anchorId="7D28DD14" wp14:editId="53743725">
          <wp:simplePos x="0" y="0"/>
          <wp:positionH relativeFrom="page">
            <wp:posOffset>6214625</wp:posOffset>
          </wp:positionH>
          <wp:positionV relativeFrom="page">
            <wp:posOffset>220345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1612" w:rsidRPr="0029161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10177C" wp14:editId="37E1E3EA">
              <wp:simplePos x="0" y="0"/>
              <wp:positionH relativeFrom="column">
                <wp:posOffset>5696327</wp:posOffset>
              </wp:positionH>
              <wp:positionV relativeFrom="paragraph">
                <wp:posOffset>380365</wp:posOffset>
              </wp:positionV>
              <wp:extent cx="158166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66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F870475" w14:textId="77777777" w:rsidR="00291612" w:rsidRPr="00144A7A" w:rsidRDefault="00291612" w:rsidP="00291612">
                          <w:pPr>
                            <w:spacing w:after="160"/>
                            <w:rPr>
                              <w:rFonts w:ascii="DIN-Bold" w:hAnsi="DIN-Bold"/>
                            </w:rPr>
                          </w:pPr>
                          <w:r w:rsidRPr="00144A7A">
                            <w:rPr>
                              <w:rFonts w:ascii="DIN-Bold" w:hAnsi="DIN-Bold"/>
                            </w:rPr>
                            <w:t>Eli Lilly (Suisse) SA</w:t>
                          </w:r>
                        </w:p>
                        <w:p w14:paraId="69C2C21C" w14:textId="77777777" w:rsidR="00291612" w:rsidRPr="00350CDA" w:rsidRDefault="00291612" w:rsidP="00291612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Chemin des Coquelicots 16</w:t>
                          </w:r>
                        </w:p>
                        <w:p w14:paraId="6F9DA28E" w14:textId="77777777" w:rsidR="00291612" w:rsidRDefault="00291612" w:rsidP="00291612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Vernier/Genf</w:t>
                          </w:r>
                        </w:p>
                        <w:p w14:paraId="0D72217E" w14:textId="77777777" w:rsidR="00291612" w:rsidRDefault="00291612" w:rsidP="00291612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</w:p>
                        <w:p w14:paraId="39C4E7EF" w14:textId="77777777" w:rsidR="00883A53" w:rsidRDefault="00883A53" w:rsidP="00291612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883A53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16026EC9" w14:textId="520296B6" w:rsidR="00291612" w:rsidRDefault="00291612" w:rsidP="00291612">
                          <w:pPr>
                            <w:spacing w:after="0" w:line="240" w:lineRule="auto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8.55pt;margin-top:29.95pt;width:124.5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" filled="f" stroked="f">
              <v:path arrowok="t"/>
              <v:textbox>
                <w:txbxContent>
                  <w:p w14:paraId="2F870475" w14:textId="77777777" w:rsidR="00291612" w:rsidRPr="00144A7A" w:rsidRDefault="00291612" w:rsidP="00291612">
                    <w:pPr>
                      <w:spacing w:after="160"/>
                      <w:rPr>
                        <w:rFonts w:ascii="DIN-Bold" w:hAnsi="DIN-Bold"/>
                      </w:rPr>
                    </w:pPr>
                    <w:r w:rsidRPr="00144A7A">
                      <w:rPr>
                        <w:rFonts w:ascii="DIN-Bold" w:hAnsi="DIN-Bold"/>
                      </w:rPr>
                      <w:t>Eli Lilly (Suisse) SA</w:t>
                    </w:r>
                  </w:p>
                  <w:p w14:paraId="69C2C21C" w14:textId="77777777" w:rsidR="00291612" w:rsidRPr="00350CDA" w:rsidRDefault="00291612" w:rsidP="00291612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350CDA">
                      <w:rPr>
                        <w:rFonts w:ascii="DIN-Regular" w:hAnsi="DIN-Regular"/>
                        <w:sz w:val="16"/>
                        <w:szCs w:val="16"/>
                      </w:rPr>
                      <w:t>Chemin des Coquelicots 16</w:t>
                    </w:r>
                  </w:p>
                  <w:p w14:paraId="6F9DA28E" w14:textId="77777777" w:rsidR="00291612" w:rsidRDefault="00291612" w:rsidP="00291612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Vernier/Genf</w:t>
                    </w:r>
                  </w:p>
                  <w:p w14:paraId="0D72217E" w14:textId="77777777" w:rsidR="00291612" w:rsidRDefault="00291612" w:rsidP="00291612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</w:p>
                  <w:p w14:paraId="39C4E7EF" w14:textId="77777777" w:rsidR="00883A53" w:rsidRDefault="00883A53" w:rsidP="00291612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883A53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16026EC9" w14:textId="520296B6" w:rsidR="00291612" w:rsidRDefault="00291612" w:rsidP="00291612">
                    <w:pPr>
                      <w:spacing w:after="0" w:line="240" w:lineRule="auto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85907"/>
    <w:rsid w:val="00092D1F"/>
    <w:rsid w:val="000A4112"/>
    <w:rsid w:val="000E716D"/>
    <w:rsid w:val="00101DB6"/>
    <w:rsid w:val="00164E23"/>
    <w:rsid w:val="001849AC"/>
    <w:rsid w:val="001A2762"/>
    <w:rsid w:val="001B7334"/>
    <w:rsid w:val="001C159D"/>
    <w:rsid w:val="001C6881"/>
    <w:rsid w:val="00217C61"/>
    <w:rsid w:val="00250358"/>
    <w:rsid w:val="00254BAF"/>
    <w:rsid w:val="00273816"/>
    <w:rsid w:val="00290944"/>
    <w:rsid w:val="00291612"/>
    <w:rsid w:val="002E1F0A"/>
    <w:rsid w:val="002F6D25"/>
    <w:rsid w:val="00363F99"/>
    <w:rsid w:val="00446711"/>
    <w:rsid w:val="00465143"/>
    <w:rsid w:val="0047501F"/>
    <w:rsid w:val="004F10C9"/>
    <w:rsid w:val="004F7019"/>
    <w:rsid w:val="00511A21"/>
    <w:rsid w:val="0051442F"/>
    <w:rsid w:val="00544CF4"/>
    <w:rsid w:val="00570A42"/>
    <w:rsid w:val="005B2CC9"/>
    <w:rsid w:val="00606F90"/>
    <w:rsid w:val="006128A2"/>
    <w:rsid w:val="006351E6"/>
    <w:rsid w:val="00667E4D"/>
    <w:rsid w:val="0067478F"/>
    <w:rsid w:val="006B41DF"/>
    <w:rsid w:val="006B7FAF"/>
    <w:rsid w:val="00730E68"/>
    <w:rsid w:val="00737150"/>
    <w:rsid w:val="0078783C"/>
    <w:rsid w:val="007C5217"/>
    <w:rsid w:val="007D2803"/>
    <w:rsid w:val="00820FC6"/>
    <w:rsid w:val="00835967"/>
    <w:rsid w:val="0087488C"/>
    <w:rsid w:val="00883A53"/>
    <w:rsid w:val="008B46AE"/>
    <w:rsid w:val="008C3101"/>
    <w:rsid w:val="008F5111"/>
    <w:rsid w:val="00923E10"/>
    <w:rsid w:val="00943710"/>
    <w:rsid w:val="00944F05"/>
    <w:rsid w:val="00965D0F"/>
    <w:rsid w:val="009A5F99"/>
    <w:rsid w:val="009C07CE"/>
    <w:rsid w:val="00A24350"/>
    <w:rsid w:val="00A33657"/>
    <w:rsid w:val="00A8145B"/>
    <w:rsid w:val="00A82A1E"/>
    <w:rsid w:val="00AB26AE"/>
    <w:rsid w:val="00AB332E"/>
    <w:rsid w:val="00AC47CE"/>
    <w:rsid w:val="00AC4AB6"/>
    <w:rsid w:val="00B3576C"/>
    <w:rsid w:val="00B93AFD"/>
    <w:rsid w:val="00BF33D5"/>
    <w:rsid w:val="00BF7D3A"/>
    <w:rsid w:val="00C00B17"/>
    <w:rsid w:val="00C016C9"/>
    <w:rsid w:val="00C3083B"/>
    <w:rsid w:val="00CB3411"/>
    <w:rsid w:val="00CE04F8"/>
    <w:rsid w:val="00DA5356"/>
    <w:rsid w:val="00DE365D"/>
    <w:rsid w:val="00E23B1F"/>
    <w:rsid w:val="00E42438"/>
    <w:rsid w:val="00E86728"/>
    <w:rsid w:val="00EB3200"/>
    <w:rsid w:val="00EC10E9"/>
    <w:rsid w:val="00ED3C5F"/>
    <w:rsid w:val="00EF7265"/>
    <w:rsid w:val="00F01AE7"/>
    <w:rsid w:val="00F249B5"/>
    <w:rsid w:val="00F77C1F"/>
    <w:rsid w:val="00FC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8B36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730E68"/>
    <w:pPr>
      <w:spacing w:after="0" w:line="360" w:lineRule="exact"/>
      <w:ind w:left="1987"/>
    </w:pPr>
    <w:rPr>
      <w:rFonts w:ascii="DIN-Medium" w:eastAsia="Times New Roman" w:hAnsi="DIN-Medium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730E68"/>
    <w:pPr>
      <w:spacing w:after="0"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rsid w:val="00730E68"/>
    <w:pPr>
      <w:spacing w:after="0" w:line="280" w:lineRule="exact"/>
      <w:ind w:left="1980"/>
    </w:pPr>
    <w:rPr>
      <w:rFonts w:ascii="Celeste" w:eastAsia="Times New Roman" w:hAnsi="Celeste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30E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0E68"/>
  </w:style>
  <w:style w:type="table" w:styleId="TableGrid">
    <w:name w:val="Table Grid"/>
    <w:basedOn w:val="TableNormal"/>
    <w:uiPriority w:val="59"/>
    <w:rsid w:val="004F7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730E68"/>
    <w:pPr>
      <w:spacing w:after="0" w:line="360" w:lineRule="exact"/>
      <w:ind w:left="1987"/>
    </w:pPr>
    <w:rPr>
      <w:rFonts w:ascii="DIN-Medium" w:eastAsia="Times New Roman" w:hAnsi="DIN-Medium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730E68"/>
    <w:pPr>
      <w:spacing w:after="0"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rsid w:val="00730E68"/>
    <w:pPr>
      <w:spacing w:after="0" w:line="280" w:lineRule="exact"/>
      <w:ind w:left="1980"/>
    </w:pPr>
    <w:rPr>
      <w:rFonts w:ascii="Celeste" w:eastAsia="Times New Roman" w:hAnsi="Celeste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30E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0E68"/>
  </w:style>
  <w:style w:type="table" w:styleId="TableGrid">
    <w:name w:val="Table Grid"/>
    <w:basedOn w:val="TableNormal"/>
    <w:uiPriority w:val="59"/>
    <w:rsid w:val="004F7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5E656-1C28-4C94-999D-DE91F243BEC8}"/>
</file>

<file path=customXml/itemProps2.xml><?xml version="1.0" encoding="utf-8"?>
<ds:datastoreItem xmlns:ds="http://schemas.openxmlformats.org/officeDocument/2006/customXml" ds:itemID="{16D8ACDF-0DB2-4200-A240-B18C68AA1F56}"/>
</file>

<file path=customXml/itemProps3.xml><?xml version="1.0" encoding="utf-8"?>
<ds:datastoreItem xmlns:ds="http://schemas.openxmlformats.org/officeDocument/2006/customXml" ds:itemID="{13CE4E53-60C7-4907-893A-D70629884D7E}"/>
</file>

<file path=customXml/itemProps4.xml><?xml version="1.0" encoding="utf-8"?>
<ds:datastoreItem xmlns:ds="http://schemas.openxmlformats.org/officeDocument/2006/customXml" ds:itemID="{622BCCC0-D1D5-41F3-BCF9-25FA2B9A13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Sarra Emche</cp:lastModifiedBy>
  <cp:revision>7</cp:revision>
  <dcterms:created xsi:type="dcterms:W3CDTF">2014-07-15T08:13:00Z</dcterms:created>
  <dcterms:modified xsi:type="dcterms:W3CDTF">2014-08-18T15:36:00Z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