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D9A78" w14:textId="6C978444" w:rsidR="001E5334" w:rsidRPr="0023218F" w:rsidRDefault="001E5334" w:rsidP="001E5334">
      <w:pPr>
        <w:rPr>
          <w:rFonts w:ascii="Arial" w:hAnsi="Arial" w:cs="Arial"/>
          <w:lang w:val="cs-CZ"/>
          <w:rPrChange w:id="0" w:author="Author">
            <w:rPr>
              <w:lang w:val="cs-CZ"/>
            </w:rPr>
          </w:rPrChange>
        </w:rPr>
      </w:pPr>
      <w:r w:rsidRPr="0023218F">
        <w:rPr>
          <w:rFonts w:ascii="Arial" w:hAnsi="Arial" w:cs="Arial"/>
          <w:lang w:val="cs-CZ"/>
          <w:rPrChange w:id="1" w:author="Author">
            <w:rPr>
              <w:lang w:val="cs-CZ"/>
            </w:rPr>
          </w:rPrChange>
        </w:rPr>
        <w:t xml:space="preserve">Příloha (pokud </w:t>
      </w:r>
      <w:r w:rsidR="002F1BBB" w:rsidRPr="0023218F">
        <w:rPr>
          <w:rFonts w:ascii="Arial" w:hAnsi="Arial" w:cs="Arial"/>
          <w:lang w:val="cs-CZ"/>
          <w:rPrChange w:id="2" w:author="Author">
            <w:rPr>
              <w:lang w:val="cs-CZ"/>
            </w:rPr>
          </w:rPrChange>
        </w:rPr>
        <w:t>j</w:t>
      </w:r>
      <w:r w:rsidRPr="0023218F">
        <w:rPr>
          <w:rFonts w:ascii="Arial" w:hAnsi="Arial" w:cs="Arial"/>
          <w:lang w:val="cs-CZ"/>
          <w:rPrChange w:id="3" w:author="Author">
            <w:rPr>
              <w:lang w:val="cs-CZ"/>
            </w:rPr>
          </w:rPrChange>
        </w:rPr>
        <w:t xml:space="preserve">e </w:t>
      </w:r>
      <w:r w:rsidR="002F1BBB" w:rsidRPr="0023218F">
        <w:rPr>
          <w:rFonts w:ascii="Arial" w:hAnsi="Arial" w:cs="Arial"/>
          <w:lang w:val="cs-CZ"/>
          <w:rPrChange w:id="4" w:author="Author">
            <w:rPr>
              <w:lang w:val="cs-CZ"/>
            </w:rPr>
          </w:rPrChange>
        </w:rPr>
        <w:t>relevantní</w:t>
      </w:r>
      <w:r w:rsidRPr="0023218F">
        <w:rPr>
          <w:rFonts w:ascii="Arial" w:hAnsi="Arial" w:cs="Arial"/>
          <w:lang w:val="cs-CZ"/>
          <w:rPrChange w:id="5" w:author="Author">
            <w:rPr>
              <w:lang w:val="cs-CZ"/>
            </w:rPr>
          </w:rPrChange>
        </w:rPr>
        <w:t>)</w:t>
      </w:r>
    </w:p>
    <w:bookmarkStart w:id="6" w:name="_GoBack"/>
    <w:p w14:paraId="128BA3D8" w14:textId="21E4C6EA" w:rsidR="001E5334" w:rsidRPr="0023218F" w:rsidRDefault="00557A75" w:rsidP="001E5334">
      <w:pPr>
        <w:rPr>
          <w:rFonts w:ascii="Arial" w:hAnsi="Arial" w:cs="Arial"/>
          <w:b/>
          <w:bCs/>
          <w:sz w:val="24"/>
          <w:szCs w:val="24"/>
          <w:u w:val="single"/>
          <w:lang w:val="cs-CZ"/>
          <w:rPrChange w:id="7" w:author="Author">
            <w:rPr>
              <w:b/>
              <w:bCs/>
              <w:u w:val="single"/>
              <w:lang w:val="cs-CZ"/>
            </w:rPr>
          </w:rPrChange>
        </w:rPr>
      </w:pPr>
      <w:r w:rsidRPr="0023218F">
        <w:rPr>
          <w:rFonts w:ascii="Arial" w:hAnsi="Arial" w:cs="Arial"/>
          <w:noProof/>
          <w:sz w:val="24"/>
          <w:szCs w:val="24"/>
          <w:lang w:val="en-IE" w:eastAsia="en-IE"/>
          <w:rPrChange w:id="8" w:author="Author">
            <w:rPr>
              <w:noProof/>
              <w:lang w:val="en-IE" w:eastAsia="en-IE"/>
            </w:rPr>
          </w:rPrChange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D5511F6" wp14:editId="60AFC09B">
                <wp:simplePos x="0" y="0"/>
                <wp:positionH relativeFrom="column">
                  <wp:posOffset>0</wp:posOffset>
                </wp:positionH>
                <wp:positionV relativeFrom="paragraph">
                  <wp:posOffset>481965</wp:posOffset>
                </wp:positionV>
                <wp:extent cx="5935345" cy="0"/>
                <wp:effectExtent l="0" t="19050" r="27305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534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7.95pt" to="467.3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" strokeweight="4.5pt">
                <v:stroke linestyle="thinThick"/>
              </v:line>
            </w:pict>
          </mc:Fallback>
        </mc:AlternateContent>
      </w:r>
      <w:r w:rsidR="001E5334" w:rsidRPr="0023218F">
        <w:rPr>
          <w:rFonts w:ascii="Arial" w:hAnsi="Arial" w:cs="Arial"/>
          <w:b/>
          <w:bCs/>
          <w:sz w:val="24"/>
          <w:szCs w:val="24"/>
          <w:u w:val="single"/>
          <w:lang w:val="cs-CZ"/>
          <w:rPrChange w:id="9" w:author="Author">
            <w:rPr>
              <w:b/>
              <w:bCs/>
              <w:u w:val="single"/>
              <w:lang w:val="cs-CZ"/>
            </w:rPr>
          </w:rPrChange>
        </w:rPr>
        <w:t xml:space="preserve">Formulář </w:t>
      </w:r>
      <w:r w:rsidR="002F1BBB" w:rsidRPr="0023218F">
        <w:rPr>
          <w:rFonts w:ascii="Arial" w:hAnsi="Arial" w:cs="Arial"/>
          <w:b/>
          <w:bCs/>
          <w:sz w:val="24"/>
          <w:szCs w:val="24"/>
          <w:u w:val="single"/>
          <w:lang w:val="cs-CZ"/>
          <w:rPrChange w:id="10" w:author="Author">
            <w:rPr>
              <w:b/>
              <w:bCs/>
              <w:u w:val="single"/>
              <w:lang w:val="cs-CZ"/>
            </w:rPr>
          </w:rPrChange>
        </w:rPr>
        <w:t xml:space="preserve">pro udělení </w:t>
      </w:r>
      <w:r w:rsidR="001E5334" w:rsidRPr="0023218F">
        <w:rPr>
          <w:rFonts w:ascii="Arial" w:hAnsi="Arial" w:cs="Arial"/>
          <w:b/>
          <w:bCs/>
          <w:sz w:val="24"/>
          <w:szCs w:val="24"/>
          <w:u w:val="single"/>
          <w:lang w:val="cs-CZ"/>
          <w:rPrChange w:id="11" w:author="Author">
            <w:rPr>
              <w:b/>
              <w:bCs/>
              <w:u w:val="single"/>
              <w:lang w:val="cs-CZ"/>
            </w:rPr>
          </w:rPrChange>
        </w:rPr>
        <w:t>souhlasu s vedením rozhovorů, pořizování</w:t>
      </w:r>
      <w:r w:rsidR="008A40ED" w:rsidRPr="0023218F">
        <w:rPr>
          <w:rFonts w:ascii="Arial" w:hAnsi="Arial" w:cs="Arial"/>
          <w:b/>
          <w:bCs/>
          <w:sz w:val="24"/>
          <w:szCs w:val="24"/>
          <w:u w:val="single"/>
          <w:lang w:val="cs-CZ"/>
          <w:rPrChange w:id="12" w:author="Author">
            <w:rPr>
              <w:b/>
              <w:bCs/>
              <w:u w:val="single"/>
              <w:lang w:val="cs-CZ"/>
            </w:rPr>
          </w:rPrChange>
        </w:rPr>
        <w:t>m</w:t>
      </w:r>
      <w:r w:rsidR="001E5334" w:rsidRPr="0023218F">
        <w:rPr>
          <w:rFonts w:ascii="Arial" w:hAnsi="Arial" w:cs="Arial"/>
          <w:b/>
          <w:bCs/>
          <w:sz w:val="24"/>
          <w:szCs w:val="24"/>
          <w:u w:val="single"/>
          <w:lang w:val="cs-CZ"/>
          <w:rPrChange w:id="13" w:author="Author">
            <w:rPr>
              <w:b/>
              <w:bCs/>
              <w:u w:val="single"/>
              <w:lang w:val="cs-CZ"/>
            </w:rPr>
          </w:rPrChange>
        </w:rPr>
        <w:t xml:space="preserve"> fotografií a videonahrávek </w:t>
      </w:r>
      <w:r w:rsidR="002F1BBB" w:rsidRPr="0023218F">
        <w:rPr>
          <w:rFonts w:ascii="Arial" w:hAnsi="Arial" w:cs="Arial"/>
          <w:b/>
          <w:bCs/>
          <w:sz w:val="24"/>
          <w:szCs w:val="24"/>
          <w:u w:val="single"/>
          <w:lang w:val="cs-CZ"/>
          <w:rPrChange w:id="14" w:author="Author">
            <w:rPr>
              <w:b/>
              <w:bCs/>
              <w:u w:val="single"/>
              <w:lang w:val="cs-CZ"/>
            </w:rPr>
          </w:rPrChange>
        </w:rPr>
        <w:t xml:space="preserve">a zproštění odpovědnosti </w:t>
      </w:r>
      <w:r w:rsidR="001E5334" w:rsidRPr="0023218F">
        <w:rPr>
          <w:rFonts w:ascii="Arial" w:hAnsi="Arial" w:cs="Arial"/>
          <w:b/>
          <w:bCs/>
          <w:sz w:val="24"/>
          <w:szCs w:val="24"/>
          <w:u w:val="single"/>
          <w:lang w:val="cs-CZ"/>
          <w:rPrChange w:id="15" w:author="Author">
            <w:rPr>
              <w:b/>
              <w:bCs/>
              <w:u w:val="single"/>
              <w:lang w:val="cs-CZ"/>
            </w:rPr>
          </w:rPrChange>
        </w:rPr>
        <w:t>(mezinárodní)</w:t>
      </w:r>
    </w:p>
    <w:bookmarkEnd w:id="6"/>
    <w:p w14:paraId="12195C6E" w14:textId="63A44A99" w:rsidR="001E5334" w:rsidRPr="0023218F" w:rsidRDefault="001E5334" w:rsidP="001E5334">
      <w:pPr>
        <w:pStyle w:val="BodyText"/>
        <w:jc w:val="both"/>
        <w:rPr>
          <w:rFonts w:ascii="Arial" w:hAnsi="Arial" w:cs="Arial"/>
          <w:sz w:val="22"/>
          <w:szCs w:val="22"/>
          <w:lang w:val="cs-CZ"/>
          <w:rPrChange w:id="16" w:author="Author">
            <w:rPr>
              <w:lang w:val="cs-CZ"/>
            </w:rPr>
          </w:rPrChange>
        </w:rPr>
      </w:pPr>
      <w:r w:rsidRPr="0023218F">
        <w:rPr>
          <w:rFonts w:ascii="Arial" w:hAnsi="Arial" w:cs="Arial"/>
          <w:sz w:val="22"/>
          <w:szCs w:val="22"/>
          <w:lang w:val="cs-CZ"/>
          <w:rPrChange w:id="17" w:author="Author">
            <w:rPr>
              <w:lang w:val="cs-CZ"/>
            </w:rPr>
          </w:rPrChange>
        </w:rPr>
        <w:t>Tímto uděluji souhlas s tím, že se mnou budou vedeny rozhovory, budou pořizovány m</w:t>
      </w:r>
      <w:r w:rsidR="002F1BBB" w:rsidRPr="0023218F">
        <w:rPr>
          <w:rFonts w:ascii="Arial" w:hAnsi="Arial" w:cs="Arial"/>
          <w:sz w:val="22"/>
          <w:szCs w:val="22"/>
          <w:lang w:val="cs-CZ"/>
          <w:rPrChange w:id="18" w:author="Author">
            <w:rPr>
              <w:lang w:val="cs-CZ"/>
            </w:rPr>
          </w:rPrChange>
        </w:rPr>
        <w:t>é</w:t>
      </w:r>
      <w:r w:rsidRPr="0023218F">
        <w:rPr>
          <w:rFonts w:ascii="Arial" w:hAnsi="Arial" w:cs="Arial"/>
          <w:sz w:val="22"/>
          <w:szCs w:val="22"/>
          <w:lang w:val="cs-CZ"/>
          <w:rPrChange w:id="19" w:author="Author">
            <w:rPr>
              <w:lang w:val="cs-CZ"/>
            </w:rPr>
          </w:rPrChange>
        </w:rPr>
        <w:t xml:space="preserve"> fotografie, budu natáčen</w:t>
      </w:r>
      <w:r w:rsidR="002F1BBB" w:rsidRPr="0023218F">
        <w:rPr>
          <w:rFonts w:ascii="Arial" w:hAnsi="Arial" w:cs="Arial"/>
          <w:sz w:val="22"/>
          <w:szCs w:val="22"/>
          <w:lang w:val="cs-CZ"/>
          <w:rPrChange w:id="20" w:author="Author">
            <w:rPr>
              <w:lang w:val="cs-CZ"/>
            </w:rPr>
          </w:rPrChange>
        </w:rPr>
        <w:t>/a</w:t>
      </w:r>
      <w:r w:rsidRPr="0023218F">
        <w:rPr>
          <w:rFonts w:ascii="Arial" w:hAnsi="Arial" w:cs="Arial"/>
          <w:sz w:val="22"/>
          <w:szCs w:val="22"/>
          <w:lang w:val="cs-CZ"/>
          <w:rPrChange w:id="21" w:author="Author">
            <w:rPr>
              <w:lang w:val="cs-CZ"/>
            </w:rPr>
          </w:rPrChange>
        </w:rPr>
        <w:t xml:space="preserve">, budou pořizovány videonahrávky mé osoby, bude nahráván můj hlas a/nebo že bude moje podoba </w:t>
      </w:r>
      <w:r w:rsidR="002F1BBB" w:rsidRPr="0023218F">
        <w:rPr>
          <w:rFonts w:ascii="Arial" w:hAnsi="Arial" w:cs="Arial"/>
          <w:sz w:val="22"/>
          <w:szCs w:val="22"/>
          <w:lang w:val="cs-CZ"/>
          <w:rPrChange w:id="22" w:author="Author">
            <w:rPr>
              <w:lang w:val="cs-CZ"/>
            </w:rPr>
          </w:rPrChange>
        </w:rPr>
        <w:t>zaznamenávána</w:t>
      </w:r>
      <w:r w:rsidRPr="0023218F">
        <w:rPr>
          <w:rFonts w:ascii="Arial" w:hAnsi="Arial" w:cs="Arial"/>
          <w:sz w:val="22"/>
          <w:szCs w:val="22"/>
          <w:lang w:val="cs-CZ"/>
          <w:rPrChange w:id="23" w:author="Author">
            <w:rPr>
              <w:lang w:val="cs-CZ"/>
            </w:rPr>
          </w:rPrChange>
        </w:rPr>
        <w:t xml:space="preserve"> prostřednictvím jiných </w:t>
      </w:r>
      <w:del w:id="24" w:author="Author">
        <w:r w:rsidRPr="0023218F" w:rsidDel="00557A75">
          <w:rPr>
            <w:rFonts w:ascii="Arial" w:hAnsi="Arial" w:cs="Arial"/>
            <w:sz w:val="22"/>
            <w:szCs w:val="22"/>
            <w:lang w:val="cs-CZ"/>
            <w:rPrChange w:id="25" w:author="Author">
              <w:rPr>
                <w:lang w:val="cs-CZ"/>
              </w:rPr>
            </w:rPrChange>
          </w:rPr>
          <w:delText xml:space="preserve">vizuálních </w:delText>
        </w:r>
      </w:del>
      <w:r w:rsidRPr="0023218F">
        <w:rPr>
          <w:rFonts w:ascii="Arial" w:hAnsi="Arial" w:cs="Arial"/>
          <w:sz w:val="22"/>
          <w:szCs w:val="22"/>
          <w:lang w:val="cs-CZ"/>
          <w:rPrChange w:id="26" w:author="Author">
            <w:rPr>
              <w:lang w:val="cs-CZ"/>
            </w:rPr>
          </w:rPrChange>
        </w:rPr>
        <w:t xml:space="preserve">prostředků (dále společně </w:t>
      </w:r>
      <w:r w:rsidR="002F1BBB" w:rsidRPr="0023218F">
        <w:rPr>
          <w:rFonts w:ascii="Arial" w:hAnsi="Arial" w:cs="Arial"/>
          <w:sz w:val="22"/>
          <w:szCs w:val="22"/>
          <w:lang w:val="cs-CZ"/>
          <w:rPrChange w:id="27" w:author="Author">
            <w:rPr>
              <w:lang w:val="cs-CZ"/>
            </w:rPr>
          </w:rPrChange>
        </w:rPr>
        <w:t xml:space="preserve">jen </w:t>
      </w:r>
      <w:r w:rsidRPr="0023218F">
        <w:rPr>
          <w:rFonts w:ascii="Arial" w:hAnsi="Arial" w:cs="Arial"/>
          <w:sz w:val="22"/>
          <w:szCs w:val="22"/>
          <w:lang w:val="cs-CZ"/>
          <w:rPrChange w:id="28" w:author="Author">
            <w:rPr>
              <w:lang w:val="cs-CZ"/>
            </w:rPr>
          </w:rPrChange>
        </w:rPr>
        <w:t>„osobní obrazový materiál“)</w:t>
      </w:r>
      <w:ins w:id="29" w:author="Author">
        <w:r w:rsidR="00150F26" w:rsidRPr="0023218F">
          <w:rPr>
            <w:rFonts w:ascii="Arial" w:hAnsi="Arial" w:cs="Arial"/>
            <w:sz w:val="22"/>
            <w:szCs w:val="22"/>
            <w:lang w:val="cs-CZ"/>
            <w:rPrChange w:id="30" w:author="Author">
              <w:rPr>
                <w:lang w:val="cs-CZ"/>
              </w:rPr>
            </w:rPrChange>
          </w:rPr>
          <w:t xml:space="preserve">, </w:t>
        </w:r>
        <w:r w:rsidR="00557A75" w:rsidRPr="0023218F">
          <w:rPr>
            <w:rFonts w:ascii="Arial" w:hAnsi="Arial" w:cs="Arial"/>
            <w:sz w:val="22"/>
            <w:szCs w:val="22"/>
            <w:lang w:val="cs-CZ"/>
            <w:rPrChange w:id="31" w:author="Author">
              <w:rPr>
                <w:lang w:val="cs-CZ"/>
              </w:rPr>
            </w:rPrChange>
          </w:rPr>
          <w:t xml:space="preserve">které </w:t>
        </w:r>
        <w:r w:rsidR="00150F26" w:rsidRPr="0023218F">
          <w:rPr>
            <w:rFonts w:ascii="Arial" w:hAnsi="Arial" w:cs="Arial"/>
            <w:sz w:val="22"/>
            <w:szCs w:val="22"/>
            <w:lang w:val="cs-CZ"/>
            <w:rPrChange w:id="32" w:author="Author">
              <w:rPr>
                <w:lang w:val="cs-CZ"/>
              </w:rPr>
            </w:rPrChange>
          </w:rPr>
          <w:t>představují osobní údaje o mé osobě</w:t>
        </w:r>
      </w:ins>
      <w:r w:rsidRPr="0023218F">
        <w:rPr>
          <w:rFonts w:ascii="Arial" w:hAnsi="Arial" w:cs="Arial"/>
          <w:sz w:val="22"/>
          <w:szCs w:val="22"/>
          <w:lang w:val="cs-CZ"/>
          <w:rPrChange w:id="33" w:author="Author">
            <w:rPr>
              <w:lang w:val="cs-CZ"/>
            </w:rPr>
          </w:rPrChange>
        </w:rPr>
        <w:t xml:space="preserve">, a pověřuji společnost Eli Lilly and Company a/nebo její spřízněné společnosti (dále společně jen „Lilly“), aby kterýkoliv z mých osobních obrazových materiálů </w:t>
      </w:r>
      <w:r w:rsidR="002F1BBB" w:rsidRPr="0023218F">
        <w:rPr>
          <w:rFonts w:ascii="Arial" w:hAnsi="Arial" w:cs="Arial"/>
          <w:sz w:val="22"/>
          <w:szCs w:val="22"/>
          <w:lang w:val="cs-CZ"/>
          <w:rPrChange w:id="34" w:author="Author">
            <w:rPr>
              <w:lang w:val="cs-CZ"/>
            </w:rPr>
          </w:rPrChange>
        </w:rPr>
        <w:t>po</w:t>
      </w:r>
      <w:r w:rsidRPr="0023218F">
        <w:rPr>
          <w:rFonts w:ascii="Arial" w:hAnsi="Arial" w:cs="Arial"/>
          <w:sz w:val="22"/>
          <w:szCs w:val="22"/>
          <w:lang w:val="cs-CZ"/>
          <w:rPrChange w:id="35" w:author="Author">
            <w:rPr>
              <w:lang w:val="cs-CZ"/>
            </w:rPr>
          </w:rPrChange>
        </w:rPr>
        <w:t xml:space="preserve">užila, vydala, zveřejnila, vystavila, uveřejnila na internetu, </w:t>
      </w:r>
      <w:ins w:id="36" w:author="Author">
        <w:r w:rsidR="002166CD" w:rsidRPr="0023218F">
          <w:rPr>
            <w:rFonts w:ascii="Arial" w:hAnsi="Arial" w:cs="Arial"/>
            <w:sz w:val="22"/>
            <w:szCs w:val="22"/>
            <w:lang w:val="cs-CZ"/>
            <w:rPrChange w:id="37" w:author="Author">
              <w:rPr>
                <w:lang w:val="cs-CZ"/>
              </w:rPr>
            </w:rPrChange>
          </w:rPr>
          <w:t xml:space="preserve">uložila na </w:t>
        </w:r>
      </w:ins>
      <w:r w:rsidRPr="0023218F">
        <w:rPr>
          <w:rFonts w:ascii="Arial" w:hAnsi="Arial" w:cs="Arial"/>
          <w:sz w:val="22"/>
          <w:szCs w:val="22"/>
          <w:lang w:val="cs-CZ"/>
          <w:rPrChange w:id="38" w:author="Author">
            <w:rPr>
              <w:lang w:val="cs-CZ"/>
            </w:rPr>
          </w:rPrChange>
        </w:rPr>
        <w:t>CD-ROMu nebo na jiném médiu, jak je popsáno níže, a svým podpisem tohoto formuláře vyjadřuji</w:t>
      </w:r>
      <w:r w:rsidR="002F1BBB" w:rsidRPr="0023218F">
        <w:rPr>
          <w:rFonts w:ascii="Arial" w:hAnsi="Arial" w:cs="Arial"/>
          <w:sz w:val="22"/>
          <w:szCs w:val="22"/>
          <w:lang w:val="cs-CZ"/>
          <w:rPrChange w:id="39" w:author="Author">
            <w:rPr>
              <w:lang w:val="cs-CZ"/>
            </w:rPr>
          </w:rPrChange>
        </w:rPr>
        <w:t>, že chápu a potvrzuji</w:t>
      </w:r>
      <w:r w:rsidRPr="0023218F">
        <w:rPr>
          <w:rFonts w:ascii="Arial" w:hAnsi="Arial" w:cs="Arial"/>
          <w:sz w:val="22"/>
          <w:szCs w:val="22"/>
          <w:lang w:val="cs-CZ"/>
          <w:rPrChange w:id="40" w:author="Author">
            <w:rPr>
              <w:lang w:val="cs-CZ"/>
            </w:rPr>
          </w:rPrChange>
        </w:rPr>
        <w:t xml:space="preserve"> následující:</w:t>
      </w:r>
    </w:p>
    <w:p w14:paraId="6675D770" w14:textId="77777777" w:rsidR="001E5334" w:rsidRPr="0023218F" w:rsidRDefault="001E5334" w:rsidP="001E5334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highlight w:val="yellow"/>
          <w:lang w:val="cs-CZ"/>
          <w:rPrChange w:id="41" w:author="Author">
            <w:rPr>
              <w:highlight w:val="yellow"/>
              <w:lang w:val="cs-CZ"/>
            </w:rPr>
          </w:rPrChange>
        </w:rPr>
      </w:pPr>
    </w:p>
    <w:p w14:paraId="5C9B0874" w14:textId="2AD1091D" w:rsidR="001E5334" w:rsidRPr="0023218F" w:rsidRDefault="001E5334" w:rsidP="001E5334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i/>
          <w:u w:val="single"/>
          <w:lang w:val="cs-CZ"/>
          <w:rPrChange w:id="42" w:author="Author">
            <w:rPr>
              <w:b/>
              <w:i/>
              <w:highlight w:val="yellow"/>
              <w:u w:val="single"/>
              <w:lang w:val="cs-CZ"/>
            </w:rPr>
          </w:rPrChange>
        </w:rPr>
      </w:pPr>
      <w:r w:rsidRPr="0023218F">
        <w:rPr>
          <w:rFonts w:ascii="Arial" w:hAnsi="Arial" w:cs="Arial"/>
          <w:b/>
          <w:i/>
          <w:lang w:val="cs-CZ"/>
          <w:rPrChange w:id="43" w:author="Author">
            <w:rPr>
              <w:b/>
              <w:i/>
              <w:highlight w:val="yellow"/>
              <w:lang w:val="cs-CZ"/>
            </w:rPr>
          </w:rPrChange>
        </w:rPr>
        <w:t>*</w:t>
      </w:r>
      <w:r w:rsidR="002F1BBB" w:rsidRPr="0023218F">
        <w:rPr>
          <w:rFonts w:ascii="Arial" w:hAnsi="Arial" w:cs="Arial"/>
          <w:b/>
          <w:i/>
          <w:lang w:val="cs-CZ"/>
          <w:rPrChange w:id="44" w:author="Author">
            <w:rPr>
              <w:b/>
              <w:i/>
              <w:highlight w:val="yellow"/>
              <w:lang w:val="cs-CZ"/>
            </w:rPr>
          </w:rPrChange>
        </w:rPr>
        <w:t xml:space="preserve"> </w:t>
      </w:r>
      <w:r w:rsidRPr="0023218F">
        <w:rPr>
          <w:rFonts w:ascii="Arial" w:hAnsi="Arial" w:cs="Arial"/>
          <w:b/>
          <w:i/>
          <w:lang w:val="cs-CZ"/>
          <w:rPrChange w:id="45" w:author="Author">
            <w:rPr>
              <w:b/>
              <w:i/>
              <w:highlight w:val="yellow"/>
              <w:lang w:val="cs-CZ"/>
            </w:rPr>
          </w:rPrChange>
        </w:rPr>
        <w:t>(upravte následující odstavec tak, aby zohledňoval dohodu se Subjektem údajů ohledně způsobu</w:t>
      </w:r>
      <w:r w:rsidR="002F1BBB" w:rsidRPr="0023218F">
        <w:rPr>
          <w:rFonts w:ascii="Arial" w:hAnsi="Arial" w:cs="Arial"/>
          <w:b/>
          <w:i/>
          <w:lang w:val="cs-CZ"/>
          <w:rPrChange w:id="46" w:author="Author">
            <w:rPr>
              <w:b/>
              <w:i/>
              <w:highlight w:val="yellow"/>
              <w:lang w:val="cs-CZ"/>
            </w:rPr>
          </w:rPrChange>
        </w:rPr>
        <w:t>, jakým</w:t>
      </w:r>
      <w:r w:rsidRPr="0023218F">
        <w:rPr>
          <w:rFonts w:ascii="Arial" w:hAnsi="Arial" w:cs="Arial"/>
          <w:b/>
          <w:i/>
          <w:lang w:val="cs-CZ"/>
          <w:rPrChange w:id="47" w:author="Author">
            <w:rPr>
              <w:b/>
              <w:i/>
              <w:highlight w:val="yellow"/>
              <w:lang w:val="cs-CZ"/>
            </w:rPr>
          </w:rPrChange>
        </w:rPr>
        <w:t xml:space="preserve"> </w:t>
      </w:r>
      <w:r w:rsidR="002F1BBB" w:rsidRPr="0023218F">
        <w:rPr>
          <w:rFonts w:ascii="Arial" w:hAnsi="Arial" w:cs="Arial"/>
          <w:b/>
          <w:i/>
          <w:lang w:val="cs-CZ"/>
          <w:rPrChange w:id="48" w:author="Author">
            <w:rPr>
              <w:b/>
              <w:i/>
              <w:highlight w:val="yellow"/>
              <w:lang w:val="cs-CZ"/>
            </w:rPr>
          </w:rPrChange>
        </w:rPr>
        <w:t xml:space="preserve">bude společnost Lilly používat jeho osobní obrazový materiál, </w:t>
      </w:r>
      <w:r w:rsidRPr="0023218F">
        <w:rPr>
          <w:rFonts w:ascii="Arial" w:hAnsi="Arial" w:cs="Arial"/>
          <w:b/>
          <w:i/>
          <w:lang w:val="cs-CZ"/>
          <w:rPrChange w:id="49" w:author="Author">
            <w:rPr>
              <w:b/>
              <w:i/>
              <w:highlight w:val="yellow"/>
              <w:lang w:val="cs-CZ"/>
            </w:rPr>
          </w:rPrChange>
        </w:rPr>
        <w:t>a účel</w:t>
      </w:r>
      <w:r w:rsidR="002F1BBB" w:rsidRPr="0023218F">
        <w:rPr>
          <w:rFonts w:ascii="Arial" w:hAnsi="Arial" w:cs="Arial"/>
          <w:b/>
          <w:i/>
          <w:lang w:val="cs-CZ"/>
          <w:rPrChange w:id="50" w:author="Author">
            <w:rPr>
              <w:b/>
              <w:i/>
              <w:highlight w:val="yellow"/>
              <w:lang w:val="cs-CZ"/>
            </w:rPr>
          </w:rPrChange>
        </w:rPr>
        <w:t>ů, ke kterým ho bude používat</w:t>
      </w:r>
      <w:r w:rsidRPr="0023218F">
        <w:rPr>
          <w:rFonts w:ascii="Arial" w:hAnsi="Arial" w:cs="Arial"/>
          <w:b/>
          <w:i/>
          <w:color w:val="000000"/>
          <w:lang w:val="cs-CZ"/>
          <w:rPrChange w:id="51" w:author="Author">
            <w:rPr>
              <w:b/>
              <w:i/>
              <w:color w:val="000000"/>
              <w:highlight w:val="yellow"/>
              <w:lang w:val="cs-CZ"/>
            </w:rPr>
          </w:rPrChange>
        </w:rPr>
        <w:t>, pokud se bud</w:t>
      </w:r>
      <w:r w:rsidR="002F1BBB" w:rsidRPr="0023218F">
        <w:rPr>
          <w:rFonts w:ascii="Arial" w:hAnsi="Arial" w:cs="Arial"/>
          <w:b/>
          <w:i/>
          <w:color w:val="000000"/>
          <w:lang w:val="cs-CZ"/>
          <w:rPrChange w:id="52" w:author="Author">
            <w:rPr>
              <w:b/>
              <w:i/>
              <w:color w:val="000000"/>
              <w:highlight w:val="yellow"/>
              <w:lang w:val="cs-CZ"/>
            </w:rPr>
          </w:rPrChange>
        </w:rPr>
        <w:t>ou</w:t>
      </w:r>
      <w:r w:rsidRPr="0023218F">
        <w:rPr>
          <w:rFonts w:ascii="Arial" w:hAnsi="Arial" w:cs="Arial"/>
          <w:b/>
          <w:i/>
          <w:color w:val="000000"/>
          <w:lang w:val="cs-CZ"/>
          <w:rPrChange w:id="53" w:author="Author">
            <w:rPr>
              <w:b/>
              <w:i/>
              <w:color w:val="000000"/>
              <w:highlight w:val="yellow"/>
              <w:lang w:val="cs-CZ"/>
            </w:rPr>
          </w:rPrChange>
        </w:rPr>
        <w:t xml:space="preserve"> lišit od zvýrazněného standardního znění. </w:t>
      </w:r>
      <w:r w:rsidRPr="0023218F">
        <w:rPr>
          <w:rFonts w:ascii="Arial" w:hAnsi="Arial" w:cs="Arial"/>
          <w:b/>
          <w:i/>
          <w:color w:val="000000"/>
          <w:u w:val="single"/>
          <w:lang w:val="cs-CZ"/>
          <w:rPrChange w:id="54" w:author="Author">
            <w:rPr>
              <w:b/>
              <w:i/>
              <w:color w:val="000000"/>
              <w:highlight w:val="yellow"/>
              <w:u w:val="single"/>
              <w:lang w:val="cs-CZ"/>
            </w:rPr>
          </w:rPrChange>
        </w:rPr>
        <w:t>JAKMILE DOJDE K ÚPRAVĚ, TOTO UPOZORNĚNÍ VYMAŽTE</w:t>
      </w:r>
      <w:r w:rsidRPr="0023218F">
        <w:rPr>
          <w:rFonts w:ascii="Arial" w:hAnsi="Arial" w:cs="Arial"/>
          <w:b/>
          <w:i/>
          <w:color w:val="000000"/>
          <w:lang w:val="cs-CZ"/>
          <w:rPrChange w:id="55" w:author="Author">
            <w:rPr>
              <w:b/>
              <w:i/>
              <w:color w:val="000000"/>
              <w:highlight w:val="yellow"/>
              <w:lang w:val="cs-CZ"/>
            </w:rPr>
          </w:rPrChange>
        </w:rPr>
        <w:t>.</w:t>
      </w:r>
    </w:p>
    <w:p w14:paraId="42A02D1F" w14:textId="65857CA4" w:rsidR="001E5334" w:rsidRPr="0023218F" w:rsidRDefault="001E5334" w:rsidP="001E5334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cs-CZ"/>
          <w:rPrChange w:id="56" w:author="Author">
            <w:rPr>
              <w:highlight w:val="yellow"/>
              <w:lang w:val="cs-CZ"/>
            </w:rPr>
          </w:rPrChange>
        </w:rPr>
      </w:pPr>
      <w:r w:rsidRPr="0023218F">
        <w:rPr>
          <w:rFonts w:ascii="Arial" w:hAnsi="Arial" w:cs="Arial"/>
          <w:lang w:val="cs-CZ"/>
          <w:rPrChange w:id="57" w:author="Author">
            <w:rPr>
              <w:lang w:val="cs-CZ"/>
            </w:rPr>
          </w:rPrChange>
        </w:rPr>
        <w:t xml:space="preserve">Podpisem tohoto </w:t>
      </w:r>
      <w:r w:rsidR="005E3597" w:rsidRPr="0023218F">
        <w:rPr>
          <w:rFonts w:ascii="Arial" w:hAnsi="Arial" w:cs="Arial"/>
          <w:lang w:val="cs-CZ"/>
          <w:rPrChange w:id="58" w:author="Author">
            <w:rPr>
              <w:lang w:val="cs-CZ"/>
            </w:rPr>
          </w:rPrChange>
        </w:rPr>
        <w:t>formuláře</w:t>
      </w:r>
      <w:r w:rsidRPr="0023218F">
        <w:rPr>
          <w:rFonts w:ascii="Arial" w:hAnsi="Arial" w:cs="Arial"/>
          <w:lang w:val="cs-CZ"/>
          <w:rPrChange w:id="59" w:author="Author">
            <w:rPr>
              <w:lang w:val="cs-CZ"/>
            </w:rPr>
          </w:rPrChange>
        </w:rPr>
        <w:t xml:space="preserve"> souhlasím s tím, aby společnost Lilly použila </w:t>
      </w:r>
      <w:ins w:id="60" w:author="Author">
        <w:r w:rsidR="002166CD" w:rsidRPr="0023218F">
          <w:rPr>
            <w:rFonts w:ascii="Arial" w:hAnsi="Arial" w:cs="Arial"/>
            <w:lang w:val="cs-CZ"/>
            <w:rPrChange w:id="61" w:author="Author">
              <w:rPr>
                <w:lang w:val="cs-CZ"/>
              </w:rPr>
            </w:rPrChange>
          </w:rPr>
          <w:t xml:space="preserve">a zpracovala </w:t>
        </w:r>
      </w:ins>
      <w:r w:rsidRPr="0023218F">
        <w:rPr>
          <w:rFonts w:ascii="Arial" w:hAnsi="Arial" w:cs="Arial"/>
          <w:lang w:val="cs-CZ"/>
          <w:rPrChange w:id="62" w:author="Author">
            <w:rPr>
              <w:lang w:val="cs-CZ"/>
            </w:rPr>
          </w:rPrChange>
        </w:rPr>
        <w:t xml:space="preserve">můj osobní obrazový materiál </w:t>
      </w:r>
      <w:ins w:id="63" w:author="Author">
        <w:r w:rsidR="002166CD" w:rsidRPr="0023218F">
          <w:rPr>
            <w:rFonts w:ascii="Arial" w:hAnsi="Arial" w:cs="Arial"/>
            <w:lang w:val="cs-CZ"/>
            <w:rPrChange w:id="64" w:author="Author">
              <w:rPr>
                <w:lang w:val="cs-CZ"/>
              </w:rPr>
            </w:rPrChange>
          </w:rPr>
          <w:t xml:space="preserve">představující mé osobní údaje </w:t>
        </w:r>
      </w:ins>
      <w:r w:rsidRPr="0023218F">
        <w:rPr>
          <w:rFonts w:ascii="Arial" w:hAnsi="Arial" w:cs="Arial"/>
          <w:lang w:val="cs-CZ"/>
          <w:rPrChange w:id="65" w:author="Author">
            <w:rPr>
              <w:lang w:val="cs-CZ"/>
            </w:rPr>
          </w:rPrChange>
        </w:rPr>
        <w:t>v rámci jakéhokoliv média</w:t>
      </w:r>
      <w:ins w:id="66" w:author="Author">
        <w:r w:rsidR="002166CD" w:rsidRPr="0023218F">
          <w:rPr>
            <w:rFonts w:ascii="Arial" w:hAnsi="Arial" w:cs="Arial"/>
            <w:lang w:val="cs-CZ"/>
            <w:rPrChange w:id="67" w:author="Author">
              <w:rPr>
                <w:lang w:val="cs-CZ"/>
              </w:rPr>
            </w:rPrChange>
          </w:rPr>
          <w:t xml:space="preserve"> nebo jakýmkoli způsobem popsaným výše</w:t>
        </w:r>
      </w:ins>
      <w:r w:rsidRPr="0023218F">
        <w:rPr>
          <w:rFonts w:ascii="Arial" w:hAnsi="Arial" w:cs="Arial"/>
          <w:lang w:val="cs-CZ"/>
          <w:rPrChange w:id="68" w:author="Author">
            <w:rPr>
              <w:lang w:val="cs-CZ"/>
            </w:rPr>
          </w:rPrChange>
        </w:rPr>
        <w:t>, kter</w:t>
      </w:r>
      <w:ins w:id="69" w:author="Author">
        <w:r w:rsidR="002166CD" w:rsidRPr="0023218F">
          <w:rPr>
            <w:rFonts w:ascii="Arial" w:hAnsi="Arial" w:cs="Arial"/>
            <w:lang w:val="cs-CZ"/>
            <w:rPrChange w:id="70" w:author="Author">
              <w:rPr>
                <w:lang w:val="cs-CZ"/>
              </w:rPr>
            </w:rPrChange>
          </w:rPr>
          <w:t>ý</w:t>
        </w:r>
      </w:ins>
      <w:del w:id="71" w:author="Author">
        <w:r w:rsidRPr="0023218F" w:rsidDel="002166CD">
          <w:rPr>
            <w:rFonts w:ascii="Arial" w:hAnsi="Arial" w:cs="Arial"/>
            <w:lang w:val="cs-CZ"/>
            <w:rPrChange w:id="72" w:author="Author">
              <w:rPr>
                <w:lang w:val="cs-CZ"/>
              </w:rPr>
            </w:rPrChange>
          </w:rPr>
          <w:delText>é</w:delText>
        </w:r>
      </w:del>
      <w:r w:rsidRPr="0023218F">
        <w:rPr>
          <w:rFonts w:ascii="Arial" w:hAnsi="Arial" w:cs="Arial"/>
          <w:lang w:val="cs-CZ"/>
          <w:rPrChange w:id="73" w:author="Author">
            <w:rPr>
              <w:lang w:val="cs-CZ"/>
            </w:rPr>
          </w:rPrChange>
        </w:rPr>
        <w:t xml:space="preserve"> společnost Lilly považuje za vhodn</w:t>
      </w:r>
      <w:ins w:id="74" w:author="Author">
        <w:r w:rsidR="002166CD" w:rsidRPr="0023218F">
          <w:rPr>
            <w:rFonts w:ascii="Arial" w:hAnsi="Arial" w:cs="Arial"/>
            <w:lang w:val="cs-CZ"/>
            <w:rPrChange w:id="75" w:author="Author">
              <w:rPr>
                <w:lang w:val="cs-CZ"/>
              </w:rPr>
            </w:rPrChange>
          </w:rPr>
          <w:t>ý</w:t>
        </w:r>
      </w:ins>
      <w:del w:id="76" w:author="Author">
        <w:r w:rsidRPr="0023218F" w:rsidDel="002166CD">
          <w:rPr>
            <w:rFonts w:ascii="Arial" w:hAnsi="Arial" w:cs="Arial"/>
            <w:lang w:val="cs-CZ"/>
            <w:rPrChange w:id="77" w:author="Author">
              <w:rPr>
                <w:lang w:val="cs-CZ"/>
              </w:rPr>
            </w:rPrChange>
          </w:rPr>
          <w:delText>é</w:delText>
        </w:r>
      </w:del>
      <w:r w:rsidR="002F1BBB" w:rsidRPr="0023218F">
        <w:rPr>
          <w:rFonts w:ascii="Arial" w:hAnsi="Arial" w:cs="Arial"/>
          <w:lang w:val="cs-CZ"/>
          <w:rPrChange w:id="78" w:author="Author">
            <w:rPr>
              <w:lang w:val="cs-CZ"/>
            </w:rPr>
          </w:rPrChange>
        </w:rPr>
        <w:t>,</w:t>
      </w:r>
      <w:r w:rsidRPr="0023218F">
        <w:rPr>
          <w:rFonts w:ascii="Arial" w:hAnsi="Arial" w:cs="Arial"/>
          <w:lang w:val="cs-CZ"/>
          <w:rPrChange w:id="79" w:author="Author">
            <w:rPr>
              <w:lang w:val="cs-CZ"/>
            </w:rPr>
          </w:rPrChange>
        </w:rPr>
        <w:t xml:space="preserve"> pro kterýkoliv z následujících účelů: (i) vztahy s</w:t>
      </w:r>
      <w:r w:rsidR="002F1BBB" w:rsidRPr="0023218F">
        <w:rPr>
          <w:rFonts w:ascii="Arial" w:hAnsi="Arial" w:cs="Arial"/>
          <w:lang w:val="cs-CZ"/>
          <w:rPrChange w:id="80" w:author="Author">
            <w:rPr>
              <w:highlight w:val="yellow"/>
              <w:lang w:val="cs-CZ"/>
            </w:rPr>
          </w:rPrChange>
        </w:rPr>
        <w:t> </w:t>
      </w:r>
      <w:r w:rsidRPr="0023218F">
        <w:rPr>
          <w:rFonts w:ascii="Arial" w:hAnsi="Arial" w:cs="Arial"/>
          <w:lang w:val="cs-CZ"/>
          <w:rPrChange w:id="81" w:author="Author">
            <w:rPr>
              <w:highlight w:val="yellow"/>
              <w:lang w:val="cs-CZ"/>
            </w:rPr>
          </w:rPrChange>
        </w:rPr>
        <w:t>veřejností</w:t>
      </w:r>
      <w:r w:rsidR="002F1BBB" w:rsidRPr="0023218F">
        <w:rPr>
          <w:rFonts w:ascii="Arial" w:hAnsi="Arial" w:cs="Arial"/>
          <w:lang w:val="cs-CZ"/>
          <w:rPrChange w:id="82" w:author="Author">
            <w:rPr>
              <w:highlight w:val="yellow"/>
              <w:lang w:val="cs-CZ"/>
            </w:rPr>
          </w:rPrChange>
        </w:rPr>
        <w:t>,</w:t>
      </w:r>
      <w:r w:rsidRPr="0023218F">
        <w:rPr>
          <w:rFonts w:ascii="Arial" w:hAnsi="Arial" w:cs="Arial"/>
          <w:lang w:val="cs-CZ"/>
          <w:rPrChange w:id="83" w:author="Author">
            <w:rPr>
              <w:highlight w:val="yellow"/>
              <w:lang w:val="cs-CZ"/>
            </w:rPr>
          </w:rPrChange>
        </w:rPr>
        <w:t xml:space="preserve"> (ii) školení a vzdělávání</w:t>
      </w:r>
      <w:r w:rsidR="002F1BBB" w:rsidRPr="0023218F">
        <w:rPr>
          <w:rFonts w:ascii="Arial" w:hAnsi="Arial" w:cs="Arial"/>
          <w:lang w:val="cs-CZ"/>
          <w:rPrChange w:id="84" w:author="Author">
            <w:rPr>
              <w:highlight w:val="yellow"/>
              <w:lang w:val="cs-CZ"/>
            </w:rPr>
          </w:rPrChange>
        </w:rPr>
        <w:t>,</w:t>
      </w:r>
      <w:r w:rsidRPr="0023218F">
        <w:rPr>
          <w:rFonts w:ascii="Arial" w:hAnsi="Arial" w:cs="Arial"/>
          <w:lang w:val="cs-CZ"/>
          <w:rPrChange w:id="85" w:author="Author">
            <w:rPr>
              <w:highlight w:val="yellow"/>
              <w:lang w:val="cs-CZ"/>
            </w:rPr>
          </w:rPrChange>
        </w:rPr>
        <w:t xml:space="preserve"> (iii) reklama</w:t>
      </w:r>
      <w:r w:rsidR="002F1BBB" w:rsidRPr="0023218F">
        <w:rPr>
          <w:rFonts w:ascii="Arial" w:hAnsi="Arial" w:cs="Arial"/>
          <w:lang w:val="cs-CZ"/>
          <w:rPrChange w:id="86" w:author="Author">
            <w:rPr>
              <w:highlight w:val="yellow"/>
              <w:lang w:val="cs-CZ"/>
            </w:rPr>
          </w:rPrChange>
        </w:rPr>
        <w:t>,</w:t>
      </w:r>
      <w:r w:rsidRPr="0023218F">
        <w:rPr>
          <w:rFonts w:ascii="Arial" w:hAnsi="Arial" w:cs="Arial"/>
          <w:lang w:val="cs-CZ"/>
          <w:rPrChange w:id="87" w:author="Author">
            <w:rPr>
              <w:highlight w:val="yellow"/>
              <w:lang w:val="cs-CZ"/>
            </w:rPr>
          </w:rPrChange>
        </w:rPr>
        <w:t xml:space="preserve"> (iv) výzkum a (v) prodej a marketing. Společnost Lilly nebude můj osobní obrazový materiál používat pro žádné jiné účely</w:t>
      </w:r>
      <w:ins w:id="88" w:author="Author">
        <w:r w:rsidR="009926AE" w:rsidRPr="0023218F">
          <w:rPr>
            <w:rFonts w:ascii="Arial" w:hAnsi="Arial" w:cs="Arial"/>
            <w:lang w:val="cs-CZ"/>
            <w:rPrChange w:id="89" w:author="Author">
              <w:rPr>
                <w:lang w:val="cs-CZ"/>
              </w:rPr>
            </w:rPrChange>
          </w:rPr>
          <w:t>. Společnost Lilly bude můj osobní obrazový materiál zpracovávat pouze po dobu nevyhnutně potřebnou</w:t>
        </w:r>
        <w:r w:rsidR="00C839AE" w:rsidRPr="0023218F">
          <w:rPr>
            <w:rFonts w:ascii="Arial" w:hAnsi="Arial" w:cs="Arial"/>
            <w:lang w:val="cs-CZ"/>
            <w:rPrChange w:id="90" w:author="Author">
              <w:rPr>
                <w:lang w:val="cs-CZ"/>
              </w:rPr>
            </w:rPrChange>
          </w:rPr>
          <w:t xml:space="preserve"> pro naplnění výše popsaných účelů.</w:t>
        </w:r>
      </w:ins>
      <w:del w:id="91" w:author="Author">
        <w:r w:rsidRPr="0023218F" w:rsidDel="00C839AE">
          <w:rPr>
            <w:rFonts w:ascii="Arial" w:hAnsi="Arial" w:cs="Arial"/>
            <w:lang w:val="cs-CZ"/>
            <w:rPrChange w:id="92" w:author="Author">
              <w:rPr>
                <w:highlight w:val="yellow"/>
                <w:lang w:val="cs-CZ"/>
              </w:rPr>
            </w:rPrChange>
          </w:rPr>
          <w:delText>.</w:delText>
        </w:r>
      </w:del>
    </w:p>
    <w:p w14:paraId="15EFD615" w14:textId="576BBCB1" w:rsidR="001E5334" w:rsidRPr="0023218F" w:rsidRDefault="001E5334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s-CZ"/>
          <w:rPrChange w:id="93" w:author="Author">
            <w:rPr>
              <w:lang w:val="cs-CZ"/>
            </w:rPr>
          </w:rPrChange>
        </w:rPr>
      </w:pPr>
      <w:r w:rsidRPr="0023218F">
        <w:rPr>
          <w:rFonts w:ascii="Arial" w:hAnsi="Arial" w:cs="Arial"/>
          <w:sz w:val="22"/>
          <w:szCs w:val="22"/>
          <w:lang w:val="cs-CZ"/>
          <w:rPrChange w:id="94" w:author="Author">
            <w:rPr>
              <w:lang w:val="cs-CZ"/>
            </w:rPr>
          </w:rPrChange>
        </w:rPr>
        <w:t>Plynně hovořím jazykem, ve kterém je sepsán tento formulář, a jsem srozuměn/a s tím, že pokud budu mít jakékoliv pochybnosti ohledně významu kteréhokoliv ustanovení tohoto formuláře, mohu požádat společnost Lilly o vysvětlení a také mohu požádat o verzi formuláře sepsanou v mém rodném jazyce.</w:t>
      </w:r>
    </w:p>
    <w:p w14:paraId="2CF4929C" w14:textId="4517E08D" w:rsidR="001E5334" w:rsidRPr="0023218F" w:rsidRDefault="001E5334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s-CZ"/>
          <w:rPrChange w:id="95" w:author="Author">
            <w:rPr>
              <w:lang w:val="cs-CZ"/>
            </w:rPr>
          </w:rPrChange>
        </w:rPr>
      </w:pPr>
      <w:r w:rsidRPr="0023218F">
        <w:rPr>
          <w:rFonts w:ascii="Arial" w:hAnsi="Arial" w:cs="Arial"/>
          <w:sz w:val="22"/>
          <w:szCs w:val="22"/>
          <w:lang w:val="cs-CZ"/>
          <w:rPrChange w:id="96" w:author="Author">
            <w:rPr>
              <w:lang w:val="cs-CZ"/>
            </w:rPr>
          </w:rPrChange>
        </w:rPr>
        <w:t xml:space="preserve">Jsem srozuměn/a s tím, že můj osobní obrazový materiál </w:t>
      </w:r>
      <w:r w:rsidR="002F1BBB" w:rsidRPr="0023218F">
        <w:rPr>
          <w:rFonts w:ascii="Arial" w:hAnsi="Arial" w:cs="Arial"/>
          <w:sz w:val="22"/>
          <w:szCs w:val="22"/>
          <w:lang w:val="cs-CZ"/>
          <w:rPrChange w:id="97" w:author="Author">
            <w:rPr>
              <w:lang w:val="cs-CZ"/>
            </w:rPr>
          </w:rPrChange>
        </w:rPr>
        <w:t xml:space="preserve">lze shlédnout a </w:t>
      </w:r>
      <w:r w:rsidRPr="0023218F">
        <w:rPr>
          <w:rFonts w:ascii="Arial" w:hAnsi="Arial" w:cs="Arial"/>
          <w:sz w:val="22"/>
          <w:szCs w:val="22"/>
          <w:lang w:val="cs-CZ"/>
          <w:rPrChange w:id="98" w:author="Author">
            <w:rPr>
              <w:lang w:val="cs-CZ"/>
            </w:rPr>
          </w:rPrChange>
        </w:rPr>
        <w:t xml:space="preserve">společnost Lilly </w:t>
      </w:r>
      <w:r w:rsidR="002F1BBB" w:rsidRPr="0023218F">
        <w:rPr>
          <w:rFonts w:ascii="Arial" w:hAnsi="Arial" w:cs="Arial"/>
          <w:sz w:val="22"/>
          <w:szCs w:val="22"/>
          <w:lang w:val="cs-CZ"/>
          <w:rPrChange w:id="99" w:author="Author">
            <w:rPr>
              <w:lang w:val="cs-CZ"/>
            </w:rPr>
          </w:rPrChange>
        </w:rPr>
        <w:t xml:space="preserve">jej může </w:t>
      </w:r>
      <w:r w:rsidRPr="0023218F">
        <w:rPr>
          <w:rFonts w:ascii="Arial" w:hAnsi="Arial" w:cs="Arial"/>
          <w:sz w:val="22"/>
          <w:szCs w:val="22"/>
          <w:lang w:val="cs-CZ"/>
          <w:rPrChange w:id="100" w:author="Author">
            <w:rPr>
              <w:lang w:val="cs-CZ"/>
            </w:rPr>
          </w:rPrChange>
        </w:rPr>
        <w:t>používat po celém světě a může jej předávat do zemí celého světa</w:t>
      </w:r>
      <w:ins w:id="101" w:author="Author">
        <w:r w:rsidR="00E9464A" w:rsidRPr="0023218F">
          <w:rPr>
            <w:rFonts w:ascii="Arial" w:hAnsi="Arial" w:cs="Arial"/>
            <w:sz w:val="22"/>
            <w:szCs w:val="22"/>
            <w:lang w:val="cs-CZ"/>
            <w:rPrChange w:id="102" w:author="Author">
              <w:rPr>
                <w:lang w:val="cs-CZ"/>
              </w:rPr>
            </w:rPrChange>
          </w:rPr>
          <w:t>, tedy i mimo území EU/EEA</w:t>
        </w:r>
      </w:ins>
      <w:r w:rsidRPr="0023218F">
        <w:rPr>
          <w:rFonts w:ascii="Arial" w:hAnsi="Arial" w:cs="Arial"/>
          <w:sz w:val="22"/>
          <w:szCs w:val="22"/>
          <w:lang w:val="cs-CZ"/>
          <w:rPrChange w:id="103" w:author="Author">
            <w:rPr>
              <w:lang w:val="cs-CZ"/>
            </w:rPr>
          </w:rPrChange>
        </w:rPr>
        <w:t>, a tímto souhlasím s tímto využitím</w:t>
      </w:r>
      <w:ins w:id="104" w:author="Author">
        <w:r w:rsidR="002902DF" w:rsidRPr="0023218F">
          <w:rPr>
            <w:rFonts w:ascii="Arial" w:hAnsi="Arial" w:cs="Arial"/>
            <w:sz w:val="22"/>
            <w:szCs w:val="22"/>
            <w:lang w:val="cs-CZ"/>
            <w:rPrChange w:id="105" w:author="Author">
              <w:rPr>
                <w:lang w:val="cs-CZ"/>
              </w:rPr>
            </w:rPrChange>
          </w:rPr>
          <w:t>/zpracováním</w:t>
        </w:r>
      </w:ins>
      <w:r w:rsidRPr="0023218F">
        <w:rPr>
          <w:rFonts w:ascii="Arial" w:hAnsi="Arial" w:cs="Arial"/>
          <w:sz w:val="22"/>
          <w:szCs w:val="22"/>
          <w:lang w:val="cs-CZ"/>
          <w:rPrChange w:id="106" w:author="Author">
            <w:rPr>
              <w:lang w:val="cs-CZ"/>
            </w:rPr>
          </w:rPrChange>
        </w:rPr>
        <w:t xml:space="preserve"> po celém světě pro účely uvedené v tomto formuláři.</w:t>
      </w:r>
    </w:p>
    <w:p w14:paraId="3DA9403E" w14:textId="6E272ECC" w:rsidR="001E5334" w:rsidRPr="0023218F" w:rsidRDefault="001E5334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s-CZ"/>
          <w:rPrChange w:id="107" w:author="Author">
            <w:rPr>
              <w:lang w:val="cs-CZ"/>
            </w:rPr>
          </w:rPrChange>
        </w:rPr>
      </w:pPr>
      <w:r w:rsidRPr="0023218F">
        <w:rPr>
          <w:rFonts w:ascii="Arial" w:hAnsi="Arial" w:cs="Arial"/>
          <w:sz w:val="22"/>
          <w:szCs w:val="22"/>
          <w:lang w:val="cs-CZ"/>
          <w:rPrChange w:id="108" w:author="Author">
            <w:rPr>
              <w:lang w:val="cs-CZ"/>
            </w:rPr>
          </w:rPrChange>
        </w:rPr>
        <w:t xml:space="preserve">Jsem srozuměn/a s tím, že můj souhlas je dobrovolný, že nejsem povinen/a tento souhlas podepsat a že </w:t>
      </w:r>
      <w:r w:rsidR="002F1BBB" w:rsidRPr="0023218F">
        <w:rPr>
          <w:rFonts w:ascii="Arial" w:hAnsi="Arial" w:cs="Arial"/>
          <w:sz w:val="22"/>
          <w:szCs w:val="22"/>
          <w:lang w:val="cs-CZ"/>
          <w:rPrChange w:id="109" w:author="Author">
            <w:rPr>
              <w:lang w:val="cs-CZ"/>
            </w:rPr>
          </w:rPrChange>
        </w:rPr>
        <w:t xml:space="preserve">rovněž </w:t>
      </w:r>
      <w:r w:rsidRPr="0023218F">
        <w:rPr>
          <w:rFonts w:ascii="Arial" w:hAnsi="Arial" w:cs="Arial"/>
          <w:sz w:val="22"/>
          <w:szCs w:val="22"/>
          <w:lang w:val="cs-CZ"/>
          <w:rPrChange w:id="110" w:author="Author">
            <w:rPr>
              <w:lang w:val="cs-CZ"/>
            </w:rPr>
          </w:rPrChange>
        </w:rPr>
        <w:t xml:space="preserve">mohu tento formulář </w:t>
      </w:r>
      <w:r w:rsidR="002F1BBB" w:rsidRPr="0023218F">
        <w:rPr>
          <w:rFonts w:ascii="Arial" w:hAnsi="Arial" w:cs="Arial"/>
          <w:sz w:val="22"/>
          <w:szCs w:val="22"/>
          <w:lang w:val="cs-CZ"/>
          <w:rPrChange w:id="111" w:author="Author">
            <w:rPr>
              <w:lang w:val="cs-CZ"/>
            </w:rPr>
          </w:rPrChange>
        </w:rPr>
        <w:t xml:space="preserve">odmítnout </w:t>
      </w:r>
      <w:r w:rsidRPr="0023218F">
        <w:rPr>
          <w:rFonts w:ascii="Arial" w:hAnsi="Arial" w:cs="Arial"/>
          <w:sz w:val="22"/>
          <w:szCs w:val="22"/>
          <w:lang w:val="cs-CZ"/>
          <w:rPrChange w:id="112" w:author="Author">
            <w:rPr>
              <w:lang w:val="cs-CZ"/>
            </w:rPr>
          </w:rPrChange>
        </w:rPr>
        <w:t>podepsat, a tak společnosti Lilly</w:t>
      </w:r>
      <w:r w:rsidR="002F1BBB" w:rsidRPr="0023218F">
        <w:rPr>
          <w:rFonts w:ascii="Arial" w:hAnsi="Arial" w:cs="Arial"/>
          <w:sz w:val="22"/>
          <w:szCs w:val="22"/>
          <w:lang w:val="cs-CZ"/>
          <w:rPrChange w:id="113" w:author="Author">
            <w:rPr>
              <w:lang w:val="cs-CZ"/>
            </w:rPr>
          </w:rPrChange>
        </w:rPr>
        <w:t xml:space="preserve"> zakázat</w:t>
      </w:r>
      <w:r w:rsidRPr="0023218F">
        <w:rPr>
          <w:rFonts w:ascii="Arial" w:hAnsi="Arial" w:cs="Arial"/>
          <w:sz w:val="22"/>
          <w:szCs w:val="22"/>
          <w:lang w:val="cs-CZ"/>
          <w:rPrChange w:id="114" w:author="Author">
            <w:rPr>
              <w:lang w:val="cs-CZ"/>
            </w:rPr>
          </w:rPrChange>
        </w:rPr>
        <w:t>, aby můj osobní obrazový materiál</w:t>
      </w:r>
      <w:r w:rsidR="002F1BBB" w:rsidRPr="0023218F">
        <w:rPr>
          <w:rFonts w:ascii="Arial" w:hAnsi="Arial" w:cs="Arial"/>
          <w:sz w:val="22"/>
          <w:szCs w:val="22"/>
          <w:lang w:val="cs-CZ"/>
          <w:rPrChange w:id="115" w:author="Author">
            <w:rPr>
              <w:lang w:val="cs-CZ"/>
            </w:rPr>
          </w:rPrChange>
        </w:rPr>
        <w:t xml:space="preserve"> získala nebo používala</w:t>
      </w:r>
      <w:r w:rsidRPr="0023218F">
        <w:rPr>
          <w:rFonts w:ascii="Arial" w:hAnsi="Arial" w:cs="Arial"/>
          <w:sz w:val="22"/>
          <w:szCs w:val="22"/>
          <w:lang w:val="cs-CZ"/>
          <w:rPrChange w:id="116" w:author="Author">
            <w:rPr>
              <w:lang w:val="cs-CZ"/>
            </w:rPr>
          </w:rPrChange>
        </w:rPr>
        <w:t>.</w:t>
      </w:r>
    </w:p>
    <w:p w14:paraId="21124EA3" w14:textId="3A1FDF1C" w:rsidR="001E5334" w:rsidRPr="0023218F" w:rsidRDefault="001E5334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s-CZ"/>
          <w:rPrChange w:id="117" w:author="Author">
            <w:rPr>
              <w:lang w:val="cs-CZ"/>
            </w:rPr>
          </w:rPrChange>
        </w:rPr>
      </w:pPr>
      <w:r w:rsidRPr="0023218F">
        <w:rPr>
          <w:rFonts w:ascii="Arial" w:hAnsi="Arial" w:cs="Arial"/>
          <w:sz w:val="22"/>
          <w:szCs w:val="22"/>
          <w:lang w:val="cs-CZ"/>
          <w:rPrChange w:id="118" w:author="Author">
            <w:rPr>
              <w:lang w:val="cs-CZ"/>
            </w:rPr>
          </w:rPrChange>
        </w:rPr>
        <w:t>Jsem srozuměn/a s tím, že vybrané formy mého osobního obrazového materiálu mohou obsahovat mé jméno, osobní e-mail, poštovní adresu</w:t>
      </w:r>
      <w:r w:rsidR="002F1BBB" w:rsidRPr="0023218F">
        <w:rPr>
          <w:rFonts w:ascii="Arial" w:hAnsi="Arial" w:cs="Arial"/>
          <w:sz w:val="22"/>
          <w:szCs w:val="22"/>
          <w:lang w:val="cs-CZ"/>
          <w:rPrChange w:id="119" w:author="Author">
            <w:rPr>
              <w:lang w:val="cs-CZ"/>
            </w:rPr>
          </w:rPrChange>
        </w:rPr>
        <w:t xml:space="preserve"> a</w:t>
      </w:r>
      <w:r w:rsidRPr="0023218F">
        <w:rPr>
          <w:rFonts w:ascii="Arial" w:hAnsi="Arial" w:cs="Arial"/>
          <w:sz w:val="22"/>
          <w:szCs w:val="22"/>
          <w:lang w:val="cs-CZ"/>
          <w:rPrChange w:id="120" w:author="Author">
            <w:rPr>
              <w:lang w:val="cs-CZ"/>
            </w:rPr>
          </w:rPrChange>
        </w:rPr>
        <w:t xml:space="preserve"> telefonní nebo faxové číslo, a uděluji svůj souhlas </w:t>
      </w:r>
      <w:r w:rsidR="002F1BBB" w:rsidRPr="0023218F">
        <w:rPr>
          <w:rFonts w:ascii="Arial" w:hAnsi="Arial" w:cs="Arial"/>
          <w:sz w:val="22"/>
          <w:szCs w:val="22"/>
          <w:lang w:val="cs-CZ"/>
          <w:rPrChange w:id="121" w:author="Author">
            <w:rPr>
              <w:lang w:val="cs-CZ"/>
            </w:rPr>
          </w:rPrChange>
        </w:rPr>
        <w:t xml:space="preserve">také </w:t>
      </w:r>
      <w:r w:rsidRPr="0023218F">
        <w:rPr>
          <w:rFonts w:ascii="Arial" w:hAnsi="Arial" w:cs="Arial"/>
          <w:sz w:val="22"/>
          <w:szCs w:val="22"/>
          <w:lang w:val="cs-CZ"/>
          <w:rPrChange w:id="122" w:author="Author">
            <w:rPr>
              <w:lang w:val="cs-CZ"/>
            </w:rPr>
          </w:rPrChange>
        </w:rPr>
        <w:t xml:space="preserve">s použitím </w:t>
      </w:r>
      <w:r w:rsidR="002F1BBB" w:rsidRPr="0023218F">
        <w:rPr>
          <w:rFonts w:ascii="Arial" w:hAnsi="Arial" w:cs="Arial"/>
          <w:sz w:val="22"/>
          <w:szCs w:val="22"/>
          <w:lang w:val="cs-CZ"/>
          <w:rPrChange w:id="123" w:author="Author">
            <w:rPr>
              <w:lang w:val="cs-CZ"/>
            </w:rPr>
          </w:rPrChange>
        </w:rPr>
        <w:t xml:space="preserve">těchto </w:t>
      </w:r>
      <w:ins w:id="124" w:author="Author">
        <w:r w:rsidR="00E9464A" w:rsidRPr="0023218F">
          <w:rPr>
            <w:rFonts w:ascii="Arial" w:hAnsi="Arial" w:cs="Arial"/>
            <w:sz w:val="22"/>
            <w:szCs w:val="22"/>
            <w:lang w:val="cs-CZ"/>
            <w:rPrChange w:id="125" w:author="Author">
              <w:rPr>
                <w:lang w:val="cs-CZ"/>
              </w:rPr>
            </w:rPrChange>
          </w:rPr>
          <w:t xml:space="preserve">osobních </w:t>
        </w:r>
      </w:ins>
      <w:r w:rsidR="002F1BBB" w:rsidRPr="0023218F">
        <w:rPr>
          <w:rFonts w:ascii="Arial" w:hAnsi="Arial" w:cs="Arial"/>
          <w:sz w:val="22"/>
          <w:szCs w:val="22"/>
          <w:lang w:val="cs-CZ"/>
          <w:rPrChange w:id="126" w:author="Author">
            <w:rPr>
              <w:lang w:val="cs-CZ"/>
            </w:rPr>
          </w:rPrChange>
        </w:rPr>
        <w:t>údajů</w:t>
      </w:r>
      <w:r w:rsidRPr="0023218F">
        <w:rPr>
          <w:rFonts w:ascii="Arial" w:hAnsi="Arial" w:cs="Arial"/>
          <w:sz w:val="22"/>
          <w:szCs w:val="22"/>
          <w:lang w:val="cs-CZ"/>
          <w:rPrChange w:id="127" w:author="Author">
            <w:rPr>
              <w:lang w:val="cs-CZ"/>
            </w:rPr>
          </w:rPrChange>
        </w:rPr>
        <w:t xml:space="preserve"> společností Lilly</w:t>
      </w:r>
      <w:ins w:id="128" w:author="Author">
        <w:r w:rsidR="002902DF" w:rsidRPr="0023218F">
          <w:rPr>
            <w:rFonts w:ascii="Arial" w:hAnsi="Arial" w:cs="Arial"/>
            <w:sz w:val="22"/>
            <w:szCs w:val="22"/>
            <w:lang w:val="cs-CZ"/>
            <w:rPrChange w:id="129" w:author="Author">
              <w:rPr>
                <w:lang w:val="cs-CZ"/>
              </w:rPr>
            </w:rPrChange>
          </w:rPr>
          <w:t xml:space="preserve"> pro účely popsané výše</w:t>
        </w:r>
      </w:ins>
      <w:r w:rsidRPr="0023218F">
        <w:rPr>
          <w:rFonts w:ascii="Arial" w:hAnsi="Arial" w:cs="Arial"/>
          <w:sz w:val="22"/>
          <w:szCs w:val="22"/>
          <w:lang w:val="cs-CZ"/>
          <w:rPrChange w:id="130" w:author="Author">
            <w:rPr>
              <w:lang w:val="cs-CZ"/>
            </w:rPr>
          </w:rPrChange>
        </w:rPr>
        <w:t>. Dále jsem srozuměn/a s</w:t>
      </w:r>
      <w:del w:id="131" w:author="Author">
        <w:r w:rsidRPr="0023218F" w:rsidDel="00E9464A">
          <w:rPr>
            <w:rFonts w:ascii="Arial" w:hAnsi="Arial" w:cs="Arial"/>
            <w:sz w:val="22"/>
            <w:szCs w:val="22"/>
            <w:lang w:val="cs-CZ"/>
            <w:rPrChange w:id="132" w:author="Author">
              <w:rPr>
                <w:lang w:val="cs-CZ"/>
              </w:rPr>
            </w:rPrChange>
          </w:rPr>
          <w:delText> </w:delText>
        </w:r>
      </w:del>
      <w:ins w:id="133" w:author="Author">
        <w:r w:rsidR="00E9464A" w:rsidRPr="0023218F">
          <w:rPr>
            <w:rFonts w:ascii="Arial" w:hAnsi="Arial" w:cs="Arial"/>
            <w:sz w:val="22"/>
            <w:szCs w:val="22"/>
            <w:lang w:val="cs-CZ"/>
            <w:rPrChange w:id="134" w:author="Author">
              <w:rPr>
                <w:lang w:val="cs-CZ"/>
              </w:rPr>
            </w:rPrChange>
          </w:rPr>
          <w:t> </w:t>
        </w:r>
      </w:ins>
      <w:r w:rsidRPr="0023218F">
        <w:rPr>
          <w:rFonts w:ascii="Arial" w:hAnsi="Arial" w:cs="Arial"/>
          <w:sz w:val="22"/>
          <w:szCs w:val="22"/>
          <w:lang w:val="cs-CZ"/>
          <w:rPrChange w:id="135" w:author="Author">
            <w:rPr>
              <w:lang w:val="cs-CZ"/>
            </w:rPr>
          </w:rPrChange>
        </w:rPr>
        <w:t>tím</w:t>
      </w:r>
      <w:ins w:id="136" w:author="Author">
        <w:r w:rsidR="00E9464A" w:rsidRPr="0023218F">
          <w:rPr>
            <w:rFonts w:ascii="Arial" w:hAnsi="Arial" w:cs="Arial"/>
            <w:sz w:val="22"/>
            <w:szCs w:val="22"/>
            <w:lang w:val="cs-CZ"/>
            <w:rPrChange w:id="137" w:author="Author">
              <w:rPr>
                <w:lang w:val="cs-CZ"/>
              </w:rPr>
            </w:rPrChange>
          </w:rPr>
          <w:t xml:space="preserve"> a souhlasím</w:t>
        </w:r>
      </w:ins>
      <w:r w:rsidRPr="0023218F">
        <w:rPr>
          <w:rFonts w:ascii="Arial" w:hAnsi="Arial" w:cs="Arial"/>
          <w:sz w:val="22"/>
          <w:szCs w:val="22"/>
          <w:lang w:val="cs-CZ"/>
          <w:rPrChange w:id="138" w:author="Author">
            <w:rPr>
              <w:lang w:val="cs-CZ"/>
            </w:rPr>
          </w:rPrChange>
        </w:rPr>
        <w:t xml:space="preserve">, že </w:t>
      </w:r>
      <w:r w:rsidR="002F1BBB" w:rsidRPr="0023218F">
        <w:rPr>
          <w:rFonts w:ascii="Arial" w:hAnsi="Arial" w:cs="Arial"/>
          <w:sz w:val="22"/>
          <w:szCs w:val="22"/>
          <w:lang w:val="cs-CZ"/>
          <w:rPrChange w:id="139" w:author="Author">
            <w:rPr>
              <w:lang w:val="cs-CZ"/>
            </w:rPr>
          </w:rPrChange>
        </w:rPr>
        <w:t>v důsledku začlenění</w:t>
      </w:r>
      <w:r w:rsidRPr="0023218F">
        <w:rPr>
          <w:rFonts w:ascii="Arial" w:hAnsi="Arial" w:cs="Arial"/>
          <w:sz w:val="22"/>
          <w:szCs w:val="22"/>
          <w:lang w:val="cs-CZ"/>
          <w:rPrChange w:id="140" w:author="Author">
            <w:rPr>
              <w:lang w:val="cs-CZ"/>
            </w:rPr>
          </w:rPrChange>
        </w:rPr>
        <w:t xml:space="preserve"> mých osobních obrazových materiálů do jakéhokoliv média, které společnost Lilly považuje za vhodné, </w:t>
      </w:r>
      <w:r w:rsidR="002F1BBB" w:rsidRPr="0023218F">
        <w:rPr>
          <w:rFonts w:ascii="Arial" w:hAnsi="Arial" w:cs="Arial"/>
          <w:sz w:val="22"/>
          <w:szCs w:val="22"/>
          <w:lang w:val="cs-CZ"/>
          <w:rPrChange w:id="141" w:author="Author">
            <w:rPr>
              <w:lang w:val="cs-CZ"/>
            </w:rPr>
          </w:rPrChange>
        </w:rPr>
        <w:t>mohou být</w:t>
      </w:r>
      <w:r w:rsidRPr="0023218F">
        <w:rPr>
          <w:rFonts w:ascii="Arial" w:hAnsi="Arial" w:cs="Arial"/>
          <w:sz w:val="22"/>
          <w:szCs w:val="22"/>
          <w:lang w:val="cs-CZ"/>
          <w:rPrChange w:id="142" w:author="Author">
            <w:rPr>
              <w:lang w:val="cs-CZ"/>
            </w:rPr>
          </w:rPrChange>
        </w:rPr>
        <w:t xml:space="preserve"> zpřístupn</w:t>
      </w:r>
      <w:r w:rsidR="002F1BBB" w:rsidRPr="0023218F">
        <w:rPr>
          <w:rFonts w:ascii="Arial" w:hAnsi="Arial" w:cs="Arial"/>
          <w:sz w:val="22"/>
          <w:szCs w:val="22"/>
          <w:lang w:val="cs-CZ"/>
          <w:rPrChange w:id="143" w:author="Author">
            <w:rPr>
              <w:lang w:val="cs-CZ"/>
            </w:rPr>
          </w:rPrChange>
        </w:rPr>
        <w:t>ěny</w:t>
      </w:r>
      <w:r w:rsidRPr="0023218F">
        <w:rPr>
          <w:rFonts w:ascii="Arial" w:hAnsi="Arial" w:cs="Arial"/>
          <w:sz w:val="22"/>
          <w:szCs w:val="22"/>
          <w:lang w:val="cs-CZ"/>
          <w:rPrChange w:id="144" w:author="Author">
            <w:rPr>
              <w:lang w:val="cs-CZ"/>
            </w:rPr>
          </w:rPrChange>
        </w:rPr>
        <w:t xml:space="preserve"> citlivé zdravotní informace o mé osobě, včetně zdravotního stavu.</w:t>
      </w:r>
    </w:p>
    <w:p w14:paraId="565F7AF6" w14:textId="3949AD97" w:rsidR="001E5334" w:rsidRPr="0023218F" w:rsidRDefault="001E5334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s-CZ"/>
          <w:rPrChange w:id="145" w:author="Author">
            <w:rPr>
              <w:highlight w:val="yellow"/>
              <w:lang w:val="cs-CZ"/>
            </w:rPr>
          </w:rPrChange>
        </w:rPr>
      </w:pPr>
      <w:r w:rsidRPr="0023218F">
        <w:rPr>
          <w:rFonts w:ascii="Arial" w:hAnsi="Arial" w:cs="Arial"/>
          <w:sz w:val="22"/>
          <w:szCs w:val="22"/>
          <w:lang w:val="cs-CZ"/>
          <w:rPrChange w:id="146" w:author="Author">
            <w:rPr>
              <w:lang w:val="cs-CZ"/>
            </w:rPr>
          </w:rPrChange>
        </w:rPr>
        <w:lastRenderedPageBreak/>
        <w:t xml:space="preserve">Mám právo kdykoliv odvolat svůj souhlas, přičemž toto odvolání musí být provedeno písemně a předloženo </w:t>
      </w:r>
      <w:r w:rsidRPr="0023218F">
        <w:rPr>
          <w:rFonts w:ascii="Arial" w:hAnsi="Arial" w:cs="Arial"/>
          <w:b/>
          <w:bCs/>
          <w:sz w:val="22"/>
          <w:szCs w:val="22"/>
          <w:lang w:val="cs-CZ"/>
          <w:rPrChange w:id="147" w:author="Author">
            <w:rPr>
              <w:b/>
              <w:bCs/>
              <w:highlight w:val="yellow"/>
              <w:lang w:val="cs-CZ"/>
            </w:rPr>
          </w:rPrChange>
        </w:rPr>
        <w:t xml:space="preserve">[doplňte kontaktní údaje manažera projektu, včetně e-mailové adresy, telefonního čísla a </w:t>
      </w:r>
      <w:r w:rsidR="002F1BBB" w:rsidRPr="0023218F">
        <w:rPr>
          <w:rFonts w:ascii="Arial" w:hAnsi="Arial" w:cs="Arial"/>
          <w:b/>
          <w:bCs/>
          <w:sz w:val="22"/>
          <w:szCs w:val="22"/>
          <w:lang w:val="cs-CZ"/>
          <w:rPrChange w:id="148" w:author="Author">
            <w:rPr>
              <w:b/>
              <w:bCs/>
              <w:highlight w:val="yellow"/>
              <w:lang w:val="cs-CZ"/>
            </w:rPr>
          </w:rPrChange>
        </w:rPr>
        <w:t xml:space="preserve">korespondenční </w:t>
      </w:r>
      <w:r w:rsidRPr="0023218F">
        <w:rPr>
          <w:rFonts w:ascii="Arial" w:hAnsi="Arial" w:cs="Arial"/>
          <w:b/>
          <w:bCs/>
          <w:sz w:val="22"/>
          <w:szCs w:val="22"/>
          <w:lang w:val="cs-CZ"/>
          <w:rPrChange w:id="149" w:author="Author">
            <w:rPr>
              <w:b/>
              <w:bCs/>
              <w:highlight w:val="yellow"/>
              <w:lang w:val="cs-CZ"/>
            </w:rPr>
          </w:rPrChange>
        </w:rPr>
        <w:t>adresy]</w:t>
      </w:r>
      <w:r w:rsidRPr="0023218F">
        <w:rPr>
          <w:rFonts w:ascii="Arial" w:hAnsi="Arial" w:cs="Arial"/>
          <w:sz w:val="22"/>
          <w:szCs w:val="22"/>
          <w:lang w:val="cs-CZ"/>
          <w:rPrChange w:id="150" w:author="Author">
            <w:rPr>
              <w:highlight w:val="yellow"/>
              <w:lang w:val="cs-CZ"/>
            </w:rPr>
          </w:rPrChange>
        </w:rPr>
        <w:t>.</w:t>
      </w:r>
      <w:ins w:id="151" w:author="Author">
        <w:r w:rsidR="00150F26" w:rsidRPr="0023218F">
          <w:rPr>
            <w:rFonts w:ascii="Arial" w:hAnsi="Arial" w:cs="Arial"/>
            <w:sz w:val="22"/>
            <w:szCs w:val="22"/>
            <w:lang w:val="cs-CZ"/>
            <w:rPrChange w:id="152" w:author="Author">
              <w:rPr>
                <w:highlight w:val="yellow"/>
                <w:lang w:val="cs-CZ"/>
              </w:rPr>
            </w:rPrChange>
          </w:rPr>
          <w:t xml:space="preserve"> Rovněž mám právo na přístup k mému </w:t>
        </w:r>
        <w:r w:rsidR="002902DF" w:rsidRPr="0023218F">
          <w:rPr>
            <w:rFonts w:ascii="Arial" w:hAnsi="Arial" w:cs="Arial"/>
            <w:sz w:val="22"/>
            <w:szCs w:val="22"/>
            <w:lang w:val="cs-CZ"/>
            <w:rPrChange w:id="153" w:author="Author">
              <w:rPr>
                <w:lang w:val="cs-CZ"/>
              </w:rPr>
            </w:rPrChange>
          </w:rPr>
          <w:t xml:space="preserve">osobnímu </w:t>
        </w:r>
        <w:r w:rsidR="00150F26" w:rsidRPr="0023218F">
          <w:rPr>
            <w:rFonts w:ascii="Arial" w:hAnsi="Arial" w:cs="Arial"/>
            <w:sz w:val="22"/>
            <w:szCs w:val="22"/>
            <w:lang w:val="cs-CZ"/>
            <w:rPrChange w:id="154" w:author="Author">
              <w:rPr>
                <w:highlight w:val="yellow"/>
                <w:lang w:val="cs-CZ"/>
              </w:rPr>
            </w:rPrChange>
          </w:rPr>
          <w:t xml:space="preserve">obrazovému materiálu a ke všem mým </w:t>
        </w:r>
        <w:r w:rsidR="00C839AE" w:rsidRPr="0023218F">
          <w:rPr>
            <w:rFonts w:ascii="Arial" w:hAnsi="Arial" w:cs="Arial"/>
            <w:sz w:val="22"/>
            <w:szCs w:val="22"/>
            <w:lang w:val="cs-CZ"/>
            <w:rPrChange w:id="155" w:author="Author">
              <w:rPr>
                <w:lang w:val="cs-CZ"/>
              </w:rPr>
            </w:rPrChange>
          </w:rPr>
          <w:t xml:space="preserve">zpracovávaným </w:t>
        </w:r>
        <w:r w:rsidR="00150F26" w:rsidRPr="0023218F">
          <w:rPr>
            <w:rFonts w:ascii="Arial" w:hAnsi="Arial" w:cs="Arial"/>
            <w:sz w:val="22"/>
            <w:szCs w:val="22"/>
            <w:lang w:val="cs-CZ"/>
            <w:rPrChange w:id="156" w:author="Author">
              <w:rPr>
                <w:highlight w:val="yellow"/>
                <w:lang w:val="cs-CZ"/>
              </w:rPr>
            </w:rPrChange>
          </w:rPr>
          <w:t>osobním údajům, jakož i právo vyžadovat jejich opravu, doplnění nebo odst</w:t>
        </w:r>
        <w:r w:rsidR="002902DF" w:rsidRPr="0023218F">
          <w:rPr>
            <w:rFonts w:ascii="Arial" w:hAnsi="Arial" w:cs="Arial"/>
            <w:sz w:val="22"/>
            <w:szCs w:val="22"/>
            <w:lang w:val="cs-CZ"/>
            <w:rPrChange w:id="157" w:author="Author">
              <w:rPr>
                <w:lang w:val="cs-CZ"/>
              </w:rPr>
            </w:rPrChange>
          </w:rPr>
          <w:t>r</w:t>
        </w:r>
        <w:r w:rsidR="00150F26" w:rsidRPr="0023218F">
          <w:rPr>
            <w:rFonts w:ascii="Arial" w:hAnsi="Arial" w:cs="Arial"/>
            <w:sz w:val="22"/>
            <w:szCs w:val="22"/>
            <w:lang w:val="cs-CZ"/>
            <w:rPrChange w:id="158" w:author="Author">
              <w:rPr>
                <w:lang w:val="cs-CZ"/>
              </w:rPr>
            </w:rPrChange>
          </w:rPr>
          <w:t>anění a další práva dle příslušných zákonů</w:t>
        </w:r>
        <w:r w:rsidR="00687E44" w:rsidRPr="0023218F">
          <w:rPr>
            <w:rFonts w:ascii="Arial" w:hAnsi="Arial" w:cs="Arial"/>
            <w:sz w:val="22"/>
            <w:szCs w:val="22"/>
            <w:lang w:val="cs-CZ"/>
            <w:rPrChange w:id="159" w:author="Author">
              <w:rPr>
                <w:lang w:val="cs-CZ"/>
              </w:rPr>
            </w:rPrChange>
          </w:rPr>
          <w:t xml:space="preserve"> na ochranu osobních údajů</w:t>
        </w:r>
        <w:r w:rsidR="00150F26" w:rsidRPr="0023218F">
          <w:rPr>
            <w:rFonts w:ascii="Arial" w:hAnsi="Arial" w:cs="Arial"/>
            <w:sz w:val="22"/>
            <w:szCs w:val="22"/>
            <w:lang w:val="cs-CZ"/>
            <w:rPrChange w:id="160" w:author="Author">
              <w:rPr>
                <w:lang w:val="cs-CZ"/>
              </w:rPr>
            </w:rPrChange>
          </w:rPr>
          <w:t>.</w:t>
        </w:r>
      </w:ins>
    </w:p>
    <w:p w14:paraId="27FD0E9A" w14:textId="48498388" w:rsidR="001E5334" w:rsidRPr="0023218F" w:rsidRDefault="008A40ED" w:rsidP="001E5334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s-CZ"/>
          <w:rPrChange w:id="161" w:author="Author">
            <w:rPr>
              <w:lang w:val="cs-CZ"/>
            </w:rPr>
          </w:rPrChange>
        </w:rPr>
      </w:pPr>
      <w:r w:rsidRPr="0023218F">
        <w:rPr>
          <w:rFonts w:ascii="Arial" w:hAnsi="Arial" w:cs="Arial"/>
          <w:sz w:val="22"/>
          <w:szCs w:val="22"/>
          <w:lang w:val="cs-CZ"/>
          <w:rPrChange w:id="162" w:author="Author">
            <w:rPr>
              <w:lang w:val="cs-CZ"/>
            </w:rPr>
          </w:rPrChange>
        </w:rPr>
        <w:t xml:space="preserve">Zprošťuji a zbavuji společnost </w:t>
      </w:r>
      <w:r w:rsidR="001E5334" w:rsidRPr="0023218F">
        <w:rPr>
          <w:rFonts w:ascii="Arial" w:hAnsi="Arial" w:cs="Arial"/>
          <w:sz w:val="22"/>
          <w:szCs w:val="22"/>
          <w:lang w:val="cs-CZ"/>
          <w:rPrChange w:id="163" w:author="Author">
            <w:rPr>
              <w:lang w:val="cs-CZ"/>
            </w:rPr>
          </w:rPrChange>
        </w:rPr>
        <w:t xml:space="preserve">Lilly, </w:t>
      </w:r>
      <w:r w:rsidRPr="0023218F">
        <w:rPr>
          <w:rFonts w:ascii="Arial" w:hAnsi="Arial" w:cs="Arial"/>
          <w:sz w:val="22"/>
          <w:szCs w:val="22"/>
          <w:lang w:val="cs-CZ"/>
          <w:rPrChange w:id="164" w:author="Author">
            <w:rPr>
              <w:lang w:val="cs-CZ"/>
            </w:rPr>
          </w:rPrChange>
        </w:rPr>
        <w:t>její vedoucí pracovníky, zástupce a zaměstnanc</w:t>
      </w:r>
      <w:r w:rsidR="002F1BBB" w:rsidRPr="0023218F">
        <w:rPr>
          <w:rFonts w:ascii="Arial" w:hAnsi="Arial" w:cs="Arial"/>
          <w:sz w:val="22"/>
          <w:szCs w:val="22"/>
          <w:lang w:val="cs-CZ"/>
          <w:rPrChange w:id="165" w:author="Author">
            <w:rPr>
              <w:lang w:val="cs-CZ"/>
            </w:rPr>
          </w:rPrChange>
        </w:rPr>
        <w:t>e</w:t>
      </w:r>
      <w:r w:rsidRPr="0023218F">
        <w:rPr>
          <w:rFonts w:ascii="Arial" w:hAnsi="Arial" w:cs="Arial"/>
          <w:sz w:val="22"/>
          <w:szCs w:val="22"/>
          <w:lang w:val="cs-CZ"/>
          <w:rPrChange w:id="166" w:author="Author">
            <w:rPr>
              <w:lang w:val="cs-CZ"/>
            </w:rPr>
          </w:rPrChange>
        </w:rPr>
        <w:t xml:space="preserve"> i všechny osoby podílející se na vytváření mého osobního obrazového materiálu veškeré odpovědnosti v souvislosti s pořizováním, nahráváním, natáčením nebo publikováním uvedených rozhovorů, fotografií, diapozitivů, počítačových obrázků, videonahrávek nebo hlasových záznamů</w:t>
      </w:r>
      <w:r w:rsidR="001E5334" w:rsidRPr="0023218F">
        <w:rPr>
          <w:rFonts w:ascii="Arial" w:hAnsi="Arial" w:cs="Arial"/>
          <w:sz w:val="22"/>
          <w:szCs w:val="22"/>
          <w:lang w:val="cs-CZ"/>
          <w:rPrChange w:id="167" w:author="Author">
            <w:rPr>
              <w:lang w:val="cs-CZ"/>
            </w:rPr>
          </w:rPrChange>
        </w:rPr>
        <w:t>.</w:t>
      </w:r>
    </w:p>
    <w:p w14:paraId="3225FE9E" w14:textId="436A1593" w:rsidR="001E5334" w:rsidDel="0023218F" w:rsidRDefault="008A40ED" w:rsidP="0023218F">
      <w:pPr>
        <w:pStyle w:val="BodyText"/>
        <w:numPr>
          <w:ilvl w:val="0"/>
          <w:numId w:val="2"/>
        </w:numPr>
        <w:jc w:val="both"/>
        <w:rPr>
          <w:del w:id="168" w:author="Author"/>
          <w:rFonts w:ascii="Arial" w:hAnsi="Arial" w:cs="Arial"/>
          <w:sz w:val="22"/>
          <w:szCs w:val="22"/>
          <w:lang w:val="cs-CZ"/>
        </w:rPr>
        <w:pPrChange w:id="169" w:author="Michaela MacCarthy" w:date="2014-10-15T15:42:00Z">
          <w:pPr>
            <w:pStyle w:val="BodyText"/>
            <w:numPr>
              <w:numId w:val="2"/>
            </w:numPr>
            <w:tabs>
              <w:tab w:val="num" w:pos="780"/>
            </w:tabs>
            <w:ind w:left="780" w:hanging="360"/>
            <w:jc w:val="both"/>
          </w:pPr>
        </w:pPrChange>
      </w:pPr>
      <w:r w:rsidRPr="0023218F">
        <w:rPr>
          <w:rFonts w:ascii="Arial" w:hAnsi="Arial" w:cs="Arial"/>
          <w:sz w:val="22"/>
          <w:szCs w:val="22"/>
          <w:lang w:val="cs-CZ"/>
          <w:rPrChange w:id="170" w:author="Author">
            <w:rPr>
              <w:lang w:val="cs-CZ"/>
            </w:rPr>
          </w:rPrChange>
        </w:rPr>
        <w:t>Vzdávám se veškerých práv, která mohu mít ve vztahu k nárokům na platby nebo tantiémy v souvislosti s jak</w:t>
      </w:r>
      <w:r w:rsidR="002F1BBB" w:rsidRPr="0023218F">
        <w:rPr>
          <w:rFonts w:ascii="Arial" w:hAnsi="Arial" w:cs="Arial"/>
          <w:sz w:val="22"/>
          <w:szCs w:val="22"/>
          <w:lang w:val="cs-CZ"/>
          <w:rPrChange w:id="171" w:author="Author">
            <w:rPr>
              <w:lang w:val="cs-CZ"/>
            </w:rPr>
          </w:rPrChange>
        </w:rPr>
        <w:t>ým</w:t>
      </w:r>
      <w:r w:rsidRPr="0023218F">
        <w:rPr>
          <w:rFonts w:ascii="Arial" w:hAnsi="Arial" w:cs="Arial"/>
          <w:sz w:val="22"/>
          <w:szCs w:val="22"/>
          <w:lang w:val="cs-CZ"/>
          <w:rPrChange w:id="172" w:author="Author">
            <w:rPr>
              <w:lang w:val="cs-CZ"/>
            </w:rPr>
          </w:rPrChange>
        </w:rPr>
        <w:t xml:space="preserve">koliv </w:t>
      </w:r>
      <w:r w:rsidR="002F1BBB" w:rsidRPr="0023218F">
        <w:rPr>
          <w:rFonts w:ascii="Arial" w:hAnsi="Arial" w:cs="Arial"/>
          <w:sz w:val="22"/>
          <w:szCs w:val="22"/>
          <w:lang w:val="cs-CZ"/>
          <w:rPrChange w:id="173" w:author="Author">
            <w:rPr>
              <w:lang w:val="cs-CZ"/>
            </w:rPr>
          </w:rPrChange>
        </w:rPr>
        <w:t>předvedením</w:t>
      </w:r>
      <w:r w:rsidRPr="0023218F">
        <w:rPr>
          <w:rFonts w:ascii="Arial" w:hAnsi="Arial" w:cs="Arial"/>
          <w:sz w:val="22"/>
          <w:szCs w:val="22"/>
          <w:lang w:val="cs-CZ"/>
          <w:rPrChange w:id="174" w:author="Author">
            <w:rPr>
              <w:lang w:val="cs-CZ"/>
            </w:rPr>
          </w:rPrChange>
        </w:rPr>
        <w:t>, televizním vysíláním, zveřejněním na internetu nebo jiným publikováním mého osobního obrazovaného materiálu, bez ohledu na to, zda za jeho použití jakákoliv třetí strana účtuje poplatek</w:t>
      </w:r>
      <w:r w:rsidR="001E5334" w:rsidRPr="0023218F">
        <w:rPr>
          <w:rFonts w:ascii="Arial" w:hAnsi="Arial" w:cs="Arial"/>
          <w:sz w:val="22"/>
          <w:szCs w:val="22"/>
          <w:lang w:val="cs-CZ"/>
          <w:rPrChange w:id="175" w:author="Author">
            <w:rPr>
              <w:lang w:val="cs-CZ"/>
            </w:rPr>
          </w:rPrChange>
        </w:rPr>
        <w:t>.</w:t>
      </w:r>
    </w:p>
    <w:p w14:paraId="66367472" w14:textId="77777777" w:rsidR="0023218F" w:rsidRPr="0023218F" w:rsidRDefault="0023218F" w:rsidP="001E5334">
      <w:pPr>
        <w:pStyle w:val="BodyText"/>
        <w:numPr>
          <w:ilvl w:val="0"/>
          <w:numId w:val="2"/>
        </w:numPr>
        <w:jc w:val="both"/>
        <w:rPr>
          <w:ins w:id="176" w:author="Author"/>
          <w:rFonts w:ascii="Arial" w:hAnsi="Arial" w:cs="Arial"/>
          <w:sz w:val="22"/>
          <w:szCs w:val="22"/>
          <w:lang w:val="cs-CZ"/>
          <w:rPrChange w:id="177" w:author="Author">
            <w:rPr>
              <w:ins w:id="178" w:author="Author"/>
              <w:lang w:val="cs-CZ"/>
            </w:rPr>
          </w:rPrChange>
        </w:rPr>
      </w:pPr>
    </w:p>
    <w:p w14:paraId="76A5B09D" w14:textId="6988F916" w:rsidR="001E5334" w:rsidRPr="0023218F" w:rsidRDefault="008A40ED" w:rsidP="0023218F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cs-CZ"/>
          <w:rPrChange w:id="179" w:author="Author">
            <w:rPr>
              <w:highlight w:val="yellow"/>
              <w:lang w:val="cs-CZ"/>
            </w:rPr>
          </w:rPrChange>
        </w:rPr>
        <w:pPrChange w:id="180" w:author="Author">
          <w:pPr>
            <w:pStyle w:val="BodyText"/>
            <w:numPr>
              <w:numId w:val="2"/>
            </w:numPr>
            <w:tabs>
              <w:tab w:val="num" w:pos="780"/>
            </w:tabs>
            <w:ind w:left="780" w:hanging="360"/>
            <w:jc w:val="both"/>
          </w:pPr>
        </w:pPrChange>
      </w:pPr>
      <w:r w:rsidRPr="0023218F">
        <w:rPr>
          <w:rFonts w:ascii="Arial" w:hAnsi="Arial" w:cs="Arial"/>
          <w:sz w:val="22"/>
          <w:szCs w:val="22"/>
          <w:lang w:val="cs-CZ"/>
          <w:rPrChange w:id="181" w:author="Author">
            <w:rPr>
              <w:lang w:val="cs-CZ"/>
            </w:rPr>
          </w:rPrChange>
        </w:rPr>
        <w:t>Pokud budu mít jakékoliv dotazy o</w:t>
      </w:r>
      <w:r w:rsidR="002F1BBB" w:rsidRPr="0023218F">
        <w:rPr>
          <w:rFonts w:ascii="Arial" w:hAnsi="Arial" w:cs="Arial"/>
          <w:sz w:val="22"/>
          <w:szCs w:val="22"/>
          <w:lang w:val="cs-CZ"/>
          <w:rPrChange w:id="182" w:author="Author">
            <w:rPr>
              <w:lang w:val="cs-CZ"/>
            </w:rPr>
          </w:rPrChange>
        </w:rPr>
        <w:t>hledně</w:t>
      </w:r>
      <w:r w:rsidRPr="0023218F">
        <w:rPr>
          <w:rFonts w:ascii="Arial" w:hAnsi="Arial" w:cs="Arial"/>
          <w:sz w:val="22"/>
          <w:szCs w:val="22"/>
          <w:lang w:val="cs-CZ"/>
          <w:rPrChange w:id="183" w:author="Author">
            <w:rPr>
              <w:lang w:val="cs-CZ"/>
            </w:rPr>
          </w:rPrChange>
        </w:rPr>
        <w:t xml:space="preserve"> ochran</w:t>
      </w:r>
      <w:r w:rsidR="002F1BBB" w:rsidRPr="0023218F">
        <w:rPr>
          <w:rFonts w:ascii="Arial" w:hAnsi="Arial" w:cs="Arial"/>
          <w:sz w:val="22"/>
          <w:szCs w:val="22"/>
          <w:lang w:val="cs-CZ"/>
          <w:rPrChange w:id="184" w:author="Author">
            <w:rPr>
              <w:lang w:val="cs-CZ"/>
            </w:rPr>
          </w:rPrChange>
        </w:rPr>
        <w:t>y</w:t>
      </w:r>
      <w:r w:rsidRPr="0023218F">
        <w:rPr>
          <w:rFonts w:ascii="Arial" w:hAnsi="Arial" w:cs="Arial"/>
          <w:sz w:val="22"/>
          <w:szCs w:val="22"/>
          <w:lang w:val="cs-CZ"/>
          <w:rPrChange w:id="185" w:author="Author">
            <w:rPr>
              <w:lang w:val="cs-CZ"/>
            </w:rPr>
          </w:rPrChange>
        </w:rPr>
        <w:t xml:space="preserve"> mých </w:t>
      </w:r>
      <w:ins w:id="186" w:author="Author">
        <w:r w:rsidR="00E9464A" w:rsidRPr="0023218F">
          <w:rPr>
            <w:rFonts w:ascii="Arial" w:hAnsi="Arial" w:cs="Arial"/>
            <w:sz w:val="22"/>
            <w:szCs w:val="22"/>
            <w:lang w:val="cs-CZ"/>
            <w:rPrChange w:id="187" w:author="Author">
              <w:rPr>
                <w:lang w:val="cs-CZ"/>
              </w:rPr>
            </w:rPrChange>
          </w:rPr>
          <w:t xml:space="preserve">osobních </w:t>
        </w:r>
      </w:ins>
      <w:r w:rsidRPr="0023218F">
        <w:rPr>
          <w:rFonts w:ascii="Arial" w:hAnsi="Arial" w:cs="Arial"/>
          <w:sz w:val="22"/>
          <w:szCs w:val="22"/>
          <w:lang w:val="cs-CZ"/>
          <w:rPrChange w:id="188" w:author="Author">
            <w:rPr>
              <w:lang w:val="cs-CZ"/>
            </w:rPr>
          </w:rPrChange>
        </w:rPr>
        <w:t xml:space="preserve">údajů nebo práv na ochranu soukromí podle tohoto formuláře, jsem srozuměn/a s tím, že se mohu obrátit na </w:t>
      </w:r>
      <w:r w:rsidR="001E5334" w:rsidRPr="0023218F">
        <w:rPr>
          <w:rFonts w:ascii="Arial" w:hAnsi="Arial" w:cs="Arial"/>
          <w:b/>
          <w:bCs/>
          <w:sz w:val="22"/>
          <w:szCs w:val="22"/>
          <w:lang w:val="cs-CZ"/>
          <w:rPrChange w:id="189" w:author="Author">
            <w:rPr>
              <w:b/>
              <w:bCs/>
              <w:highlight w:val="yellow"/>
              <w:lang w:val="cs-CZ"/>
            </w:rPr>
          </w:rPrChange>
        </w:rPr>
        <w:t>[</w:t>
      </w:r>
      <w:r w:rsidR="002F1BBB" w:rsidRPr="0023218F">
        <w:rPr>
          <w:rFonts w:ascii="Arial" w:hAnsi="Arial" w:cs="Arial"/>
          <w:b/>
          <w:bCs/>
          <w:sz w:val="22"/>
          <w:szCs w:val="22"/>
          <w:lang w:val="cs-CZ"/>
          <w:rPrChange w:id="190" w:author="Author">
            <w:rPr>
              <w:b/>
              <w:bCs/>
              <w:highlight w:val="yellow"/>
              <w:lang w:val="cs-CZ"/>
            </w:rPr>
          </w:rPrChange>
        </w:rPr>
        <w:t>doplň</w:t>
      </w:r>
      <w:r w:rsidRPr="0023218F">
        <w:rPr>
          <w:rFonts w:ascii="Arial" w:hAnsi="Arial" w:cs="Arial"/>
          <w:b/>
          <w:bCs/>
          <w:sz w:val="22"/>
          <w:szCs w:val="22"/>
          <w:lang w:val="cs-CZ"/>
          <w:rPrChange w:id="191" w:author="Author">
            <w:rPr>
              <w:b/>
              <w:bCs/>
              <w:highlight w:val="yellow"/>
              <w:lang w:val="cs-CZ"/>
            </w:rPr>
          </w:rPrChange>
        </w:rPr>
        <w:t>te kontaktní údaje projektového manažera, včetně e-mailové adresy, telefonního čísla a korespondenční adresy</w:t>
      </w:r>
      <w:r w:rsidR="001E5334" w:rsidRPr="0023218F">
        <w:rPr>
          <w:rFonts w:ascii="Arial" w:hAnsi="Arial" w:cs="Arial"/>
          <w:b/>
          <w:bCs/>
          <w:sz w:val="22"/>
          <w:szCs w:val="22"/>
          <w:lang w:val="cs-CZ"/>
          <w:rPrChange w:id="192" w:author="Author">
            <w:rPr>
              <w:b/>
              <w:bCs/>
              <w:highlight w:val="yellow"/>
              <w:lang w:val="cs-CZ"/>
            </w:rPr>
          </w:rPrChange>
        </w:rPr>
        <w:t>]</w:t>
      </w:r>
      <w:r w:rsidR="001E5334" w:rsidRPr="0023218F">
        <w:rPr>
          <w:rFonts w:ascii="Arial" w:hAnsi="Arial" w:cs="Arial"/>
          <w:sz w:val="22"/>
          <w:szCs w:val="22"/>
          <w:lang w:val="cs-CZ"/>
          <w:rPrChange w:id="193" w:author="Author">
            <w:rPr>
              <w:highlight w:val="yellow"/>
              <w:lang w:val="cs-CZ"/>
            </w:rPr>
          </w:rPrChange>
        </w:rPr>
        <w:t>.</w:t>
      </w:r>
    </w:p>
    <w:p w14:paraId="4D75603C" w14:textId="77777777" w:rsidR="001E5334" w:rsidRPr="0023218F" w:rsidRDefault="001E5334" w:rsidP="00000AEE">
      <w:pPr>
        <w:pStyle w:val="BodyText"/>
        <w:jc w:val="both"/>
        <w:rPr>
          <w:rFonts w:ascii="Arial" w:hAnsi="Arial" w:cs="Arial"/>
          <w:sz w:val="22"/>
          <w:szCs w:val="22"/>
          <w:highlight w:val="yellow"/>
          <w:lang w:val="cs-CZ"/>
          <w:rPrChange w:id="194" w:author="Author">
            <w:rPr>
              <w:highlight w:val="yellow"/>
              <w:lang w:val="cs-CZ"/>
            </w:rPr>
          </w:rPrChange>
        </w:rPr>
      </w:pPr>
    </w:p>
    <w:p w14:paraId="2AF9B889" w14:textId="26CDD75E" w:rsidR="001E5334" w:rsidRPr="0023218F" w:rsidRDefault="00000AEE" w:rsidP="001E5334">
      <w:pPr>
        <w:pStyle w:val="BodyText"/>
        <w:jc w:val="both"/>
        <w:rPr>
          <w:rFonts w:ascii="Arial" w:hAnsi="Arial" w:cs="Arial"/>
          <w:sz w:val="22"/>
          <w:szCs w:val="22"/>
          <w:lang w:val="cs-CZ"/>
          <w:rPrChange w:id="195" w:author="Author">
            <w:rPr>
              <w:lang w:val="cs-CZ"/>
            </w:rPr>
          </w:rPrChange>
        </w:rPr>
      </w:pPr>
      <w:r w:rsidRPr="0023218F">
        <w:rPr>
          <w:rFonts w:ascii="Arial" w:hAnsi="Arial" w:cs="Arial"/>
          <w:sz w:val="22"/>
          <w:szCs w:val="22"/>
          <w:lang w:val="cs-CZ"/>
          <w:rPrChange w:id="196" w:author="Author">
            <w:rPr>
              <w:lang w:val="cs-CZ"/>
            </w:rPr>
          </w:rPrChange>
        </w:rPr>
        <w:t>Prohlašuj</w:t>
      </w:r>
      <w:r w:rsidR="002F1BBB" w:rsidRPr="0023218F">
        <w:rPr>
          <w:rFonts w:ascii="Arial" w:hAnsi="Arial" w:cs="Arial"/>
          <w:sz w:val="22"/>
          <w:szCs w:val="22"/>
          <w:lang w:val="cs-CZ"/>
          <w:rPrChange w:id="197" w:author="Author">
            <w:rPr>
              <w:lang w:val="cs-CZ"/>
            </w:rPr>
          </w:rPrChange>
        </w:rPr>
        <w:t>i</w:t>
      </w:r>
      <w:r w:rsidRPr="0023218F">
        <w:rPr>
          <w:rFonts w:ascii="Arial" w:hAnsi="Arial" w:cs="Arial"/>
          <w:sz w:val="22"/>
          <w:szCs w:val="22"/>
          <w:lang w:val="cs-CZ"/>
          <w:rPrChange w:id="198" w:author="Author">
            <w:rPr>
              <w:lang w:val="cs-CZ"/>
            </w:rPr>
          </w:rPrChange>
        </w:rPr>
        <w:t>, že jsem starší osmnácti</w:t>
      </w:r>
      <w:r w:rsidR="001E5334" w:rsidRPr="0023218F">
        <w:rPr>
          <w:rFonts w:ascii="Arial" w:hAnsi="Arial" w:cs="Arial"/>
          <w:sz w:val="22"/>
          <w:szCs w:val="22"/>
          <w:lang w:val="cs-CZ"/>
          <w:rPrChange w:id="199" w:author="Author">
            <w:rPr>
              <w:lang w:val="cs-CZ"/>
            </w:rPr>
          </w:rPrChange>
        </w:rPr>
        <w:t xml:space="preserve"> (18) </w:t>
      </w:r>
      <w:r w:rsidRPr="0023218F">
        <w:rPr>
          <w:rFonts w:ascii="Arial" w:hAnsi="Arial" w:cs="Arial"/>
          <w:sz w:val="22"/>
          <w:szCs w:val="22"/>
          <w:lang w:val="cs-CZ"/>
          <w:rPrChange w:id="200" w:author="Author">
            <w:rPr>
              <w:lang w:val="cs-CZ"/>
            </w:rPr>
          </w:rPrChange>
        </w:rPr>
        <w:t xml:space="preserve">let a jsem právně způsobilý/á podepsat tento formulář podle zákonů </w:t>
      </w:r>
      <w:r w:rsidR="002F1BBB" w:rsidRPr="0023218F">
        <w:rPr>
          <w:rFonts w:ascii="Arial" w:hAnsi="Arial" w:cs="Arial"/>
          <w:sz w:val="22"/>
          <w:szCs w:val="22"/>
          <w:lang w:val="cs-CZ"/>
          <w:rPrChange w:id="201" w:author="Author">
            <w:rPr>
              <w:lang w:val="cs-CZ"/>
            </w:rPr>
          </w:rPrChange>
        </w:rPr>
        <w:t>mé</w:t>
      </w:r>
      <w:r w:rsidRPr="0023218F">
        <w:rPr>
          <w:rFonts w:ascii="Arial" w:hAnsi="Arial" w:cs="Arial"/>
          <w:sz w:val="22"/>
          <w:szCs w:val="22"/>
          <w:lang w:val="cs-CZ"/>
          <w:rPrChange w:id="202" w:author="Author">
            <w:rPr>
              <w:lang w:val="cs-CZ"/>
            </w:rPr>
          </w:rPrChange>
        </w:rPr>
        <w:t xml:space="preserve"> země nebo že jsem získal/a písemný souhlas svého</w:t>
      </w:r>
      <w:r w:rsidR="002F1BBB" w:rsidRPr="0023218F">
        <w:rPr>
          <w:rFonts w:ascii="Arial" w:hAnsi="Arial" w:cs="Arial"/>
          <w:sz w:val="22"/>
          <w:szCs w:val="22"/>
          <w:lang w:val="cs-CZ"/>
          <w:rPrChange w:id="203" w:author="Author">
            <w:rPr>
              <w:lang w:val="cs-CZ"/>
            </w:rPr>
          </w:rPrChange>
        </w:rPr>
        <w:t xml:space="preserve"> </w:t>
      </w:r>
      <w:r w:rsidRPr="0023218F">
        <w:rPr>
          <w:rFonts w:ascii="Arial" w:hAnsi="Arial" w:cs="Arial"/>
          <w:sz w:val="22"/>
          <w:szCs w:val="22"/>
          <w:lang w:val="cs-CZ"/>
          <w:rPrChange w:id="204" w:author="Author">
            <w:rPr>
              <w:lang w:val="cs-CZ"/>
            </w:rPr>
          </w:rPrChange>
        </w:rPr>
        <w:t xml:space="preserve">rodiče </w:t>
      </w:r>
      <w:r w:rsidR="002F1BBB" w:rsidRPr="0023218F">
        <w:rPr>
          <w:rFonts w:ascii="Arial" w:hAnsi="Arial" w:cs="Arial"/>
          <w:sz w:val="22"/>
          <w:szCs w:val="22"/>
          <w:lang w:val="cs-CZ"/>
          <w:rPrChange w:id="205" w:author="Author">
            <w:rPr>
              <w:lang w:val="cs-CZ"/>
            </w:rPr>
          </w:rPrChange>
        </w:rPr>
        <w:t>či</w:t>
      </w:r>
      <w:r w:rsidRPr="0023218F">
        <w:rPr>
          <w:rFonts w:ascii="Arial" w:hAnsi="Arial" w:cs="Arial"/>
          <w:sz w:val="22"/>
          <w:szCs w:val="22"/>
          <w:lang w:val="cs-CZ"/>
          <w:rPrChange w:id="206" w:author="Author">
            <w:rPr>
              <w:lang w:val="cs-CZ"/>
            </w:rPr>
          </w:rPrChange>
        </w:rPr>
        <w:t xml:space="preserve"> zákonného zástupce</w:t>
      </w:r>
      <w:r w:rsidR="001E5334" w:rsidRPr="0023218F">
        <w:rPr>
          <w:rFonts w:ascii="Arial" w:hAnsi="Arial" w:cs="Arial"/>
          <w:sz w:val="22"/>
          <w:szCs w:val="22"/>
          <w:lang w:val="cs-CZ"/>
          <w:rPrChange w:id="207" w:author="Author">
            <w:rPr>
              <w:lang w:val="cs-CZ"/>
            </w:rPr>
          </w:rPrChange>
        </w:rPr>
        <w:t xml:space="preserve">. </w:t>
      </w:r>
      <w:r w:rsidRPr="0023218F">
        <w:rPr>
          <w:rFonts w:ascii="Arial" w:hAnsi="Arial" w:cs="Arial"/>
          <w:sz w:val="22"/>
          <w:szCs w:val="22"/>
          <w:lang w:val="cs-CZ"/>
          <w:rPrChange w:id="208" w:author="Author">
            <w:rPr>
              <w:lang w:val="cs-CZ"/>
            </w:rPr>
          </w:rPrChange>
        </w:rPr>
        <w:t xml:space="preserve">Jsem srozuměn/a s tím, že podmínky zde uvedené zakládají smluvní závazky, </w:t>
      </w:r>
      <w:del w:id="209" w:author="Author">
        <w:r w:rsidRPr="0023218F" w:rsidDel="00687E44">
          <w:rPr>
            <w:rFonts w:ascii="Arial" w:hAnsi="Arial" w:cs="Arial"/>
            <w:sz w:val="22"/>
            <w:szCs w:val="22"/>
            <w:lang w:val="cs-CZ"/>
            <w:rPrChange w:id="210" w:author="Author">
              <w:rPr>
                <w:lang w:val="cs-CZ"/>
              </w:rPr>
            </w:rPrChange>
          </w:rPr>
          <w:delText xml:space="preserve">a nejsou jen pouhým výčtem, </w:delText>
        </w:r>
      </w:del>
      <w:r w:rsidRPr="0023218F">
        <w:rPr>
          <w:rFonts w:ascii="Arial" w:hAnsi="Arial" w:cs="Arial"/>
          <w:sz w:val="22"/>
          <w:szCs w:val="22"/>
          <w:lang w:val="cs-CZ"/>
          <w:rPrChange w:id="211" w:author="Author">
            <w:rPr>
              <w:lang w:val="cs-CZ"/>
            </w:rPr>
          </w:rPrChange>
        </w:rPr>
        <w:t>a že tento formulář je pro mě právně závazný</w:t>
      </w:r>
      <w:r w:rsidR="001E5334" w:rsidRPr="0023218F">
        <w:rPr>
          <w:rFonts w:ascii="Arial" w:hAnsi="Arial" w:cs="Arial"/>
          <w:sz w:val="22"/>
          <w:szCs w:val="22"/>
          <w:lang w:val="cs-CZ"/>
          <w:rPrChange w:id="212" w:author="Author">
            <w:rPr>
              <w:lang w:val="cs-CZ"/>
            </w:rPr>
          </w:rPrChange>
        </w:rPr>
        <w:t>.</w:t>
      </w:r>
    </w:p>
    <w:p w14:paraId="49293856" w14:textId="1B47AB51" w:rsidR="001E5334" w:rsidRPr="0023218F" w:rsidRDefault="00000AEE" w:rsidP="001E5334">
      <w:pPr>
        <w:pStyle w:val="BodyText"/>
        <w:jc w:val="both"/>
        <w:rPr>
          <w:rFonts w:ascii="Arial" w:hAnsi="Arial" w:cs="Arial"/>
          <w:sz w:val="22"/>
          <w:szCs w:val="22"/>
          <w:lang w:val="cs-CZ"/>
          <w:rPrChange w:id="213" w:author="Author">
            <w:rPr>
              <w:lang w:val="cs-CZ"/>
            </w:rPr>
          </w:rPrChange>
        </w:rPr>
      </w:pPr>
      <w:r w:rsidRPr="0023218F">
        <w:rPr>
          <w:rFonts w:ascii="Arial" w:hAnsi="Arial" w:cs="Arial"/>
          <w:sz w:val="22"/>
          <w:szCs w:val="22"/>
          <w:lang w:val="cs-CZ"/>
          <w:rPrChange w:id="214" w:author="Author">
            <w:rPr>
              <w:lang w:val="cs-CZ"/>
            </w:rPr>
          </w:rPrChange>
        </w:rPr>
        <w:t xml:space="preserve">Předtím, než jsem tento formulář podepsal/a, jsem si jej přečetl/a a </w:t>
      </w:r>
      <w:r w:rsidR="002F1BBB" w:rsidRPr="0023218F">
        <w:rPr>
          <w:rFonts w:ascii="Arial" w:hAnsi="Arial" w:cs="Arial"/>
          <w:sz w:val="22"/>
          <w:szCs w:val="22"/>
          <w:lang w:val="cs-CZ"/>
          <w:rPrChange w:id="215" w:author="Author">
            <w:rPr>
              <w:lang w:val="cs-CZ"/>
            </w:rPr>
          </w:rPrChange>
        </w:rPr>
        <w:t xml:space="preserve">v plném rozsahu se s ním </w:t>
      </w:r>
      <w:r w:rsidRPr="0023218F">
        <w:rPr>
          <w:rFonts w:ascii="Arial" w:hAnsi="Arial" w:cs="Arial"/>
          <w:sz w:val="22"/>
          <w:szCs w:val="22"/>
          <w:lang w:val="cs-CZ"/>
          <w:rPrChange w:id="216" w:author="Author">
            <w:rPr>
              <w:lang w:val="cs-CZ"/>
            </w:rPr>
          </w:rPrChange>
        </w:rPr>
        <w:t>obeznámil/a</w:t>
      </w:r>
      <w:r w:rsidR="001E5334" w:rsidRPr="0023218F">
        <w:rPr>
          <w:rFonts w:ascii="Arial" w:hAnsi="Arial" w:cs="Arial"/>
          <w:sz w:val="22"/>
          <w:szCs w:val="22"/>
          <w:lang w:val="cs-CZ"/>
          <w:rPrChange w:id="217" w:author="Author">
            <w:rPr>
              <w:lang w:val="cs-CZ"/>
            </w:rPr>
          </w:rPrChange>
        </w:rPr>
        <w:t xml:space="preserve">. </w:t>
      </w:r>
      <w:r w:rsidRPr="0023218F">
        <w:rPr>
          <w:rFonts w:ascii="Arial" w:hAnsi="Arial" w:cs="Arial"/>
          <w:sz w:val="22"/>
          <w:szCs w:val="22"/>
          <w:lang w:val="cs-CZ"/>
          <w:rPrChange w:id="218" w:author="Author">
            <w:rPr>
              <w:lang w:val="cs-CZ"/>
            </w:rPr>
          </w:rPrChange>
        </w:rPr>
        <w:t xml:space="preserve">Měl/a jsem možnost klást </w:t>
      </w:r>
      <w:r w:rsidR="002F1BBB" w:rsidRPr="0023218F">
        <w:rPr>
          <w:rFonts w:ascii="Arial" w:hAnsi="Arial" w:cs="Arial"/>
          <w:sz w:val="22"/>
          <w:szCs w:val="22"/>
          <w:lang w:val="cs-CZ"/>
          <w:rPrChange w:id="219" w:author="Author">
            <w:rPr>
              <w:lang w:val="cs-CZ"/>
            </w:rPr>
          </w:rPrChange>
        </w:rPr>
        <w:t>otázky</w:t>
      </w:r>
      <w:r w:rsidRPr="0023218F">
        <w:rPr>
          <w:rFonts w:ascii="Arial" w:hAnsi="Arial" w:cs="Arial"/>
          <w:sz w:val="22"/>
          <w:szCs w:val="22"/>
          <w:lang w:val="cs-CZ"/>
          <w:rPrChange w:id="220" w:author="Author">
            <w:rPr>
              <w:lang w:val="cs-CZ"/>
            </w:rPr>
          </w:rPrChange>
        </w:rPr>
        <w:t xml:space="preserve"> ohledně použití</w:t>
      </w:r>
      <w:ins w:id="221" w:author="Author">
        <w:r w:rsidR="00687E44" w:rsidRPr="0023218F">
          <w:rPr>
            <w:rFonts w:ascii="Arial" w:hAnsi="Arial" w:cs="Arial"/>
            <w:sz w:val="22"/>
            <w:szCs w:val="22"/>
            <w:lang w:val="cs-CZ"/>
            <w:rPrChange w:id="222" w:author="Author">
              <w:rPr>
                <w:lang w:val="cs-CZ"/>
              </w:rPr>
            </w:rPrChange>
          </w:rPr>
          <w:t>/zpracování</w:t>
        </w:r>
      </w:ins>
      <w:r w:rsidRPr="0023218F">
        <w:rPr>
          <w:rFonts w:ascii="Arial" w:hAnsi="Arial" w:cs="Arial"/>
          <w:sz w:val="22"/>
          <w:szCs w:val="22"/>
          <w:lang w:val="cs-CZ"/>
          <w:rPrChange w:id="223" w:author="Author">
            <w:rPr>
              <w:lang w:val="cs-CZ"/>
            </w:rPr>
          </w:rPrChange>
        </w:rPr>
        <w:t xml:space="preserve"> mého osobního obrazovaného materiálu, rozumím jeh</w:t>
      </w:r>
      <w:r w:rsidR="002F1BBB" w:rsidRPr="0023218F">
        <w:rPr>
          <w:rFonts w:ascii="Arial" w:hAnsi="Arial" w:cs="Arial"/>
          <w:sz w:val="22"/>
          <w:szCs w:val="22"/>
          <w:lang w:val="cs-CZ"/>
          <w:rPrChange w:id="224" w:author="Author">
            <w:rPr>
              <w:lang w:val="cs-CZ"/>
            </w:rPr>
          </w:rPrChange>
        </w:rPr>
        <w:t>o</w:t>
      </w:r>
      <w:r w:rsidRPr="0023218F">
        <w:rPr>
          <w:rFonts w:ascii="Arial" w:hAnsi="Arial" w:cs="Arial"/>
          <w:sz w:val="22"/>
          <w:szCs w:val="22"/>
          <w:lang w:val="cs-CZ"/>
          <w:rPrChange w:id="225" w:author="Author">
            <w:rPr>
              <w:lang w:val="cs-CZ"/>
            </w:rPr>
          </w:rPrChange>
        </w:rPr>
        <w:t xml:space="preserve"> zamýšlenému účelu, vědomě souhlasím s takovým použitím a dobrovolně tento formulář podepisuji</w:t>
      </w:r>
      <w:r w:rsidR="001E5334" w:rsidRPr="0023218F">
        <w:rPr>
          <w:rFonts w:ascii="Arial" w:hAnsi="Arial" w:cs="Arial"/>
          <w:sz w:val="22"/>
          <w:szCs w:val="22"/>
          <w:lang w:val="cs-CZ"/>
          <w:rPrChange w:id="226" w:author="Author">
            <w:rPr>
              <w:lang w:val="cs-CZ"/>
            </w:rPr>
          </w:rPrChange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8"/>
        <w:gridCol w:w="5233"/>
      </w:tblGrid>
      <w:tr w:rsidR="001E5334" w:rsidRPr="0023218F" w14:paraId="0C7FE834" w14:textId="77777777" w:rsidTr="001E5334">
        <w:tc>
          <w:tcPr>
            <w:tcW w:w="4068" w:type="dxa"/>
            <w:hideMark/>
          </w:tcPr>
          <w:p w14:paraId="4D63098B" w14:textId="308D4AD1" w:rsidR="001E5334" w:rsidRPr="0023218F" w:rsidRDefault="008A40ED" w:rsidP="008A40ED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27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color w:val="000000"/>
                <w:lang w:val="cs-CZ"/>
                <w:rPrChange w:id="228" w:author="Author">
                  <w:rPr>
                    <w:b/>
                    <w:bCs/>
                    <w:color w:val="000000"/>
                    <w:szCs w:val="20"/>
                    <w:lang w:val="cs-CZ"/>
                  </w:rPr>
                </w:rPrChange>
              </w:rPr>
              <w:t>Jméno fyzické osoby</w:t>
            </w:r>
            <w:r w:rsidR="001E5334" w:rsidRPr="0023218F">
              <w:rPr>
                <w:rFonts w:ascii="Arial" w:hAnsi="Arial" w:cs="Arial"/>
                <w:b/>
                <w:bCs/>
                <w:lang w:val="cs-CZ"/>
                <w:rPrChange w:id="229" w:author="Author">
                  <w:rPr>
                    <w:b/>
                    <w:bCs/>
                    <w:lang w:val="cs-CZ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6B71EC37" w14:textId="77777777" w:rsidR="001E5334" w:rsidRPr="0023218F" w:rsidRDefault="001E5334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30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231" w:author="Author">
                  <w:rPr>
                    <w:b/>
                    <w:bCs/>
                    <w:lang w:val="cs-CZ"/>
                  </w:rPr>
                </w:rPrChange>
              </w:rPr>
              <w:t>_________________________________________</w:t>
            </w:r>
          </w:p>
        </w:tc>
      </w:tr>
      <w:tr w:rsidR="001E5334" w:rsidRPr="0023218F" w14:paraId="4F9A0FBF" w14:textId="77777777" w:rsidTr="001E5334">
        <w:tc>
          <w:tcPr>
            <w:tcW w:w="4068" w:type="dxa"/>
            <w:hideMark/>
          </w:tcPr>
          <w:p w14:paraId="21FBCDDD" w14:textId="2D00ABB0" w:rsidR="001E5334" w:rsidRPr="0023218F" w:rsidRDefault="008A40ED" w:rsidP="008A40ED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32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233" w:author="Author">
                  <w:rPr>
                    <w:b/>
                    <w:bCs/>
                    <w:lang w:val="cs-CZ"/>
                  </w:rPr>
                </w:rPrChange>
              </w:rPr>
              <w:t>Podpis fyzické osoby</w:t>
            </w:r>
            <w:r w:rsidR="001E5334" w:rsidRPr="0023218F">
              <w:rPr>
                <w:rFonts w:ascii="Arial" w:hAnsi="Arial" w:cs="Arial"/>
                <w:b/>
                <w:bCs/>
                <w:lang w:val="cs-CZ"/>
                <w:rPrChange w:id="234" w:author="Author">
                  <w:rPr>
                    <w:b/>
                    <w:bCs/>
                    <w:lang w:val="cs-CZ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541548E3" w14:textId="77777777" w:rsidR="001E5334" w:rsidRPr="0023218F" w:rsidRDefault="001E5334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35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236" w:author="Author">
                  <w:rPr>
                    <w:b/>
                    <w:bCs/>
                    <w:lang w:val="cs-CZ"/>
                  </w:rPr>
                </w:rPrChange>
              </w:rPr>
              <w:t>_________________________________________</w:t>
            </w:r>
          </w:p>
        </w:tc>
      </w:tr>
      <w:tr w:rsidR="001E5334" w:rsidRPr="0023218F" w14:paraId="32F5C4AC" w14:textId="77777777" w:rsidTr="001E5334">
        <w:tc>
          <w:tcPr>
            <w:tcW w:w="4068" w:type="dxa"/>
            <w:hideMark/>
          </w:tcPr>
          <w:p w14:paraId="645ADFB6" w14:textId="30BA3D97" w:rsidR="001E5334" w:rsidRPr="0023218F" w:rsidRDefault="008A40ED" w:rsidP="008A40ED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37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color w:val="000000"/>
                <w:lang w:val="cs-CZ"/>
                <w:rPrChange w:id="238" w:author="Author">
                  <w:rPr>
                    <w:b/>
                    <w:bCs/>
                    <w:color w:val="000000"/>
                    <w:szCs w:val="20"/>
                    <w:lang w:val="cs-CZ"/>
                  </w:rPr>
                </w:rPrChange>
              </w:rPr>
              <w:t>Adresa fyzické osoby</w:t>
            </w:r>
            <w:r w:rsidR="001E5334" w:rsidRPr="0023218F">
              <w:rPr>
                <w:rFonts w:ascii="Arial" w:hAnsi="Arial" w:cs="Arial"/>
                <w:b/>
                <w:bCs/>
                <w:color w:val="000000"/>
                <w:lang w:val="cs-CZ"/>
                <w:rPrChange w:id="239" w:author="Author">
                  <w:rPr>
                    <w:b/>
                    <w:bCs/>
                    <w:color w:val="000000"/>
                    <w:szCs w:val="20"/>
                    <w:lang w:val="cs-CZ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0D453458" w14:textId="77777777" w:rsidR="001E5334" w:rsidRPr="0023218F" w:rsidRDefault="001E5334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40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241" w:author="Author">
                  <w:rPr>
                    <w:b/>
                    <w:bCs/>
                    <w:lang w:val="cs-CZ"/>
                  </w:rPr>
                </w:rPrChange>
              </w:rPr>
              <w:t>_________________________________________</w:t>
            </w:r>
          </w:p>
        </w:tc>
      </w:tr>
      <w:tr w:rsidR="001E5334" w:rsidRPr="0023218F" w14:paraId="19B99954" w14:textId="77777777" w:rsidTr="001E5334">
        <w:tc>
          <w:tcPr>
            <w:tcW w:w="4068" w:type="dxa"/>
            <w:hideMark/>
          </w:tcPr>
          <w:p w14:paraId="1986D6E0" w14:textId="7EF0FAC4" w:rsidR="001E5334" w:rsidRPr="0023218F" w:rsidRDefault="008A40ED" w:rsidP="008A40ED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42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color w:val="000000"/>
                <w:lang w:val="cs-CZ"/>
                <w:rPrChange w:id="243" w:author="Author">
                  <w:rPr>
                    <w:b/>
                    <w:bCs/>
                    <w:color w:val="000000"/>
                    <w:szCs w:val="20"/>
                    <w:lang w:val="cs-CZ"/>
                  </w:rPr>
                </w:rPrChange>
              </w:rPr>
              <w:t>Telefonní číslo fyzické osoby</w:t>
            </w:r>
            <w:r w:rsidR="001E5334" w:rsidRPr="0023218F">
              <w:rPr>
                <w:rFonts w:ascii="Arial" w:hAnsi="Arial" w:cs="Arial"/>
                <w:b/>
                <w:bCs/>
                <w:color w:val="000000"/>
                <w:lang w:val="cs-CZ"/>
                <w:rPrChange w:id="244" w:author="Author">
                  <w:rPr>
                    <w:b/>
                    <w:bCs/>
                    <w:color w:val="000000"/>
                    <w:szCs w:val="20"/>
                    <w:lang w:val="cs-CZ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64EE016D" w14:textId="77777777" w:rsidR="001E5334" w:rsidRPr="0023218F" w:rsidRDefault="001E5334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45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246" w:author="Author">
                  <w:rPr>
                    <w:b/>
                    <w:bCs/>
                    <w:lang w:val="cs-CZ"/>
                  </w:rPr>
                </w:rPrChange>
              </w:rPr>
              <w:t>_________________________________________</w:t>
            </w:r>
          </w:p>
        </w:tc>
      </w:tr>
      <w:tr w:rsidR="001E5334" w:rsidRPr="0023218F" w14:paraId="041A5CAB" w14:textId="77777777" w:rsidTr="001E5334">
        <w:tc>
          <w:tcPr>
            <w:tcW w:w="4068" w:type="dxa"/>
            <w:hideMark/>
          </w:tcPr>
          <w:p w14:paraId="003BE01F" w14:textId="2EBF1B78" w:rsidR="001E5334" w:rsidRPr="0023218F" w:rsidRDefault="001E5334" w:rsidP="008A40ED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47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248" w:author="Author">
                  <w:rPr>
                    <w:b/>
                    <w:bCs/>
                    <w:lang w:val="cs-CZ"/>
                  </w:rPr>
                </w:rPrChange>
              </w:rPr>
              <w:t>Dat</w:t>
            </w:r>
            <w:r w:rsidR="008A40ED" w:rsidRPr="0023218F">
              <w:rPr>
                <w:rFonts w:ascii="Arial" w:hAnsi="Arial" w:cs="Arial"/>
                <w:b/>
                <w:bCs/>
                <w:lang w:val="cs-CZ"/>
                <w:rPrChange w:id="249" w:author="Author">
                  <w:rPr>
                    <w:b/>
                    <w:bCs/>
                    <w:lang w:val="cs-CZ"/>
                  </w:rPr>
                </w:rPrChange>
              </w:rPr>
              <w:t>um</w:t>
            </w:r>
            <w:r w:rsidRPr="0023218F">
              <w:rPr>
                <w:rFonts w:ascii="Arial" w:hAnsi="Arial" w:cs="Arial"/>
                <w:b/>
                <w:bCs/>
                <w:lang w:val="cs-CZ"/>
                <w:rPrChange w:id="250" w:author="Author">
                  <w:rPr>
                    <w:b/>
                    <w:bCs/>
                    <w:lang w:val="cs-CZ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1411A602" w14:textId="77777777" w:rsidR="001E5334" w:rsidRPr="0023218F" w:rsidRDefault="001E5334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51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252" w:author="Author">
                  <w:rPr>
                    <w:b/>
                    <w:bCs/>
                    <w:lang w:val="cs-CZ"/>
                  </w:rPr>
                </w:rPrChange>
              </w:rPr>
              <w:t>_________________________________________</w:t>
            </w:r>
          </w:p>
        </w:tc>
      </w:tr>
    </w:tbl>
    <w:p w14:paraId="0261C7F9" w14:textId="5FD292B1" w:rsidR="001E5334" w:rsidRPr="0023218F" w:rsidRDefault="008A40ED" w:rsidP="001E5334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color w:val="000000"/>
          <w:lang w:val="cs-CZ"/>
          <w:rPrChange w:id="253" w:author="Author">
            <w:rPr>
              <w:b/>
              <w:bCs/>
              <w:color w:val="000000"/>
              <w:szCs w:val="20"/>
              <w:lang w:val="cs-CZ"/>
            </w:rPr>
          </w:rPrChange>
        </w:rPr>
      </w:pPr>
      <w:r w:rsidRPr="0023218F">
        <w:rPr>
          <w:rFonts w:ascii="Arial" w:hAnsi="Arial" w:cs="Arial"/>
          <w:b/>
          <w:bCs/>
          <w:color w:val="000000"/>
          <w:lang w:val="cs-CZ"/>
          <w:rPrChange w:id="254" w:author="Author">
            <w:rPr>
              <w:b/>
              <w:bCs/>
              <w:color w:val="000000"/>
              <w:szCs w:val="20"/>
              <w:highlight w:val="yellow"/>
              <w:lang w:val="cs-CZ"/>
            </w:rPr>
          </w:rPrChange>
        </w:rPr>
        <w:t xml:space="preserve">Pokud se jedná o fyzickou osobu mladší 18-ti let, je </w:t>
      </w:r>
      <w:ins w:id="255" w:author="Author">
        <w:r w:rsidR="00F739F4" w:rsidRPr="0023218F">
          <w:rPr>
            <w:rFonts w:ascii="Arial" w:hAnsi="Arial" w:cs="Arial"/>
            <w:b/>
            <w:bCs/>
            <w:color w:val="000000"/>
            <w:lang w:val="cs-CZ"/>
            <w:rPrChange w:id="256" w:author="Author">
              <w:rPr>
                <w:b/>
                <w:bCs/>
                <w:color w:val="000000"/>
                <w:szCs w:val="20"/>
                <w:highlight w:val="yellow"/>
                <w:lang w:val="cs-CZ"/>
              </w:rPr>
            </w:rPrChange>
          </w:rPr>
          <w:t xml:space="preserve">také </w:t>
        </w:r>
      </w:ins>
      <w:r w:rsidRPr="0023218F">
        <w:rPr>
          <w:rFonts w:ascii="Arial" w:hAnsi="Arial" w:cs="Arial"/>
          <w:b/>
          <w:bCs/>
          <w:color w:val="000000"/>
          <w:lang w:val="cs-CZ"/>
          <w:rPrChange w:id="257" w:author="Author">
            <w:rPr>
              <w:b/>
              <w:bCs/>
              <w:color w:val="000000"/>
              <w:szCs w:val="20"/>
              <w:highlight w:val="yellow"/>
              <w:lang w:val="cs-CZ"/>
            </w:rPr>
          </w:rPrChange>
        </w:rPr>
        <w:t>vyžadován podpis rodiče nebo zákonného zástupce, jinak tuto část vymažte, pokud není relevantní</w:t>
      </w:r>
      <w:r w:rsidR="001E5334" w:rsidRPr="0023218F">
        <w:rPr>
          <w:rFonts w:ascii="Arial" w:hAnsi="Arial" w:cs="Arial"/>
          <w:b/>
          <w:bCs/>
          <w:color w:val="000000"/>
          <w:lang w:val="cs-CZ"/>
          <w:rPrChange w:id="258" w:author="Author">
            <w:rPr>
              <w:b/>
              <w:bCs/>
              <w:color w:val="000000"/>
              <w:szCs w:val="20"/>
              <w:highlight w:val="yellow"/>
              <w:lang w:val="cs-CZ"/>
            </w:rPr>
          </w:rPrChange>
        </w:rPr>
        <w:t>.</w:t>
      </w:r>
    </w:p>
    <w:p w14:paraId="7C415BCC" w14:textId="04012FE8" w:rsidR="001E5334" w:rsidRPr="0023218F" w:rsidRDefault="002F1BBB" w:rsidP="001E5334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/>
          <w:lang w:val="cs-CZ"/>
          <w:rPrChange w:id="259" w:author="Author">
            <w:rPr>
              <w:color w:val="000000"/>
              <w:szCs w:val="20"/>
              <w:lang w:val="cs-CZ"/>
            </w:rPr>
          </w:rPrChange>
        </w:rPr>
      </w:pPr>
      <w:r w:rsidRPr="0023218F">
        <w:rPr>
          <w:rFonts w:ascii="Arial" w:hAnsi="Arial" w:cs="Arial"/>
          <w:color w:val="000000"/>
          <w:lang w:val="cs-CZ"/>
          <w:rPrChange w:id="260" w:author="Author">
            <w:rPr>
              <w:color w:val="000000"/>
              <w:szCs w:val="20"/>
              <w:lang w:val="cs-CZ"/>
            </w:rPr>
          </w:rPrChange>
        </w:rPr>
        <w:t>Podpisem tohoto formuláře dávám svůj souhlas s tím, aby se výše uvedená nezletilá osoba mohla podílet na činnostech popsaných výše a aby mohly být informace získané od výše uvedené osoby používány</w:t>
      </w:r>
      <w:ins w:id="261" w:author="Author">
        <w:r w:rsidR="00687E44" w:rsidRPr="0023218F">
          <w:rPr>
            <w:rFonts w:ascii="Arial" w:hAnsi="Arial" w:cs="Arial"/>
            <w:color w:val="000000"/>
            <w:lang w:val="cs-CZ"/>
            <w:rPrChange w:id="262" w:author="Author">
              <w:rPr>
                <w:color w:val="000000"/>
                <w:szCs w:val="20"/>
                <w:lang w:val="cs-CZ"/>
              </w:rPr>
            </w:rPrChange>
          </w:rPr>
          <w:t>/zpracovány</w:t>
        </w:r>
      </w:ins>
      <w:r w:rsidRPr="0023218F">
        <w:rPr>
          <w:rFonts w:ascii="Arial" w:hAnsi="Arial" w:cs="Arial"/>
          <w:color w:val="000000"/>
          <w:lang w:val="cs-CZ"/>
          <w:rPrChange w:id="263" w:author="Author">
            <w:rPr>
              <w:color w:val="000000"/>
              <w:szCs w:val="20"/>
              <w:lang w:val="cs-CZ"/>
            </w:rPr>
          </w:rPrChange>
        </w:rPr>
        <w:t xml:space="preserve"> a sdíleny výše popsaným způsobem</w:t>
      </w:r>
      <w:r w:rsidR="001E5334" w:rsidRPr="0023218F">
        <w:rPr>
          <w:rFonts w:ascii="Arial" w:hAnsi="Arial" w:cs="Arial"/>
          <w:color w:val="000000"/>
          <w:lang w:val="cs-CZ"/>
          <w:rPrChange w:id="264" w:author="Author">
            <w:rPr>
              <w:color w:val="000000"/>
              <w:szCs w:val="20"/>
              <w:lang w:val="cs-CZ"/>
            </w:rPr>
          </w:rPrChange>
        </w:rPr>
        <w:t xml:space="preserve">. </w:t>
      </w:r>
      <w:r w:rsidRPr="0023218F">
        <w:rPr>
          <w:rFonts w:ascii="Arial" w:hAnsi="Arial" w:cs="Arial"/>
          <w:color w:val="000000"/>
          <w:lang w:val="cs-CZ"/>
          <w:rPrChange w:id="265" w:author="Author">
            <w:rPr>
              <w:color w:val="000000"/>
              <w:szCs w:val="20"/>
              <w:lang w:val="cs-CZ"/>
            </w:rPr>
          </w:rPrChange>
        </w:rPr>
        <w:t xml:space="preserve">Prohlašuji a zaručuji, že </w:t>
      </w:r>
      <w:r w:rsidR="001E5334" w:rsidRPr="0023218F">
        <w:rPr>
          <w:rFonts w:ascii="Arial" w:hAnsi="Arial" w:cs="Arial"/>
          <w:color w:val="000000"/>
          <w:lang w:val="cs-CZ"/>
          <w:rPrChange w:id="266" w:author="Author">
            <w:rPr>
              <w:color w:val="000000"/>
              <w:szCs w:val="20"/>
              <w:lang w:val="cs-CZ"/>
            </w:rPr>
          </w:rPrChange>
        </w:rPr>
        <w:t xml:space="preserve">(i) </w:t>
      </w:r>
      <w:r w:rsidRPr="0023218F">
        <w:rPr>
          <w:rFonts w:ascii="Arial" w:hAnsi="Arial" w:cs="Arial"/>
          <w:color w:val="000000"/>
          <w:lang w:val="cs-CZ"/>
          <w:rPrChange w:id="267" w:author="Author">
            <w:rPr>
              <w:color w:val="000000"/>
              <w:szCs w:val="20"/>
              <w:lang w:val="cs-CZ"/>
            </w:rPr>
          </w:rPrChange>
        </w:rPr>
        <w:t xml:space="preserve">jsem starší osmnácti </w:t>
      </w:r>
      <w:r w:rsidR="001E5334" w:rsidRPr="0023218F">
        <w:rPr>
          <w:rFonts w:ascii="Arial" w:hAnsi="Arial" w:cs="Arial"/>
          <w:color w:val="000000"/>
          <w:lang w:val="cs-CZ"/>
          <w:rPrChange w:id="268" w:author="Author">
            <w:rPr>
              <w:color w:val="000000"/>
              <w:szCs w:val="20"/>
              <w:lang w:val="cs-CZ"/>
            </w:rPr>
          </w:rPrChange>
        </w:rPr>
        <w:t xml:space="preserve">(18) </w:t>
      </w:r>
      <w:r w:rsidRPr="0023218F">
        <w:rPr>
          <w:rFonts w:ascii="Arial" w:hAnsi="Arial" w:cs="Arial"/>
          <w:color w:val="000000"/>
          <w:lang w:val="cs-CZ"/>
          <w:rPrChange w:id="269" w:author="Author">
            <w:rPr>
              <w:color w:val="000000"/>
              <w:szCs w:val="20"/>
              <w:lang w:val="cs-CZ"/>
            </w:rPr>
          </w:rPrChange>
        </w:rPr>
        <w:t xml:space="preserve">let a jsem právně způsobilý/á podepsat tento formulář podle zákonů mé země, </w:t>
      </w:r>
      <w:r w:rsidR="001E5334" w:rsidRPr="0023218F">
        <w:rPr>
          <w:rFonts w:ascii="Arial" w:hAnsi="Arial" w:cs="Arial"/>
          <w:color w:val="000000"/>
          <w:lang w:val="cs-CZ"/>
          <w:rPrChange w:id="270" w:author="Author">
            <w:rPr>
              <w:color w:val="000000"/>
              <w:szCs w:val="20"/>
              <w:lang w:val="cs-CZ"/>
            </w:rPr>
          </w:rPrChange>
        </w:rPr>
        <w:t xml:space="preserve">(ii) </w:t>
      </w:r>
      <w:r w:rsidRPr="0023218F">
        <w:rPr>
          <w:rFonts w:ascii="Arial" w:hAnsi="Arial" w:cs="Arial"/>
          <w:color w:val="000000"/>
          <w:lang w:val="cs-CZ"/>
          <w:rPrChange w:id="271" w:author="Author">
            <w:rPr>
              <w:color w:val="000000"/>
              <w:szCs w:val="20"/>
              <w:lang w:val="cs-CZ"/>
            </w:rPr>
          </w:rPrChange>
        </w:rPr>
        <w:t xml:space="preserve">jsem ze </w:t>
      </w:r>
      <w:r w:rsidRPr="0023218F">
        <w:rPr>
          <w:rFonts w:ascii="Arial" w:hAnsi="Arial" w:cs="Arial"/>
          <w:color w:val="000000"/>
          <w:lang w:val="cs-CZ"/>
          <w:rPrChange w:id="272" w:author="Author">
            <w:rPr>
              <w:color w:val="000000"/>
              <w:szCs w:val="20"/>
              <w:lang w:val="cs-CZ"/>
            </w:rPr>
          </w:rPrChange>
        </w:rPr>
        <w:lastRenderedPageBreak/>
        <w:t>zákona oprávněn/a zastupovat výše uvedenou nezletilou osobu,</w:t>
      </w:r>
      <w:r w:rsidR="001E5334" w:rsidRPr="0023218F">
        <w:rPr>
          <w:rFonts w:ascii="Arial" w:hAnsi="Arial" w:cs="Arial"/>
          <w:color w:val="000000"/>
          <w:lang w:val="cs-CZ"/>
          <w:rPrChange w:id="273" w:author="Author">
            <w:rPr>
              <w:color w:val="000000"/>
              <w:szCs w:val="20"/>
              <w:lang w:val="cs-CZ"/>
            </w:rPr>
          </w:rPrChange>
        </w:rPr>
        <w:t xml:space="preserve"> (iii) </w:t>
      </w:r>
      <w:r w:rsidRPr="0023218F">
        <w:rPr>
          <w:rFonts w:ascii="Arial" w:hAnsi="Arial" w:cs="Arial"/>
          <w:color w:val="000000"/>
          <w:lang w:val="cs-CZ"/>
          <w:rPrChange w:id="274" w:author="Author">
            <w:rPr>
              <w:color w:val="000000"/>
              <w:szCs w:val="20"/>
              <w:lang w:val="cs-CZ"/>
            </w:rPr>
          </w:rPrChange>
        </w:rPr>
        <w:t xml:space="preserve">přečetl/a jsem si a rozumím tomuto formuláři a </w:t>
      </w:r>
      <w:r w:rsidR="001E5334" w:rsidRPr="0023218F">
        <w:rPr>
          <w:rFonts w:ascii="Arial" w:hAnsi="Arial" w:cs="Arial"/>
          <w:color w:val="000000"/>
          <w:lang w:val="cs-CZ"/>
          <w:rPrChange w:id="275" w:author="Author">
            <w:rPr>
              <w:color w:val="000000"/>
              <w:szCs w:val="20"/>
              <w:lang w:val="cs-CZ"/>
            </w:rPr>
          </w:rPrChange>
        </w:rPr>
        <w:t xml:space="preserve">(iv) </w:t>
      </w:r>
      <w:r w:rsidRPr="0023218F">
        <w:rPr>
          <w:rFonts w:ascii="Arial" w:hAnsi="Arial" w:cs="Arial"/>
          <w:color w:val="000000"/>
          <w:lang w:val="cs-CZ"/>
          <w:rPrChange w:id="276" w:author="Author">
            <w:rPr>
              <w:color w:val="000000"/>
              <w:szCs w:val="20"/>
              <w:lang w:val="cs-CZ"/>
            </w:rPr>
          </w:rPrChange>
        </w:rPr>
        <w:t>měl/a jsem příležitost klást otázky ohledně použití</w:t>
      </w:r>
      <w:ins w:id="277" w:author="Author">
        <w:r w:rsidR="007E074F" w:rsidRPr="0023218F">
          <w:rPr>
            <w:rFonts w:ascii="Arial" w:hAnsi="Arial" w:cs="Arial"/>
            <w:color w:val="000000"/>
            <w:lang w:val="cs-CZ"/>
            <w:rPrChange w:id="278" w:author="Author">
              <w:rPr>
                <w:color w:val="000000"/>
                <w:szCs w:val="20"/>
                <w:lang w:val="cs-CZ"/>
              </w:rPr>
            </w:rPrChange>
          </w:rPr>
          <w:t>/zpracování</w:t>
        </w:r>
      </w:ins>
      <w:r w:rsidRPr="0023218F">
        <w:rPr>
          <w:rFonts w:ascii="Arial" w:hAnsi="Arial" w:cs="Arial"/>
          <w:color w:val="000000"/>
          <w:lang w:val="cs-CZ"/>
          <w:rPrChange w:id="279" w:author="Author">
            <w:rPr>
              <w:color w:val="000000"/>
              <w:szCs w:val="20"/>
              <w:lang w:val="cs-CZ"/>
            </w:rPr>
          </w:rPrChange>
        </w:rPr>
        <w:t xml:space="preserve"> obrazového materiálu </w:t>
      </w:r>
      <w:ins w:id="280" w:author="Author">
        <w:r w:rsidR="007E074F" w:rsidRPr="0023218F">
          <w:rPr>
            <w:rFonts w:ascii="Arial" w:hAnsi="Arial" w:cs="Arial"/>
            <w:color w:val="000000"/>
            <w:lang w:val="cs-CZ"/>
            <w:rPrChange w:id="281" w:author="Author">
              <w:rPr>
                <w:color w:val="000000"/>
                <w:szCs w:val="20"/>
                <w:lang w:val="cs-CZ"/>
              </w:rPr>
            </w:rPrChange>
          </w:rPr>
          <w:t xml:space="preserve">a dalších osobních údajů </w:t>
        </w:r>
      </w:ins>
      <w:r w:rsidRPr="0023218F">
        <w:rPr>
          <w:rFonts w:ascii="Arial" w:hAnsi="Arial" w:cs="Arial"/>
          <w:color w:val="000000"/>
          <w:lang w:val="cs-CZ"/>
          <w:rPrChange w:id="282" w:author="Author">
            <w:rPr>
              <w:color w:val="000000"/>
              <w:szCs w:val="20"/>
              <w:lang w:val="cs-CZ"/>
            </w:rPr>
          </w:rPrChange>
        </w:rPr>
        <w:t>nezletilé osoby, rozumím jeho zamýšlenému účelu, vědomě souhlasím s takovým použitím</w:t>
      </w:r>
      <w:ins w:id="283" w:author="Author">
        <w:r w:rsidR="007E074F" w:rsidRPr="0023218F">
          <w:rPr>
            <w:rFonts w:ascii="Arial" w:hAnsi="Arial" w:cs="Arial"/>
            <w:color w:val="000000"/>
            <w:lang w:val="cs-CZ"/>
            <w:rPrChange w:id="284" w:author="Author">
              <w:rPr>
                <w:color w:val="000000"/>
                <w:szCs w:val="20"/>
                <w:lang w:val="cs-CZ"/>
              </w:rPr>
            </w:rPrChange>
          </w:rPr>
          <w:t>/zpracováním</w:t>
        </w:r>
      </w:ins>
      <w:r w:rsidRPr="0023218F">
        <w:rPr>
          <w:rFonts w:ascii="Arial" w:hAnsi="Arial" w:cs="Arial"/>
          <w:color w:val="000000"/>
          <w:lang w:val="cs-CZ"/>
          <w:rPrChange w:id="285" w:author="Author">
            <w:rPr>
              <w:color w:val="000000"/>
              <w:szCs w:val="20"/>
              <w:lang w:val="cs-CZ"/>
            </w:rPr>
          </w:rPrChange>
        </w:rPr>
        <w:t xml:space="preserve"> a dobrovolně tento formulář podepisuji jménem výše uvedené nezletilé osoby</w:t>
      </w:r>
      <w:r w:rsidR="001E5334" w:rsidRPr="0023218F">
        <w:rPr>
          <w:rFonts w:ascii="Arial" w:hAnsi="Arial" w:cs="Arial"/>
          <w:lang w:val="cs-CZ"/>
          <w:rPrChange w:id="286" w:author="Author">
            <w:rPr>
              <w:lang w:val="cs-CZ"/>
            </w:rPr>
          </w:rPrChange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8"/>
        <w:gridCol w:w="5233"/>
      </w:tblGrid>
      <w:tr w:rsidR="001E5334" w:rsidRPr="0023218F" w14:paraId="25FE9D90" w14:textId="77777777" w:rsidTr="001E5334">
        <w:tc>
          <w:tcPr>
            <w:tcW w:w="4068" w:type="dxa"/>
            <w:hideMark/>
          </w:tcPr>
          <w:p w14:paraId="726BAA49" w14:textId="251D3B08" w:rsidR="001E5334" w:rsidRPr="0023218F" w:rsidRDefault="008A40ED" w:rsidP="008A40ED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87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color w:val="000000"/>
                <w:lang w:val="cs-CZ"/>
                <w:rPrChange w:id="288" w:author="Author">
                  <w:rPr>
                    <w:b/>
                    <w:bCs/>
                    <w:color w:val="000000"/>
                    <w:szCs w:val="20"/>
                    <w:lang w:val="cs-CZ"/>
                  </w:rPr>
                </w:rPrChange>
              </w:rPr>
              <w:t>Jméno rodiče/zákonného zástupce (tiskacím písmem)</w:t>
            </w:r>
            <w:r w:rsidR="001E5334" w:rsidRPr="0023218F">
              <w:rPr>
                <w:rFonts w:ascii="Arial" w:hAnsi="Arial" w:cs="Arial"/>
                <w:b/>
                <w:bCs/>
                <w:lang w:val="cs-CZ"/>
                <w:rPrChange w:id="289" w:author="Author">
                  <w:rPr>
                    <w:b/>
                    <w:bCs/>
                    <w:lang w:val="cs-CZ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27709B32" w14:textId="77777777" w:rsidR="001E5334" w:rsidRPr="0023218F" w:rsidRDefault="001E5334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90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291" w:author="Author">
                  <w:rPr>
                    <w:b/>
                    <w:bCs/>
                    <w:lang w:val="cs-CZ"/>
                  </w:rPr>
                </w:rPrChange>
              </w:rPr>
              <w:t>_________________________________________</w:t>
            </w:r>
          </w:p>
        </w:tc>
      </w:tr>
      <w:tr w:rsidR="001E5334" w:rsidRPr="0023218F" w14:paraId="18E2CD13" w14:textId="77777777" w:rsidTr="001E5334">
        <w:tc>
          <w:tcPr>
            <w:tcW w:w="4068" w:type="dxa"/>
            <w:hideMark/>
          </w:tcPr>
          <w:p w14:paraId="33EF7355" w14:textId="438D5AA8" w:rsidR="001E5334" w:rsidRPr="0023218F" w:rsidRDefault="008A40ED" w:rsidP="008A40ED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92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293" w:author="Author">
                  <w:rPr>
                    <w:b/>
                    <w:bCs/>
                    <w:lang w:val="cs-CZ"/>
                  </w:rPr>
                </w:rPrChange>
              </w:rPr>
              <w:t>Podpis rodiče/zákonného zástupce</w:t>
            </w:r>
            <w:r w:rsidR="001E5334" w:rsidRPr="0023218F">
              <w:rPr>
                <w:rFonts w:ascii="Arial" w:hAnsi="Arial" w:cs="Arial"/>
                <w:b/>
                <w:bCs/>
                <w:lang w:val="cs-CZ"/>
                <w:rPrChange w:id="294" w:author="Author">
                  <w:rPr>
                    <w:b/>
                    <w:bCs/>
                    <w:lang w:val="cs-CZ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04284B70" w14:textId="77777777" w:rsidR="001E5334" w:rsidRPr="0023218F" w:rsidRDefault="001E5334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95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296" w:author="Author">
                  <w:rPr>
                    <w:b/>
                    <w:bCs/>
                    <w:lang w:val="cs-CZ"/>
                  </w:rPr>
                </w:rPrChange>
              </w:rPr>
              <w:t>_________________________________________</w:t>
            </w:r>
          </w:p>
        </w:tc>
      </w:tr>
      <w:tr w:rsidR="001E5334" w:rsidRPr="0023218F" w14:paraId="44B093E2" w14:textId="77777777" w:rsidTr="001E5334">
        <w:tc>
          <w:tcPr>
            <w:tcW w:w="4068" w:type="dxa"/>
            <w:hideMark/>
          </w:tcPr>
          <w:p w14:paraId="4FE20D05" w14:textId="3240A149" w:rsidR="001E5334" w:rsidRPr="0023218F" w:rsidRDefault="001E5334" w:rsidP="008A40ED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297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color w:val="000000"/>
                <w:lang w:val="cs-CZ"/>
                <w:rPrChange w:id="298" w:author="Author">
                  <w:rPr>
                    <w:b/>
                    <w:bCs/>
                    <w:color w:val="000000"/>
                    <w:szCs w:val="20"/>
                    <w:lang w:val="cs-CZ"/>
                  </w:rPr>
                </w:rPrChange>
              </w:rPr>
              <w:t>Ad</w:t>
            </w:r>
            <w:r w:rsidR="008A40ED" w:rsidRPr="0023218F">
              <w:rPr>
                <w:rFonts w:ascii="Arial" w:hAnsi="Arial" w:cs="Arial"/>
                <w:b/>
                <w:bCs/>
                <w:color w:val="000000"/>
                <w:lang w:val="cs-CZ"/>
                <w:rPrChange w:id="299" w:author="Author">
                  <w:rPr>
                    <w:b/>
                    <w:bCs/>
                    <w:color w:val="000000"/>
                    <w:szCs w:val="20"/>
                    <w:lang w:val="cs-CZ"/>
                  </w:rPr>
                </w:rPrChange>
              </w:rPr>
              <w:t>resa</w:t>
            </w:r>
            <w:r w:rsidRPr="0023218F">
              <w:rPr>
                <w:rFonts w:ascii="Arial" w:hAnsi="Arial" w:cs="Arial"/>
                <w:b/>
                <w:bCs/>
                <w:color w:val="000000"/>
                <w:lang w:val="cs-CZ"/>
                <w:rPrChange w:id="300" w:author="Author">
                  <w:rPr>
                    <w:b/>
                    <w:bCs/>
                    <w:color w:val="000000"/>
                    <w:szCs w:val="20"/>
                    <w:lang w:val="cs-CZ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2E1A5EB8" w14:textId="77777777" w:rsidR="001E5334" w:rsidRPr="0023218F" w:rsidRDefault="001E5334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301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302" w:author="Author">
                  <w:rPr>
                    <w:b/>
                    <w:bCs/>
                    <w:lang w:val="cs-CZ"/>
                  </w:rPr>
                </w:rPrChange>
              </w:rPr>
              <w:t>_________________________________________</w:t>
            </w:r>
          </w:p>
        </w:tc>
      </w:tr>
      <w:tr w:rsidR="001E5334" w:rsidRPr="0023218F" w14:paraId="6F3AD443" w14:textId="77777777" w:rsidTr="001E5334">
        <w:tc>
          <w:tcPr>
            <w:tcW w:w="4068" w:type="dxa"/>
            <w:hideMark/>
          </w:tcPr>
          <w:p w14:paraId="4526132D" w14:textId="32378803" w:rsidR="001E5334" w:rsidRPr="0023218F" w:rsidRDefault="008A40ED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303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color w:val="000000"/>
                <w:lang w:val="cs-CZ"/>
                <w:rPrChange w:id="304" w:author="Author">
                  <w:rPr>
                    <w:b/>
                    <w:bCs/>
                    <w:color w:val="000000"/>
                    <w:szCs w:val="20"/>
                    <w:lang w:val="cs-CZ"/>
                  </w:rPr>
                </w:rPrChange>
              </w:rPr>
              <w:t>Telefonní číslo</w:t>
            </w:r>
            <w:r w:rsidR="001E5334" w:rsidRPr="0023218F">
              <w:rPr>
                <w:rFonts w:ascii="Arial" w:hAnsi="Arial" w:cs="Arial"/>
                <w:b/>
                <w:bCs/>
                <w:color w:val="000000"/>
                <w:lang w:val="cs-CZ"/>
                <w:rPrChange w:id="305" w:author="Author">
                  <w:rPr>
                    <w:b/>
                    <w:bCs/>
                    <w:color w:val="000000"/>
                    <w:szCs w:val="20"/>
                    <w:lang w:val="cs-CZ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60BA8986" w14:textId="77777777" w:rsidR="001E5334" w:rsidRPr="0023218F" w:rsidRDefault="001E5334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306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307" w:author="Author">
                  <w:rPr>
                    <w:b/>
                    <w:bCs/>
                    <w:lang w:val="cs-CZ"/>
                  </w:rPr>
                </w:rPrChange>
              </w:rPr>
              <w:t>_________________________________________</w:t>
            </w:r>
          </w:p>
        </w:tc>
      </w:tr>
      <w:tr w:rsidR="001E5334" w:rsidRPr="0023218F" w14:paraId="32796DAE" w14:textId="77777777" w:rsidTr="001E5334">
        <w:tc>
          <w:tcPr>
            <w:tcW w:w="4068" w:type="dxa"/>
            <w:hideMark/>
          </w:tcPr>
          <w:p w14:paraId="3EEDEE79" w14:textId="218E3A34" w:rsidR="001E5334" w:rsidRPr="0023218F" w:rsidRDefault="001E5334" w:rsidP="008A40ED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308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309" w:author="Author">
                  <w:rPr>
                    <w:b/>
                    <w:bCs/>
                    <w:lang w:val="cs-CZ"/>
                  </w:rPr>
                </w:rPrChange>
              </w:rPr>
              <w:t>Dat</w:t>
            </w:r>
            <w:r w:rsidR="008A40ED" w:rsidRPr="0023218F">
              <w:rPr>
                <w:rFonts w:ascii="Arial" w:hAnsi="Arial" w:cs="Arial"/>
                <w:b/>
                <w:bCs/>
                <w:lang w:val="cs-CZ"/>
                <w:rPrChange w:id="310" w:author="Author">
                  <w:rPr>
                    <w:b/>
                    <w:bCs/>
                    <w:lang w:val="cs-CZ"/>
                  </w:rPr>
                </w:rPrChange>
              </w:rPr>
              <w:t>um</w:t>
            </w:r>
            <w:r w:rsidRPr="0023218F">
              <w:rPr>
                <w:rFonts w:ascii="Arial" w:hAnsi="Arial" w:cs="Arial"/>
                <w:b/>
                <w:bCs/>
                <w:lang w:val="cs-CZ"/>
                <w:rPrChange w:id="311" w:author="Author">
                  <w:rPr>
                    <w:b/>
                    <w:bCs/>
                    <w:lang w:val="cs-CZ"/>
                  </w:rPr>
                </w:rPrChange>
              </w:rPr>
              <w:t>:</w:t>
            </w:r>
          </w:p>
        </w:tc>
        <w:tc>
          <w:tcPr>
            <w:tcW w:w="5160" w:type="dxa"/>
            <w:hideMark/>
          </w:tcPr>
          <w:p w14:paraId="48E27398" w14:textId="77777777" w:rsidR="001E5334" w:rsidRPr="0023218F" w:rsidRDefault="001E5334">
            <w:pPr>
              <w:spacing w:before="120"/>
              <w:rPr>
                <w:rFonts w:ascii="Arial" w:hAnsi="Arial" w:cs="Arial"/>
                <w:b/>
                <w:bCs/>
                <w:lang w:val="cs-CZ"/>
                <w:rPrChange w:id="312" w:author="Author">
                  <w:rPr>
                    <w:b/>
                    <w:bCs/>
                    <w:lang w:val="cs-CZ"/>
                  </w:rPr>
                </w:rPrChange>
              </w:rPr>
            </w:pPr>
            <w:r w:rsidRPr="0023218F">
              <w:rPr>
                <w:rFonts w:ascii="Arial" w:hAnsi="Arial" w:cs="Arial"/>
                <w:b/>
                <w:bCs/>
                <w:lang w:val="cs-CZ"/>
                <w:rPrChange w:id="313" w:author="Author">
                  <w:rPr>
                    <w:b/>
                    <w:bCs/>
                    <w:lang w:val="cs-CZ"/>
                  </w:rPr>
                </w:rPrChange>
              </w:rPr>
              <w:t>_________________________________________</w:t>
            </w:r>
          </w:p>
        </w:tc>
      </w:tr>
    </w:tbl>
    <w:p w14:paraId="77716F6B" w14:textId="77777777" w:rsidR="001E5334" w:rsidRPr="0023218F" w:rsidRDefault="001E5334" w:rsidP="001E5334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cs-CZ"/>
          <w:rPrChange w:id="314" w:author="Author">
            <w:rPr>
              <w:color w:val="000000"/>
              <w:sz w:val="20"/>
              <w:szCs w:val="20"/>
              <w:lang w:val="cs-CZ"/>
            </w:rPr>
          </w:rPrChange>
        </w:rPr>
      </w:pPr>
    </w:p>
    <w:p w14:paraId="55CC5973" w14:textId="77777777" w:rsidR="001E5334" w:rsidRPr="0023218F" w:rsidRDefault="001E5334" w:rsidP="001E5334">
      <w:pPr>
        <w:pStyle w:val="Heading1"/>
        <w:spacing w:after="0"/>
        <w:jc w:val="both"/>
        <w:rPr>
          <w:rFonts w:ascii="Arial" w:hAnsi="Arial"/>
          <w:b/>
          <w:sz w:val="22"/>
          <w:szCs w:val="22"/>
          <w:lang w:val="cs-CZ"/>
          <w:rPrChange w:id="315" w:author="Author">
            <w:rPr>
              <w:b/>
              <w:lang w:val="cs-CZ"/>
            </w:rPr>
          </w:rPrChange>
        </w:rPr>
      </w:pPr>
    </w:p>
    <w:p w14:paraId="1B907B1A" w14:textId="42036B3B" w:rsidR="001E5334" w:rsidRPr="0023218F" w:rsidRDefault="001E5334" w:rsidP="001E5334">
      <w:pPr>
        <w:pStyle w:val="Heading1"/>
        <w:spacing w:after="0"/>
        <w:jc w:val="both"/>
        <w:rPr>
          <w:rFonts w:ascii="Arial" w:hAnsi="Arial"/>
          <w:sz w:val="22"/>
          <w:szCs w:val="22"/>
          <w:lang w:val="cs-CZ"/>
          <w:rPrChange w:id="316" w:author="Author">
            <w:rPr>
              <w:lang w:val="cs-CZ"/>
            </w:rPr>
          </w:rPrChange>
        </w:rPr>
      </w:pPr>
      <w:r w:rsidRPr="0023218F">
        <w:rPr>
          <w:rFonts w:ascii="Arial" w:hAnsi="Arial"/>
          <w:noProof/>
          <w:sz w:val="22"/>
          <w:szCs w:val="22"/>
          <w:lang w:val="en-IE" w:eastAsia="en-IE"/>
          <w:rPrChange w:id="317" w:author="Author">
            <w:rPr>
              <w:noProof/>
              <w:lang w:val="en-IE" w:eastAsia="en-IE"/>
            </w:rPr>
          </w:rPrChange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9EB90C" wp14:editId="4578F3A8">
                <wp:simplePos x="0" y="0"/>
                <wp:positionH relativeFrom="page">
                  <wp:posOffset>914400</wp:posOffset>
                </wp:positionH>
                <wp:positionV relativeFrom="page">
                  <wp:posOffset>9601200</wp:posOffset>
                </wp:positionV>
                <wp:extent cx="5085715" cy="234950"/>
                <wp:effectExtent l="0" t="0" r="635" b="12700"/>
                <wp:wrapThrough wrapText="bothSides">
                  <wp:wrapPolygon edited="0">
                    <wp:start x="0" y="0"/>
                    <wp:lineTo x="0" y="21016"/>
                    <wp:lineTo x="21522" y="21016"/>
                    <wp:lineTo x="21522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71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DE16B" w14:textId="77777777" w:rsidR="001E5334" w:rsidRDefault="001E5334" w:rsidP="001E533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in;margin-top:756pt;width:400.45pt;height:18.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9+rwIAAKk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" filled="f" stroked="f">
                <v:textbox inset="0,0,0,0">
                  <w:txbxContent>
                    <w:p w14:paraId="5B2DE16B" w14:textId="77777777" w:rsidR="001E5334" w:rsidRDefault="001E5334" w:rsidP="001E533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F1BBB" w:rsidRPr="0023218F">
        <w:rPr>
          <w:rFonts w:ascii="Arial" w:hAnsi="Arial"/>
          <w:b/>
          <w:sz w:val="22"/>
          <w:szCs w:val="22"/>
          <w:lang w:val="cs-CZ"/>
          <w:rPrChange w:id="318" w:author="Author">
            <w:rPr>
              <w:b/>
              <w:lang w:val="cs-CZ"/>
            </w:rPr>
          </w:rPrChange>
        </w:rPr>
        <w:t>Obdržíte</w:t>
      </w:r>
      <w:r w:rsidR="008A40ED" w:rsidRPr="0023218F">
        <w:rPr>
          <w:rFonts w:ascii="Arial" w:hAnsi="Arial"/>
          <w:b/>
          <w:sz w:val="22"/>
          <w:szCs w:val="22"/>
          <w:lang w:val="cs-CZ"/>
          <w:rPrChange w:id="319" w:author="Author">
            <w:rPr>
              <w:b/>
              <w:lang w:val="cs-CZ"/>
            </w:rPr>
          </w:rPrChange>
        </w:rPr>
        <w:t xml:space="preserve"> podepsané vyhotovení tohoto formuláře</w:t>
      </w:r>
      <w:r w:rsidRPr="0023218F">
        <w:rPr>
          <w:rFonts w:ascii="Arial" w:hAnsi="Arial"/>
          <w:b/>
          <w:sz w:val="22"/>
          <w:szCs w:val="22"/>
          <w:lang w:val="cs-CZ"/>
          <w:rPrChange w:id="320" w:author="Author">
            <w:rPr>
              <w:b/>
              <w:lang w:val="cs-CZ"/>
            </w:rPr>
          </w:rPrChange>
        </w:rPr>
        <w:t>.</w:t>
      </w:r>
    </w:p>
    <w:sectPr w:rsidR="001E5334" w:rsidRPr="002321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06341" w14:textId="77777777" w:rsidR="0013392A" w:rsidRDefault="0013392A" w:rsidP="0013392A">
      <w:pPr>
        <w:spacing w:after="0" w:line="240" w:lineRule="auto"/>
      </w:pPr>
      <w:r>
        <w:separator/>
      </w:r>
    </w:p>
  </w:endnote>
  <w:endnote w:type="continuationSeparator" w:id="0">
    <w:p w14:paraId="3E6CD7A0" w14:textId="77777777" w:rsidR="0013392A" w:rsidRDefault="0013392A" w:rsidP="00133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C7C11" w14:textId="77777777" w:rsidR="0013392A" w:rsidRDefault="001339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9D50A" w14:textId="77777777" w:rsidR="0013392A" w:rsidRDefault="001339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EC5F9" w14:textId="77777777" w:rsidR="0013392A" w:rsidRDefault="00133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84C76" w14:textId="77777777" w:rsidR="0013392A" w:rsidRDefault="0013392A" w:rsidP="0013392A">
      <w:pPr>
        <w:spacing w:after="0" w:line="240" w:lineRule="auto"/>
      </w:pPr>
      <w:r>
        <w:separator/>
      </w:r>
    </w:p>
  </w:footnote>
  <w:footnote w:type="continuationSeparator" w:id="0">
    <w:p w14:paraId="31D859A9" w14:textId="77777777" w:rsidR="0013392A" w:rsidRDefault="0013392A" w:rsidP="00133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EC193" w14:textId="77777777" w:rsidR="0013392A" w:rsidRDefault="001339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7ADD7" w14:textId="77777777" w:rsidR="0013392A" w:rsidRDefault="001339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DF27E" w14:textId="77777777" w:rsidR="0013392A" w:rsidRDefault="001339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E1AC5"/>
    <w:multiLevelType w:val="hybridMultilevel"/>
    <w:tmpl w:val="D3FE5C4E"/>
    <w:lvl w:ilvl="0" w:tplc="3FC4C1C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revisionView w:markup="0"/>
  <w:trackRevision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MReference" w:val="465496-v1\PRADOCS"/>
  </w:docVars>
  <w:rsids>
    <w:rsidRoot w:val="00DD7D71"/>
    <w:rsid w:val="00000AEE"/>
    <w:rsid w:val="00111762"/>
    <w:rsid w:val="0013392A"/>
    <w:rsid w:val="00150F26"/>
    <w:rsid w:val="00183A23"/>
    <w:rsid w:val="001E5334"/>
    <w:rsid w:val="002166CD"/>
    <w:rsid w:val="0023218F"/>
    <w:rsid w:val="002902DF"/>
    <w:rsid w:val="002F1BBB"/>
    <w:rsid w:val="00480ED0"/>
    <w:rsid w:val="00557A75"/>
    <w:rsid w:val="005E3597"/>
    <w:rsid w:val="00687E44"/>
    <w:rsid w:val="007E074F"/>
    <w:rsid w:val="008735D9"/>
    <w:rsid w:val="008A40ED"/>
    <w:rsid w:val="009926AE"/>
    <w:rsid w:val="00AA1748"/>
    <w:rsid w:val="00B53084"/>
    <w:rsid w:val="00C839AE"/>
    <w:rsid w:val="00CA56A8"/>
    <w:rsid w:val="00DD7D71"/>
    <w:rsid w:val="00E405C4"/>
    <w:rsid w:val="00E9464A"/>
    <w:rsid w:val="00F739F4"/>
    <w:rsid w:val="00F8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9546A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D71"/>
  </w:style>
  <w:style w:type="paragraph" w:styleId="Heading1">
    <w:name w:val="heading 1"/>
    <w:basedOn w:val="Normal"/>
    <w:next w:val="Normal"/>
    <w:link w:val="Heading1Char"/>
    <w:qFormat/>
    <w:rsid w:val="00CA56A8"/>
    <w:pPr>
      <w:keepNext/>
      <w:spacing w:after="240" w:line="240" w:lineRule="auto"/>
      <w:outlineLvl w:val="0"/>
    </w:pPr>
    <w:rPr>
      <w:rFonts w:ascii="Times New Roman" w:eastAsia="Times New Roman" w:hAnsi="Times New Roman" w:cs="Arial"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7D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AB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CA56A8"/>
    <w:rPr>
      <w:rFonts w:ascii="Times New Roman" w:eastAsia="Times New Roman" w:hAnsi="Times New Roman" w:cs="Arial"/>
      <w:bCs/>
      <w:sz w:val="24"/>
      <w:szCs w:val="32"/>
    </w:rPr>
  </w:style>
  <w:style w:type="paragraph" w:styleId="BodyText">
    <w:name w:val="Body Text"/>
    <w:aliases w:val="b"/>
    <w:basedOn w:val="Normal"/>
    <w:link w:val="BodyTextChar"/>
    <w:rsid w:val="00CA56A8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Times New Roman"/>
      <w:sz w:val="24"/>
      <w:szCs w:val="20"/>
    </w:rPr>
  </w:style>
  <w:style w:type="character" w:customStyle="1" w:styleId="BodyTextChar">
    <w:name w:val="Body Text Char"/>
    <w:aliases w:val="b Char"/>
    <w:basedOn w:val="DefaultParagraphFont"/>
    <w:link w:val="BodyText"/>
    <w:rsid w:val="00CA56A8"/>
    <w:rPr>
      <w:rFonts w:ascii="Arial Narrow" w:eastAsia="Times New Roman" w:hAnsi="Arial Narrow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33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92A"/>
  </w:style>
  <w:style w:type="paragraph" w:styleId="Footer">
    <w:name w:val="footer"/>
    <w:basedOn w:val="Normal"/>
    <w:link w:val="FooterChar"/>
    <w:uiPriority w:val="99"/>
    <w:unhideWhenUsed/>
    <w:rsid w:val="00133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92A"/>
  </w:style>
  <w:style w:type="paragraph" w:styleId="BalloonText">
    <w:name w:val="Balloon Text"/>
    <w:basedOn w:val="Normal"/>
    <w:link w:val="BalloonTextChar"/>
    <w:uiPriority w:val="99"/>
    <w:semiHidden/>
    <w:unhideWhenUsed/>
    <w:rsid w:val="00E94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D71"/>
  </w:style>
  <w:style w:type="paragraph" w:styleId="Heading1">
    <w:name w:val="heading 1"/>
    <w:basedOn w:val="Normal"/>
    <w:next w:val="Normal"/>
    <w:link w:val="Heading1Char"/>
    <w:qFormat/>
    <w:rsid w:val="00CA56A8"/>
    <w:pPr>
      <w:keepNext/>
      <w:spacing w:after="240" w:line="240" w:lineRule="auto"/>
      <w:outlineLvl w:val="0"/>
    </w:pPr>
    <w:rPr>
      <w:rFonts w:ascii="Times New Roman" w:eastAsia="Times New Roman" w:hAnsi="Times New Roman" w:cs="Arial"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7D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AB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CA56A8"/>
    <w:rPr>
      <w:rFonts w:ascii="Times New Roman" w:eastAsia="Times New Roman" w:hAnsi="Times New Roman" w:cs="Arial"/>
      <w:bCs/>
      <w:sz w:val="24"/>
      <w:szCs w:val="32"/>
    </w:rPr>
  </w:style>
  <w:style w:type="paragraph" w:styleId="BodyText">
    <w:name w:val="Body Text"/>
    <w:aliases w:val="b"/>
    <w:basedOn w:val="Normal"/>
    <w:link w:val="BodyTextChar"/>
    <w:rsid w:val="00CA56A8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Times New Roman"/>
      <w:sz w:val="24"/>
      <w:szCs w:val="20"/>
    </w:rPr>
  </w:style>
  <w:style w:type="character" w:customStyle="1" w:styleId="BodyTextChar">
    <w:name w:val="Body Text Char"/>
    <w:aliases w:val="b Char"/>
    <w:basedOn w:val="DefaultParagraphFont"/>
    <w:link w:val="BodyText"/>
    <w:rsid w:val="00CA56A8"/>
    <w:rPr>
      <w:rFonts w:ascii="Arial Narrow" w:eastAsia="Times New Roman" w:hAnsi="Arial Narrow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33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92A"/>
  </w:style>
  <w:style w:type="paragraph" w:styleId="Footer">
    <w:name w:val="footer"/>
    <w:basedOn w:val="Normal"/>
    <w:link w:val="FooterChar"/>
    <w:uiPriority w:val="99"/>
    <w:unhideWhenUsed/>
    <w:rsid w:val="00133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92A"/>
  </w:style>
  <w:style w:type="paragraph" w:styleId="BalloonText">
    <w:name w:val="Balloon Text"/>
    <w:basedOn w:val="Normal"/>
    <w:link w:val="BalloonTextChar"/>
    <w:uiPriority w:val="99"/>
    <w:semiHidden/>
    <w:unhideWhenUsed/>
    <w:rsid w:val="00E94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63C00511FD04698EB1677AB658E0F" ma:contentTypeVersion="5" ma:contentTypeDescription="Create a new document." ma:contentTypeScope="" ma:versionID="447f52c44430d08fb89fc7f918db03e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1f5446eb8b9a4005d24500f3f24fc2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4654ef-5c5a-4450-ae38-7ff95d519416}" ma:internalName="TaxCatchAll" ma:showField="CatchAllData" ma:web="f221f004-3052-4c42-a4bd-dbe82f223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4654ef-5c5a-4450-ae38-7ff95d519416}" ma:internalName="TaxCatchAllLabel" ma:readOnly="true" ma:showField="CatchAllDataLabel" ma:web="f221f004-3052-4c42-a4bd-dbe82f223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Props1.xml><?xml version="1.0" encoding="utf-8"?>
<ds:datastoreItem xmlns:ds="http://schemas.openxmlformats.org/officeDocument/2006/customXml" ds:itemID="{3211E6A1-2B64-4856-A1DB-92BB7B226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0C0B19-1316-4BE3-912C-D5572C380AA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4B7B903-E831-46C1-B10C-319F638F0C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B3FA9D-C826-4D34-97C2-DFED82AEA675}">
  <ds:schemaRefs>
    <ds:schemaRef ds:uri="33648e8c-5399-4ce0-994e-2f4ddb1c4614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2014-10-15T14:45:00Z</dcterms:created>
  <dcterms:modified xsi:type="dcterms:W3CDTF">2014-10-15T14:45:00Z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0x010100B0E63C00511FD04698EB1677AB658E0F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</Properties>
</file>