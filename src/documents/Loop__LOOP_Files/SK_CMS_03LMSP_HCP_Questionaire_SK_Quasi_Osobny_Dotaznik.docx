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19C03" w14:textId="77777777" w:rsidR="005A1722" w:rsidRDefault="005A1722" w:rsidP="0053607A">
      <w:pPr>
        <w:pStyle w:val="Heading1"/>
        <w:ind w:left="0" w:firstLine="0"/>
        <w:jc w:val="center"/>
      </w:pPr>
    </w:p>
    <w:p w14:paraId="2E919C04" w14:textId="77777777" w:rsidR="005A1722" w:rsidRPr="00D416C5" w:rsidRDefault="005A1722" w:rsidP="00AA5401">
      <w:pPr>
        <w:pStyle w:val="Heading1"/>
        <w:ind w:left="0" w:firstLine="0"/>
        <w:jc w:val="center"/>
        <w:rPr>
          <w:rFonts w:ascii="Arial" w:hAnsi="Arial" w:cs="Arial"/>
          <w:lang w:val="sk-SK"/>
        </w:rPr>
      </w:pPr>
      <w:bookmarkStart w:id="0" w:name="_GoBack"/>
      <w:r w:rsidRPr="00D416C5">
        <w:rPr>
          <w:rFonts w:ascii="Arial" w:hAnsi="Arial" w:cs="Arial"/>
          <w:lang w:val="sk-SK"/>
        </w:rPr>
        <w:t>DOTAZNÍK (DOVP)</w:t>
      </w:r>
    </w:p>
    <w:bookmarkEnd w:id="0"/>
    <w:p w14:paraId="2E919C05" w14:textId="77777777" w:rsidR="005A1722" w:rsidRPr="00D416C5" w:rsidRDefault="005A1722" w:rsidP="00AA5401">
      <w:pPr>
        <w:rPr>
          <w:rFonts w:ascii="Arial" w:hAnsi="Arial" w:cs="Arial"/>
          <w:lang w:val="sk-SK"/>
        </w:rPr>
      </w:pPr>
    </w:p>
    <w:p w14:paraId="2E919C06" w14:textId="77777777" w:rsidR="005A1722" w:rsidRDefault="005A1722" w:rsidP="00AA5401">
      <w:pPr>
        <w:rPr>
          <w:lang w:val="sk-SK"/>
        </w:rPr>
      </w:pPr>
    </w:p>
    <w:p w14:paraId="2E919C07" w14:textId="77777777" w:rsidR="005A1722" w:rsidRPr="00AA5401" w:rsidRDefault="005A1722" w:rsidP="00AA5401">
      <w:pPr>
        <w:rPr>
          <w:lang w:val="sk-SK"/>
        </w:rPr>
      </w:pPr>
    </w:p>
    <w:p w14:paraId="2E919C08" w14:textId="77777777" w:rsidR="005A1722" w:rsidRPr="0071316C" w:rsidRDefault="005A1722">
      <w:pPr>
        <w:ind w:left="2127" w:firstLine="709"/>
        <w:rPr>
          <w:b/>
          <w:sz w:val="20"/>
          <w:lang w:val="sk-SK"/>
        </w:rPr>
      </w:pPr>
    </w:p>
    <w:p w14:paraId="2E919C09" w14:textId="77777777" w:rsidR="005A1722" w:rsidRPr="0071316C" w:rsidRDefault="005A1722">
      <w:pPr>
        <w:ind w:left="2127" w:firstLine="709"/>
        <w:rPr>
          <w:b/>
          <w:sz w:val="20"/>
          <w:lang w:val="sk-SK"/>
        </w:rPr>
      </w:pPr>
    </w:p>
    <w:tbl>
      <w:tblPr>
        <w:tblW w:w="99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5160"/>
      </w:tblGrid>
      <w:tr w:rsidR="005A1722" w:rsidRPr="0071316C" w14:paraId="2E919C0C" w14:textId="77777777" w:rsidTr="008F2CBF">
        <w:trPr>
          <w:trHeight w:val="383"/>
        </w:trPr>
        <w:tc>
          <w:tcPr>
            <w:tcW w:w="4788" w:type="dxa"/>
            <w:tcBorders>
              <w:top w:val="single" w:sz="18" w:space="0" w:color="auto"/>
            </w:tcBorders>
            <w:shd w:val="pct12" w:color="auto" w:fill="auto"/>
            <w:vAlign w:val="center"/>
          </w:tcPr>
          <w:p w14:paraId="15303D4B" w14:textId="77777777" w:rsidR="005A1722" w:rsidRPr="005B7E6B" w:rsidRDefault="005A1722" w:rsidP="009A76E8">
            <w:pPr>
              <w:rPr>
                <w:rFonts w:ascii="Arial" w:hAnsi="Arial" w:cs="Arial"/>
                <w:b/>
                <w:lang w:val="sk-SK"/>
              </w:rPr>
            </w:pPr>
            <w:r w:rsidRPr="005B7E6B">
              <w:rPr>
                <w:rFonts w:ascii="Arial" w:hAnsi="Arial" w:cs="Arial"/>
                <w:b/>
                <w:lang w:val="sk-SK"/>
              </w:rPr>
              <w:t>Meno, Priezvisko</w:t>
            </w:r>
          </w:p>
          <w:p w14:paraId="2E919C0A" w14:textId="30412A70" w:rsidR="0061027F" w:rsidRPr="005B7E6B" w:rsidRDefault="0061027F" w:rsidP="0061027F">
            <w:pPr>
              <w:rPr>
                <w:rFonts w:ascii="Arial" w:hAnsi="Arial" w:cs="Arial"/>
                <w:b/>
                <w:sz w:val="20"/>
                <w:lang w:val="sk-SK"/>
                <w:rPrChange w:id="1" w:author="Michaela MacCarthy" w:date="2014-10-14T22:09:00Z">
                  <w:rPr>
                    <w:rFonts w:ascii="Arial" w:hAnsi="Arial" w:cs="Arial"/>
                    <w:b/>
                    <w:sz w:val="20"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sz w:val="20"/>
                <w:rPrChange w:id="2" w:author="Michaela MacCarthy" w:date="2014-10-14T22:09:00Z">
                  <w:rPr>
                    <w:b/>
                    <w:sz w:val="20"/>
                  </w:rPr>
                </w:rPrChange>
              </w:rPr>
              <w:t>Name, Surname</w:t>
            </w:r>
          </w:p>
        </w:tc>
        <w:tc>
          <w:tcPr>
            <w:tcW w:w="5160" w:type="dxa"/>
            <w:tcBorders>
              <w:top w:val="single" w:sz="18" w:space="0" w:color="auto"/>
            </w:tcBorders>
          </w:tcPr>
          <w:p w14:paraId="2E919C0B" w14:textId="77777777" w:rsidR="005A1722" w:rsidRPr="0071316C" w:rsidRDefault="005A1722">
            <w:pPr>
              <w:rPr>
                <w:sz w:val="20"/>
                <w:lang w:val="sk-SK"/>
              </w:rPr>
            </w:pPr>
          </w:p>
        </w:tc>
      </w:tr>
      <w:tr w:rsidR="005A1722" w:rsidRPr="0071316C" w14:paraId="2E919C0F" w14:textId="77777777" w:rsidTr="008F2CBF">
        <w:trPr>
          <w:trHeight w:val="448"/>
        </w:trPr>
        <w:tc>
          <w:tcPr>
            <w:tcW w:w="4788" w:type="dxa"/>
            <w:shd w:val="pct12" w:color="auto" w:fill="auto"/>
            <w:vAlign w:val="center"/>
          </w:tcPr>
          <w:p w14:paraId="4F704B25" w14:textId="706E3785" w:rsidR="005A1722" w:rsidRPr="005B7E6B" w:rsidRDefault="005A1722" w:rsidP="009A76E8">
            <w:pPr>
              <w:rPr>
                <w:rFonts w:ascii="Arial" w:hAnsi="Arial" w:cs="Arial"/>
                <w:b/>
                <w:lang w:val="sk-SK"/>
                <w:rPrChange w:id="3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lang w:val="sk-SK"/>
                <w:rPrChange w:id="4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  <w:t>Rodn</w:t>
            </w:r>
            <w:r w:rsidR="00D76A85" w:rsidRPr="005B7E6B">
              <w:rPr>
                <w:rFonts w:ascii="Arial" w:hAnsi="Arial" w:cs="Arial"/>
                <w:b/>
                <w:lang w:val="sk-SK"/>
                <w:rPrChange w:id="5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  <w:t>é</w:t>
            </w:r>
            <w:r w:rsidRPr="005B7E6B">
              <w:rPr>
                <w:rFonts w:ascii="Arial" w:hAnsi="Arial" w:cs="Arial"/>
                <w:b/>
                <w:lang w:val="sk-SK"/>
                <w:rPrChange w:id="6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  <w:t xml:space="preserve"> meno</w:t>
            </w:r>
          </w:p>
          <w:p w14:paraId="2E919C0D" w14:textId="21FFAA34" w:rsidR="0061027F" w:rsidRPr="005B7E6B" w:rsidRDefault="0061027F" w:rsidP="009A76E8">
            <w:pPr>
              <w:rPr>
                <w:rFonts w:ascii="Arial" w:hAnsi="Arial" w:cs="Arial"/>
                <w:b/>
                <w:sz w:val="20"/>
                <w:lang w:val="sk-SK"/>
                <w:rPrChange w:id="7" w:author="Michaela MacCarthy" w:date="2014-10-14T22:09:00Z">
                  <w:rPr>
                    <w:rFonts w:ascii="Arial" w:hAnsi="Arial" w:cs="Arial"/>
                    <w:b/>
                    <w:sz w:val="20"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sz w:val="20"/>
                <w:rPrChange w:id="8" w:author="Michaela MacCarthy" w:date="2014-10-14T22:09:00Z">
                  <w:rPr>
                    <w:b/>
                    <w:sz w:val="20"/>
                  </w:rPr>
                </w:rPrChange>
              </w:rPr>
              <w:t>Maiden Name</w:t>
            </w:r>
          </w:p>
        </w:tc>
        <w:tc>
          <w:tcPr>
            <w:tcW w:w="5160" w:type="dxa"/>
          </w:tcPr>
          <w:p w14:paraId="2E919C0E" w14:textId="77777777" w:rsidR="005A1722" w:rsidRPr="0071316C" w:rsidRDefault="005A1722">
            <w:pPr>
              <w:rPr>
                <w:b/>
                <w:sz w:val="20"/>
                <w:lang w:val="sk-SK"/>
              </w:rPr>
            </w:pPr>
          </w:p>
        </w:tc>
      </w:tr>
      <w:tr w:rsidR="005A1722" w:rsidRPr="0071316C" w14:paraId="2E919C13" w14:textId="77777777" w:rsidTr="008F2CBF">
        <w:trPr>
          <w:trHeight w:val="498"/>
        </w:trPr>
        <w:tc>
          <w:tcPr>
            <w:tcW w:w="4788" w:type="dxa"/>
            <w:shd w:val="pct12" w:color="auto" w:fill="auto"/>
            <w:vAlign w:val="center"/>
          </w:tcPr>
          <w:p w14:paraId="2E919C10" w14:textId="4F54D8A9" w:rsidR="005A1722" w:rsidRPr="005B7E6B" w:rsidRDefault="005A1722" w:rsidP="0071316C">
            <w:pPr>
              <w:rPr>
                <w:rFonts w:ascii="Arial" w:hAnsi="Arial" w:cs="Arial"/>
                <w:b/>
                <w:lang w:val="sk-SK"/>
                <w:rPrChange w:id="9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lang w:val="sk-SK"/>
                <w:rPrChange w:id="10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  <w:t>Rodn</w:t>
            </w:r>
            <w:r w:rsidR="00D76A85" w:rsidRPr="005B7E6B">
              <w:rPr>
                <w:rFonts w:ascii="Arial" w:hAnsi="Arial" w:cs="Arial"/>
                <w:b/>
                <w:lang w:val="sk-SK"/>
                <w:rPrChange w:id="11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  <w:t>é</w:t>
            </w:r>
            <w:r w:rsidRPr="005B7E6B">
              <w:rPr>
                <w:rFonts w:ascii="Arial" w:hAnsi="Arial" w:cs="Arial"/>
                <w:b/>
                <w:lang w:val="sk-SK"/>
                <w:rPrChange w:id="12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  <w:t xml:space="preserve"> číslo</w:t>
            </w:r>
          </w:p>
          <w:p w14:paraId="2E919C11" w14:textId="5C2A9145" w:rsidR="005A1722" w:rsidRPr="005B7E6B" w:rsidRDefault="0061027F" w:rsidP="0061027F">
            <w:pPr>
              <w:rPr>
                <w:rFonts w:ascii="Arial" w:hAnsi="Arial" w:cs="Arial"/>
                <w:b/>
                <w:sz w:val="20"/>
                <w:lang w:val="sk-SK"/>
                <w:rPrChange w:id="13" w:author="Michaela MacCarthy" w:date="2014-10-14T22:09:00Z">
                  <w:rPr>
                    <w:rFonts w:ascii="Arial" w:hAnsi="Arial" w:cs="Arial"/>
                    <w:b/>
                    <w:sz w:val="20"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sz w:val="20"/>
                <w:rPrChange w:id="14" w:author="Michaela MacCarthy" w:date="2014-10-14T22:09:00Z">
                  <w:rPr>
                    <w:b/>
                    <w:sz w:val="20"/>
                  </w:rPr>
                </w:rPrChange>
              </w:rPr>
              <w:t>Birth certificate number</w:t>
            </w:r>
          </w:p>
        </w:tc>
        <w:tc>
          <w:tcPr>
            <w:tcW w:w="5160" w:type="dxa"/>
          </w:tcPr>
          <w:p w14:paraId="2E919C12" w14:textId="77777777" w:rsidR="005A1722" w:rsidRPr="0071316C" w:rsidRDefault="005A1722">
            <w:pPr>
              <w:rPr>
                <w:b/>
                <w:sz w:val="20"/>
                <w:lang w:val="sk-SK"/>
              </w:rPr>
            </w:pPr>
          </w:p>
        </w:tc>
      </w:tr>
      <w:tr w:rsidR="005A1722" w:rsidRPr="0071316C" w14:paraId="2E919C17" w14:textId="77777777" w:rsidTr="008F2CBF">
        <w:trPr>
          <w:trHeight w:val="354"/>
        </w:trPr>
        <w:tc>
          <w:tcPr>
            <w:tcW w:w="4788" w:type="dxa"/>
            <w:shd w:val="pct12" w:color="auto" w:fill="auto"/>
            <w:vAlign w:val="center"/>
          </w:tcPr>
          <w:p w14:paraId="2E919C14" w14:textId="77777777" w:rsidR="005A1722" w:rsidRPr="005B7E6B" w:rsidRDefault="005A1722" w:rsidP="0071316C">
            <w:pPr>
              <w:rPr>
                <w:rFonts w:ascii="Arial" w:hAnsi="Arial" w:cs="Arial"/>
                <w:b/>
                <w:lang w:val="sk-SK"/>
                <w:rPrChange w:id="15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lang w:val="sk-SK"/>
                <w:rPrChange w:id="16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  <w:t>Adresa trvalého pobytu</w:t>
            </w:r>
          </w:p>
          <w:p w14:paraId="2E919C15" w14:textId="6F686563" w:rsidR="005A1722" w:rsidRPr="005B7E6B" w:rsidRDefault="0061027F" w:rsidP="008F2CBF">
            <w:pPr>
              <w:rPr>
                <w:rFonts w:ascii="Arial" w:hAnsi="Arial" w:cs="Arial"/>
                <w:b/>
                <w:sz w:val="20"/>
                <w:lang w:val="sk-SK"/>
                <w:rPrChange w:id="17" w:author="Michaela MacCarthy" w:date="2014-10-14T22:09:00Z">
                  <w:rPr>
                    <w:rFonts w:ascii="Arial" w:hAnsi="Arial" w:cs="Arial"/>
                    <w:b/>
                    <w:sz w:val="20"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sz w:val="20"/>
                <w:rPrChange w:id="18" w:author="Michaela MacCarthy" w:date="2014-10-14T22:09:00Z">
                  <w:rPr>
                    <w:b/>
                    <w:sz w:val="20"/>
                  </w:rPr>
                </w:rPrChange>
              </w:rPr>
              <w:t xml:space="preserve">Address </w:t>
            </w:r>
            <w:r w:rsidRPr="005B7E6B">
              <w:rPr>
                <w:rFonts w:ascii="Arial" w:hAnsi="Arial" w:cs="Arial"/>
                <w:sz w:val="20"/>
                <w:rPrChange w:id="19" w:author="Michaela MacCarthy" w:date="2014-10-14T22:09:00Z">
                  <w:rPr>
                    <w:sz w:val="20"/>
                  </w:rPr>
                </w:rPrChange>
              </w:rPr>
              <w:t>(permanent residence)</w:t>
            </w:r>
          </w:p>
        </w:tc>
        <w:tc>
          <w:tcPr>
            <w:tcW w:w="5160" w:type="dxa"/>
          </w:tcPr>
          <w:p w14:paraId="2E919C16" w14:textId="77777777" w:rsidR="005A1722" w:rsidRPr="0071316C" w:rsidRDefault="005A1722">
            <w:pPr>
              <w:rPr>
                <w:b/>
                <w:sz w:val="20"/>
                <w:lang w:val="sk-SK"/>
              </w:rPr>
            </w:pPr>
          </w:p>
        </w:tc>
      </w:tr>
      <w:tr w:rsidR="005A1722" w:rsidRPr="0071316C" w14:paraId="2E919C1B" w14:textId="77777777" w:rsidTr="008F2CBF">
        <w:trPr>
          <w:trHeight w:val="417"/>
        </w:trPr>
        <w:tc>
          <w:tcPr>
            <w:tcW w:w="4788" w:type="dxa"/>
            <w:shd w:val="pct12" w:color="auto" w:fill="auto"/>
            <w:vAlign w:val="center"/>
          </w:tcPr>
          <w:p w14:paraId="2E919C18" w14:textId="77777777" w:rsidR="005A1722" w:rsidRPr="005B7E6B" w:rsidRDefault="005A1722" w:rsidP="0071316C">
            <w:pPr>
              <w:rPr>
                <w:rFonts w:ascii="Arial" w:hAnsi="Arial" w:cs="Arial"/>
                <w:b/>
                <w:lang w:val="sk-SK"/>
                <w:rPrChange w:id="20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lang w:val="sk-SK"/>
                <w:rPrChange w:id="21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  <w:t>Rodinný stav (slobodný, rozvedený)</w:t>
            </w:r>
          </w:p>
          <w:p w14:paraId="2E919C19" w14:textId="3C4BF725" w:rsidR="005A1722" w:rsidRPr="005B7E6B" w:rsidRDefault="0061027F" w:rsidP="008F2CBF">
            <w:pPr>
              <w:rPr>
                <w:rFonts w:ascii="Arial" w:hAnsi="Arial" w:cs="Arial"/>
                <w:b/>
                <w:sz w:val="20"/>
                <w:lang w:val="sk-SK"/>
                <w:rPrChange w:id="22" w:author="Michaela MacCarthy" w:date="2014-10-14T22:09:00Z">
                  <w:rPr>
                    <w:rFonts w:ascii="Arial" w:hAnsi="Arial" w:cs="Arial"/>
                    <w:b/>
                    <w:sz w:val="20"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sz w:val="20"/>
                <w:rPrChange w:id="23" w:author="Michaela MacCarthy" w:date="2014-10-14T22:09:00Z">
                  <w:rPr>
                    <w:b/>
                    <w:sz w:val="20"/>
                  </w:rPr>
                </w:rPrChange>
              </w:rPr>
              <w:t>Marital status</w:t>
            </w:r>
          </w:p>
        </w:tc>
        <w:tc>
          <w:tcPr>
            <w:tcW w:w="5160" w:type="dxa"/>
          </w:tcPr>
          <w:p w14:paraId="2E919C1A" w14:textId="77777777" w:rsidR="005A1722" w:rsidRPr="0071316C" w:rsidRDefault="005A1722">
            <w:pPr>
              <w:rPr>
                <w:b/>
                <w:sz w:val="20"/>
                <w:lang w:val="sk-SK"/>
              </w:rPr>
            </w:pPr>
          </w:p>
        </w:tc>
      </w:tr>
      <w:tr w:rsidR="005A1722" w:rsidRPr="0071316C" w14:paraId="2E919C1F" w14:textId="77777777" w:rsidTr="008F2CBF">
        <w:trPr>
          <w:trHeight w:val="482"/>
        </w:trPr>
        <w:tc>
          <w:tcPr>
            <w:tcW w:w="4788" w:type="dxa"/>
            <w:shd w:val="pct12" w:color="auto" w:fill="auto"/>
            <w:vAlign w:val="center"/>
          </w:tcPr>
          <w:p w14:paraId="2E919C1C" w14:textId="77777777" w:rsidR="005A1722" w:rsidRPr="005B7E6B" w:rsidRDefault="005A1722" w:rsidP="0071316C">
            <w:pPr>
              <w:rPr>
                <w:rFonts w:ascii="Arial" w:hAnsi="Arial" w:cs="Arial"/>
                <w:b/>
                <w:lang w:val="sk-SK"/>
                <w:rPrChange w:id="24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lang w:val="sk-SK"/>
                <w:rPrChange w:id="25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  <w:t>Miesto narodenia</w:t>
            </w:r>
          </w:p>
          <w:p w14:paraId="2E919C1D" w14:textId="215A7942" w:rsidR="005A1722" w:rsidRPr="005B7E6B" w:rsidRDefault="0061027F" w:rsidP="008F2CBF">
            <w:pPr>
              <w:rPr>
                <w:rFonts w:ascii="Arial" w:hAnsi="Arial" w:cs="Arial"/>
                <w:b/>
                <w:lang w:val="sk-SK"/>
                <w:rPrChange w:id="26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sz w:val="20"/>
                <w:rPrChange w:id="27" w:author="Michaela MacCarthy" w:date="2014-10-14T22:09:00Z">
                  <w:rPr>
                    <w:b/>
                    <w:sz w:val="20"/>
                  </w:rPr>
                </w:rPrChange>
              </w:rPr>
              <w:t>Place of birth</w:t>
            </w:r>
          </w:p>
        </w:tc>
        <w:tc>
          <w:tcPr>
            <w:tcW w:w="5160" w:type="dxa"/>
          </w:tcPr>
          <w:p w14:paraId="2E919C1E" w14:textId="77777777" w:rsidR="005A1722" w:rsidRPr="0071316C" w:rsidRDefault="005A1722">
            <w:pPr>
              <w:rPr>
                <w:b/>
                <w:sz w:val="20"/>
                <w:lang w:val="sk-SK"/>
              </w:rPr>
            </w:pPr>
          </w:p>
        </w:tc>
      </w:tr>
      <w:tr w:rsidR="005A1722" w:rsidRPr="0071316C" w14:paraId="2E919C23" w14:textId="77777777" w:rsidTr="008F2CBF">
        <w:trPr>
          <w:trHeight w:val="532"/>
        </w:trPr>
        <w:tc>
          <w:tcPr>
            <w:tcW w:w="4788" w:type="dxa"/>
            <w:shd w:val="pct12" w:color="auto" w:fill="auto"/>
            <w:vAlign w:val="center"/>
          </w:tcPr>
          <w:p w14:paraId="2E919C20" w14:textId="77777777" w:rsidR="005A1722" w:rsidRPr="005B7E6B" w:rsidRDefault="005A1722" w:rsidP="0071316C">
            <w:pPr>
              <w:rPr>
                <w:rFonts w:ascii="Arial" w:hAnsi="Arial" w:cs="Arial"/>
                <w:b/>
                <w:lang w:val="sk-SK"/>
                <w:rPrChange w:id="28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lang w:val="sk-SK"/>
                <w:rPrChange w:id="29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  <w:t>Číslo zdravotnej poisťovne</w:t>
            </w:r>
          </w:p>
          <w:p w14:paraId="2E919C21" w14:textId="43DF5C60" w:rsidR="005A1722" w:rsidRPr="005B7E6B" w:rsidRDefault="0061027F" w:rsidP="002E4268">
            <w:pPr>
              <w:rPr>
                <w:rFonts w:ascii="Arial" w:hAnsi="Arial" w:cs="Arial"/>
                <w:b/>
                <w:lang w:val="sk-SK"/>
                <w:rPrChange w:id="30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sz w:val="20"/>
                <w:rPrChange w:id="31" w:author="Michaela MacCarthy" w:date="2014-10-14T22:09:00Z">
                  <w:rPr>
                    <w:b/>
                    <w:sz w:val="20"/>
                  </w:rPr>
                </w:rPrChange>
              </w:rPr>
              <w:t>Health insurance company Number</w:t>
            </w:r>
          </w:p>
        </w:tc>
        <w:tc>
          <w:tcPr>
            <w:tcW w:w="5160" w:type="dxa"/>
          </w:tcPr>
          <w:p w14:paraId="2E919C22" w14:textId="77777777" w:rsidR="005A1722" w:rsidRPr="0071316C" w:rsidRDefault="005A1722">
            <w:pPr>
              <w:rPr>
                <w:b/>
                <w:sz w:val="20"/>
                <w:lang w:val="sk-SK"/>
              </w:rPr>
            </w:pPr>
          </w:p>
        </w:tc>
      </w:tr>
      <w:tr w:rsidR="005A1722" w:rsidRPr="0071316C" w14:paraId="2E919C27" w14:textId="77777777" w:rsidTr="00246A42">
        <w:trPr>
          <w:trHeight w:val="534"/>
        </w:trPr>
        <w:tc>
          <w:tcPr>
            <w:tcW w:w="4788" w:type="dxa"/>
            <w:shd w:val="pct12" w:color="auto" w:fill="auto"/>
            <w:vAlign w:val="center"/>
          </w:tcPr>
          <w:p w14:paraId="2E919C24" w14:textId="77777777" w:rsidR="005A1722" w:rsidRPr="005B7E6B" w:rsidRDefault="005A1722" w:rsidP="0071316C">
            <w:pPr>
              <w:rPr>
                <w:rFonts w:ascii="Arial" w:hAnsi="Arial" w:cs="Arial"/>
                <w:b/>
                <w:lang w:val="sk-SK"/>
                <w:rPrChange w:id="32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lang w:val="sk-SK"/>
                <w:rPrChange w:id="33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  <w:t>Poberateľ dôchodku a akého (invalidný, starobný, predčasný, výsluhový )</w:t>
            </w:r>
          </w:p>
          <w:p w14:paraId="2E919C25" w14:textId="00D30C6F" w:rsidR="005A1722" w:rsidRPr="005B7E6B" w:rsidRDefault="0061027F" w:rsidP="008F2CBF">
            <w:pPr>
              <w:rPr>
                <w:rFonts w:ascii="Arial" w:hAnsi="Arial" w:cs="Arial"/>
                <w:b/>
                <w:lang w:val="sk-SK"/>
                <w:rPrChange w:id="34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sz w:val="20"/>
                <w:rPrChange w:id="35" w:author="Michaela MacCarthy" w:date="2014-10-14T22:09:00Z">
                  <w:rPr>
                    <w:b/>
                    <w:sz w:val="20"/>
                  </w:rPr>
                </w:rPrChange>
              </w:rPr>
              <w:t>Pensions drawn (invalidity, pension, early-retirement, retirement)</w:t>
            </w:r>
          </w:p>
        </w:tc>
        <w:tc>
          <w:tcPr>
            <w:tcW w:w="5160" w:type="dxa"/>
          </w:tcPr>
          <w:p w14:paraId="2E919C26" w14:textId="77777777" w:rsidR="005A1722" w:rsidRPr="0071316C" w:rsidRDefault="005A1722">
            <w:pPr>
              <w:rPr>
                <w:b/>
                <w:sz w:val="20"/>
                <w:lang w:val="sk-SK"/>
              </w:rPr>
            </w:pPr>
          </w:p>
        </w:tc>
      </w:tr>
      <w:tr w:rsidR="00246A42" w:rsidRPr="0071316C" w14:paraId="3D2304FA" w14:textId="77777777" w:rsidTr="008F2CBF">
        <w:trPr>
          <w:trHeight w:val="534"/>
        </w:trPr>
        <w:tc>
          <w:tcPr>
            <w:tcW w:w="4788" w:type="dxa"/>
            <w:tcBorders>
              <w:bottom w:val="single" w:sz="18" w:space="0" w:color="auto"/>
            </w:tcBorders>
            <w:shd w:val="pct12" w:color="auto" w:fill="auto"/>
            <w:vAlign w:val="center"/>
          </w:tcPr>
          <w:p w14:paraId="382A40D9" w14:textId="77777777" w:rsidR="00246A42" w:rsidRPr="005B7E6B" w:rsidRDefault="00246A42" w:rsidP="0071316C">
            <w:pPr>
              <w:rPr>
                <w:rFonts w:ascii="Arial" w:hAnsi="Arial" w:cs="Arial"/>
                <w:b/>
                <w:lang w:val="sk-SK"/>
                <w:rPrChange w:id="36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lang w:val="sk-SK"/>
                <w:rPrChange w:id="37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  <w:t>Znížená pracovná schopnosť/ %</w:t>
            </w:r>
          </w:p>
          <w:p w14:paraId="57642D7A" w14:textId="3D3C299C" w:rsidR="0061027F" w:rsidRPr="005B7E6B" w:rsidRDefault="0061027F" w:rsidP="0071316C">
            <w:pPr>
              <w:rPr>
                <w:rFonts w:ascii="Arial" w:hAnsi="Arial" w:cs="Arial"/>
                <w:b/>
                <w:lang w:val="sk-SK"/>
                <w:rPrChange w:id="38" w:author="Michaela MacCarthy" w:date="2014-10-14T22:09:00Z">
                  <w:rPr>
                    <w:rFonts w:ascii="Arial" w:hAnsi="Arial" w:cs="Arial"/>
                    <w:b/>
                    <w:lang w:val="sk-SK"/>
                  </w:rPr>
                </w:rPrChange>
              </w:rPr>
            </w:pPr>
            <w:r w:rsidRPr="005B7E6B">
              <w:rPr>
                <w:rFonts w:ascii="Arial" w:hAnsi="Arial" w:cs="Arial"/>
                <w:b/>
                <w:sz w:val="20"/>
                <w:rPrChange w:id="39" w:author="Michaela MacCarthy" w:date="2014-10-14T22:09:00Z">
                  <w:rPr>
                    <w:b/>
                    <w:sz w:val="20"/>
                  </w:rPr>
                </w:rPrChange>
              </w:rPr>
              <w:t>Change in working ability/%</w:t>
            </w:r>
          </w:p>
        </w:tc>
        <w:tc>
          <w:tcPr>
            <w:tcW w:w="5160" w:type="dxa"/>
            <w:tcBorders>
              <w:bottom w:val="single" w:sz="18" w:space="0" w:color="auto"/>
            </w:tcBorders>
          </w:tcPr>
          <w:p w14:paraId="39318E0B" w14:textId="77777777" w:rsidR="00246A42" w:rsidRPr="0071316C" w:rsidRDefault="00246A42">
            <w:pPr>
              <w:rPr>
                <w:b/>
                <w:sz w:val="20"/>
                <w:lang w:val="sk-SK"/>
              </w:rPr>
            </w:pPr>
          </w:p>
        </w:tc>
      </w:tr>
    </w:tbl>
    <w:p w14:paraId="2E919C28" w14:textId="77777777" w:rsidR="005A1722" w:rsidRDefault="005A1722">
      <w:pPr>
        <w:rPr>
          <w:sz w:val="20"/>
        </w:rPr>
      </w:pPr>
    </w:p>
    <w:p w14:paraId="2E919C29" w14:textId="77777777" w:rsidR="00D416C5" w:rsidRDefault="00D416C5" w:rsidP="00AA5401">
      <w:pPr>
        <w:rPr>
          <w:b/>
          <w:bCs/>
          <w:snapToGrid w:val="0"/>
          <w:color w:val="000000"/>
          <w:lang w:val="sk-SK"/>
        </w:rPr>
      </w:pPr>
    </w:p>
    <w:p w14:paraId="2E919C2A" w14:textId="77777777" w:rsidR="00D416C5" w:rsidRPr="005B7E6B" w:rsidRDefault="00D416C5" w:rsidP="00D416C5">
      <w:pPr>
        <w:shd w:val="clear" w:color="auto" w:fill="F5F5F5"/>
        <w:textAlignment w:val="top"/>
        <w:rPr>
          <w:rFonts w:ascii="Arial" w:hAnsi="Arial" w:cs="Arial"/>
          <w:sz w:val="22"/>
          <w:szCs w:val="22"/>
          <w:rPrChange w:id="40" w:author="Michaela MacCarthy" w:date="2014-10-14T22:08:00Z">
            <w:rPr>
              <w:rFonts w:ascii="Arial" w:hAnsi="Arial" w:cs="Arial"/>
              <w:color w:val="888888"/>
              <w:sz w:val="20"/>
              <w:szCs w:val="20"/>
            </w:rPr>
          </w:rPrChange>
        </w:rPr>
      </w:pPr>
      <w:r w:rsidRPr="005B7E6B">
        <w:rPr>
          <w:rStyle w:val="hps"/>
          <w:rFonts w:ascii="Arial" w:hAnsi="Arial" w:cs="Arial"/>
          <w:sz w:val="22"/>
          <w:szCs w:val="22"/>
          <w:lang w:val="sk-SK"/>
          <w:rPrChange w:id="41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Potvrdzujem</w:t>
      </w:r>
      <w:r w:rsidRPr="005B7E6B">
        <w:rPr>
          <w:rFonts w:ascii="Arial" w:hAnsi="Arial" w:cs="Arial"/>
          <w:sz w:val="22"/>
          <w:szCs w:val="22"/>
          <w:lang w:val="sk-SK"/>
          <w:rPrChange w:id="42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43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správnosť</w:t>
      </w:r>
      <w:r w:rsidRPr="005B7E6B">
        <w:rPr>
          <w:rFonts w:ascii="Arial" w:hAnsi="Arial" w:cs="Arial"/>
          <w:sz w:val="22"/>
          <w:szCs w:val="22"/>
          <w:lang w:val="sk-SK"/>
          <w:rPrChange w:id="44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45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poskytnutých</w:t>
      </w:r>
      <w:r w:rsidRPr="005B7E6B">
        <w:rPr>
          <w:rFonts w:ascii="Arial" w:hAnsi="Arial" w:cs="Arial"/>
          <w:sz w:val="22"/>
          <w:szCs w:val="22"/>
          <w:lang w:val="sk-SK"/>
          <w:rPrChange w:id="46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47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údajov</w:t>
      </w:r>
      <w:r w:rsidRPr="005B7E6B">
        <w:rPr>
          <w:rFonts w:ascii="Arial" w:hAnsi="Arial" w:cs="Arial"/>
          <w:sz w:val="22"/>
          <w:szCs w:val="22"/>
          <w:lang w:val="sk-SK"/>
          <w:rPrChange w:id="48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49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a</w:t>
      </w:r>
      <w:r w:rsidRPr="005B7E6B">
        <w:rPr>
          <w:rFonts w:ascii="Arial" w:hAnsi="Arial" w:cs="Arial"/>
          <w:sz w:val="22"/>
          <w:szCs w:val="22"/>
          <w:lang w:val="sk-SK"/>
          <w:rPrChange w:id="50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51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súhlasím</w:t>
      </w:r>
      <w:r w:rsidRPr="005B7E6B">
        <w:rPr>
          <w:rFonts w:ascii="Arial" w:hAnsi="Arial" w:cs="Arial"/>
          <w:sz w:val="22"/>
          <w:szCs w:val="22"/>
          <w:lang w:val="sk-SK"/>
          <w:rPrChange w:id="52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53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so spracovaním</w:t>
      </w:r>
      <w:r w:rsidRPr="005B7E6B">
        <w:rPr>
          <w:rFonts w:ascii="Arial" w:hAnsi="Arial" w:cs="Arial"/>
          <w:sz w:val="22"/>
          <w:szCs w:val="22"/>
          <w:lang w:val="sk-SK"/>
          <w:rPrChange w:id="54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55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vyššie</w:t>
      </w:r>
      <w:r w:rsidRPr="005B7E6B">
        <w:rPr>
          <w:rFonts w:ascii="Arial" w:hAnsi="Arial" w:cs="Arial"/>
          <w:sz w:val="22"/>
          <w:szCs w:val="22"/>
          <w:lang w:val="sk-SK"/>
          <w:rPrChange w:id="56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57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uvedených osobných</w:t>
      </w:r>
      <w:r w:rsidRPr="005B7E6B">
        <w:rPr>
          <w:rFonts w:ascii="Arial" w:hAnsi="Arial" w:cs="Arial"/>
          <w:sz w:val="22"/>
          <w:szCs w:val="22"/>
          <w:lang w:val="sk-SK"/>
          <w:rPrChange w:id="58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59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údajov</w:t>
      </w:r>
      <w:r w:rsidRPr="005B7E6B">
        <w:rPr>
          <w:rFonts w:ascii="Arial" w:hAnsi="Arial" w:cs="Arial"/>
          <w:sz w:val="22"/>
          <w:szCs w:val="22"/>
          <w:lang w:val="sk-SK"/>
          <w:rPrChange w:id="60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61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pre</w:t>
      </w:r>
      <w:r w:rsidRPr="005B7E6B">
        <w:rPr>
          <w:rFonts w:ascii="Arial" w:hAnsi="Arial" w:cs="Arial"/>
          <w:sz w:val="22"/>
          <w:szCs w:val="22"/>
          <w:lang w:val="sk-SK"/>
          <w:rPrChange w:id="62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63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účely</w:t>
      </w:r>
      <w:r w:rsidRPr="005B7E6B">
        <w:rPr>
          <w:rFonts w:ascii="Arial" w:hAnsi="Arial" w:cs="Arial"/>
          <w:sz w:val="22"/>
          <w:szCs w:val="22"/>
          <w:lang w:val="sk-SK"/>
          <w:rPrChange w:id="64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65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mojich</w:t>
      </w:r>
      <w:r w:rsidRPr="005B7E6B">
        <w:rPr>
          <w:rFonts w:ascii="Arial" w:hAnsi="Arial" w:cs="Arial"/>
          <w:sz w:val="22"/>
          <w:szCs w:val="22"/>
          <w:lang w:val="sk-SK"/>
          <w:rPrChange w:id="66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67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súčasných</w:t>
      </w:r>
      <w:r w:rsidRPr="005B7E6B">
        <w:rPr>
          <w:rFonts w:ascii="Arial" w:hAnsi="Arial" w:cs="Arial"/>
          <w:sz w:val="22"/>
          <w:szCs w:val="22"/>
          <w:lang w:val="sk-SK"/>
          <w:rPrChange w:id="68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69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i</w:t>
      </w:r>
      <w:r w:rsidRPr="005B7E6B">
        <w:rPr>
          <w:rFonts w:ascii="Arial" w:hAnsi="Arial" w:cs="Arial"/>
          <w:sz w:val="22"/>
          <w:szCs w:val="22"/>
          <w:lang w:val="sk-SK"/>
          <w:rPrChange w:id="70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71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budúcich</w:t>
      </w:r>
      <w:r w:rsidRPr="005B7E6B">
        <w:rPr>
          <w:rFonts w:ascii="Arial" w:hAnsi="Arial" w:cs="Arial"/>
          <w:sz w:val="22"/>
          <w:szCs w:val="22"/>
          <w:lang w:val="sk-SK"/>
          <w:rPrChange w:id="72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73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zmluvných</w:t>
      </w:r>
      <w:r w:rsidRPr="005B7E6B">
        <w:rPr>
          <w:rFonts w:ascii="Arial" w:hAnsi="Arial" w:cs="Arial"/>
          <w:sz w:val="22"/>
          <w:szCs w:val="22"/>
          <w:lang w:val="sk-SK"/>
          <w:rPrChange w:id="74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75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vzťahov</w:t>
      </w:r>
      <w:r w:rsidRPr="005B7E6B">
        <w:rPr>
          <w:rFonts w:ascii="Arial" w:hAnsi="Arial" w:cs="Arial"/>
          <w:sz w:val="22"/>
          <w:szCs w:val="22"/>
          <w:lang w:val="sk-SK"/>
          <w:rPrChange w:id="76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77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so spoločnosťou</w:t>
      </w:r>
      <w:r w:rsidRPr="005B7E6B">
        <w:rPr>
          <w:rFonts w:ascii="Arial" w:hAnsi="Arial" w:cs="Arial"/>
          <w:sz w:val="22"/>
          <w:szCs w:val="22"/>
          <w:lang w:val="sk-SK"/>
          <w:rPrChange w:id="78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79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Eli</w:t>
      </w:r>
      <w:r w:rsidRPr="005B7E6B">
        <w:rPr>
          <w:rFonts w:ascii="Arial" w:hAnsi="Arial" w:cs="Arial"/>
          <w:sz w:val="22"/>
          <w:szCs w:val="22"/>
          <w:lang w:val="sk-SK"/>
          <w:rPrChange w:id="80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81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Lilly</w:t>
      </w:r>
      <w:r w:rsidRPr="005B7E6B">
        <w:rPr>
          <w:rFonts w:ascii="Arial" w:hAnsi="Arial" w:cs="Arial"/>
          <w:sz w:val="22"/>
          <w:szCs w:val="22"/>
          <w:lang w:val="sk-SK"/>
          <w:rPrChange w:id="82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83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Slovakia</w:t>
      </w:r>
      <w:r w:rsidRPr="005B7E6B">
        <w:rPr>
          <w:rFonts w:ascii="Arial" w:hAnsi="Arial" w:cs="Arial"/>
          <w:sz w:val="22"/>
          <w:szCs w:val="22"/>
          <w:lang w:val="sk-SK"/>
          <w:rPrChange w:id="84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85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s.r.o.</w:t>
      </w:r>
      <w:r w:rsidRPr="005B7E6B">
        <w:rPr>
          <w:rFonts w:ascii="Arial" w:hAnsi="Arial" w:cs="Arial"/>
          <w:sz w:val="22"/>
          <w:szCs w:val="22"/>
          <w:lang w:val="sk-SK"/>
          <w:rPrChange w:id="86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87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ako aj</w:t>
      </w:r>
      <w:r w:rsidRPr="005B7E6B">
        <w:rPr>
          <w:rFonts w:ascii="Arial" w:hAnsi="Arial" w:cs="Arial"/>
          <w:sz w:val="22"/>
          <w:szCs w:val="22"/>
          <w:lang w:val="sk-SK"/>
          <w:rPrChange w:id="88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89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pre</w:t>
      </w:r>
      <w:r w:rsidRPr="005B7E6B">
        <w:rPr>
          <w:rFonts w:ascii="Arial" w:hAnsi="Arial" w:cs="Arial"/>
          <w:sz w:val="22"/>
          <w:szCs w:val="22"/>
          <w:lang w:val="sk-SK"/>
          <w:rPrChange w:id="90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91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plnenie</w:t>
      </w:r>
      <w:r w:rsidRPr="005B7E6B">
        <w:rPr>
          <w:rFonts w:ascii="Arial" w:hAnsi="Arial" w:cs="Arial"/>
          <w:sz w:val="22"/>
          <w:szCs w:val="22"/>
          <w:lang w:val="sk-SK"/>
          <w:rPrChange w:id="92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93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oznamovacích</w:t>
      </w:r>
      <w:r w:rsidRPr="005B7E6B">
        <w:rPr>
          <w:rFonts w:ascii="Arial" w:hAnsi="Arial" w:cs="Arial"/>
          <w:sz w:val="22"/>
          <w:szCs w:val="22"/>
          <w:lang w:val="sk-SK"/>
          <w:rPrChange w:id="94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95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povinností</w:t>
      </w:r>
      <w:r w:rsidRPr="005B7E6B">
        <w:rPr>
          <w:rFonts w:ascii="Arial" w:hAnsi="Arial" w:cs="Arial"/>
          <w:sz w:val="22"/>
          <w:szCs w:val="22"/>
          <w:lang w:val="sk-SK"/>
          <w:rPrChange w:id="96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97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Eli</w:t>
      </w:r>
      <w:r w:rsidRPr="005B7E6B">
        <w:rPr>
          <w:rFonts w:ascii="Arial" w:hAnsi="Arial" w:cs="Arial"/>
          <w:sz w:val="22"/>
          <w:szCs w:val="22"/>
          <w:lang w:val="sk-SK"/>
          <w:rPrChange w:id="98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99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Lilly</w:t>
      </w:r>
      <w:r w:rsidRPr="005B7E6B">
        <w:rPr>
          <w:rFonts w:ascii="Arial" w:hAnsi="Arial" w:cs="Arial"/>
          <w:sz w:val="22"/>
          <w:szCs w:val="22"/>
          <w:lang w:val="sk-SK"/>
          <w:rPrChange w:id="100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101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Slovakia</w:t>
      </w:r>
      <w:r w:rsidRPr="005B7E6B">
        <w:rPr>
          <w:rFonts w:ascii="Arial" w:hAnsi="Arial" w:cs="Arial"/>
          <w:sz w:val="22"/>
          <w:szCs w:val="22"/>
          <w:lang w:val="sk-SK"/>
          <w:rPrChange w:id="102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103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s.r.o.</w:t>
      </w:r>
      <w:r w:rsidRPr="005B7E6B">
        <w:rPr>
          <w:rFonts w:ascii="Arial" w:hAnsi="Arial" w:cs="Arial"/>
          <w:sz w:val="22"/>
          <w:szCs w:val="22"/>
          <w:lang w:val="sk-SK"/>
          <w:rPrChange w:id="104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105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voči</w:t>
      </w:r>
      <w:r w:rsidRPr="005B7E6B">
        <w:rPr>
          <w:rFonts w:ascii="Arial" w:hAnsi="Arial" w:cs="Arial"/>
          <w:sz w:val="22"/>
          <w:szCs w:val="22"/>
          <w:lang w:val="sk-SK"/>
          <w:rPrChange w:id="106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107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kompetentným</w:t>
      </w:r>
      <w:r w:rsidRPr="005B7E6B">
        <w:rPr>
          <w:rFonts w:ascii="Arial" w:hAnsi="Arial" w:cs="Arial"/>
          <w:sz w:val="22"/>
          <w:szCs w:val="22"/>
          <w:lang w:val="sk-SK"/>
          <w:rPrChange w:id="108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 xml:space="preserve"> </w:t>
      </w:r>
      <w:r w:rsidRPr="005B7E6B">
        <w:rPr>
          <w:rStyle w:val="hps"/>
          <w:rFonts w:ascii="Arial" w:hAnsi="Arial" w:cs="Arial"/>
          <w:sz w:val="22"/>
          <w:szCs w:val="22"/>
          <w:lang w:val="sk-SK"/>
          <w:rPrChange w:id="109" w:author="Michaela MacCarthy" w:date="2014-10-14T22:08:00Z">
            <w:rPr>
              <w:rStyle w:val="hps"/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úradom</w:t>
      </w:r>
      <w:r w:rsidRPr="005B7E6B">
        <w:rPr>
          <w:rFonts w:ascii="Arial" w:hAnsi="Arial" w:cs="Arial"/>
          <w:sz w:val="22"/>
          <w:szCs w:val="22"/>
          <w:lang w:val="sk-SK"/>
          <w:rPrChange w:id="110" w:author="Michaela MacCarthy" w:date="2014-10-14T22:08:00Z">
            <w:rPr>
              <w:rFonts w:ascii="Arial" w:hAnsi="Arial" w:cs="Arial"/>
              <w:color w:val="333333"/>
              <w:sz w:val="20"/>
              <w:szCs w:val="20"/>
              <w:lang w:val="sk-SK"/>
            </w:rPr>
          </w:rPrChange>
        </w:rPr>
        <w:t>.</w:t>
      </w:r>
    </w:p>
    <w:p w14:paraId="2E919C2B" w14:textId="77777777" w:rsidR="005A1722" w:rsidRPr="005B7E6B" w:rsidRDefault="005A1722" w:rsidP="00440A41">
      <w:pPr>
        <w:pStyle w:val="Default"/>
        <w:rPr>
          <w:color w:val="auto"/>
          <w:sz w:val="22"/>
          <w:szCs w:val="22"/>
          <w:lang w:val="sk-SK"/>
          <w:rPrChange w:id="111" w:author="Michaela MacCarthy" w:date="2014-10-14T22:08:00Z">
            <w:rPr>
              <w:color w:val="auto"/>
              <w:lang w:val="sk-SK"/>
            </w:rPr>
          </w:rPrChange>
        </w:rPr>
      </w:pPr>
    </w:p>
    <w:p w14:paraId="2E919C2C" w14:textId="0508A217" w:rsidR="005A1722" w:rsidRPr="005B7E6B" w:rsidRDefault="005A1722" w:rsidP="00440A41">
      <w:pPr>
        <w:pStyle w:val="Default"/>
        <w:rPr>
          <w:color w:val="auto"/>
          <w:sz w:val="22"/>
          <w:szCs w:val="22"/>
          <w:lang w:val="sk-SK"/>
          <w:rPrChange w:id="112" w:author="Michaela MacCarthy" w:date="2014-10-14T22:08:00Z">
            <w:rPr>
              <w:sz w:val="20"/>
              <w:szCs w:val="20"/>
              <w:lang w:val="sk-SK"/>
            </w:rPr>
          </w:rPrChange>
        </w:rPr>
      </w:pPr>
      <w:r w:rsidRPr="005B7E6B">
        <w:rPr>
          <w:color w:val="auto"/>
          <w:sz w:val="22"/>
          <w:szCs w:val="22"/>
          <w:lang w:val="sk-SK"/>
          <w:rPrChange w:id="113" w:author="Michaela MacCarthy" w:date="2014-10-14T22:08:00Z">
            <w:rPr>
              <w:sz w:val="20"/>
              <w:szCs w:val="20"/>
              <w:lang w:val="sk-SK"/>
            </w:rPr>
          </w:rPrChange>
        </w:rPr>
        <w:t xml:space="preserve">Potvrdzujem týmto, že  som si vedomý/á, že spoločnosť Lilly môže údaje, ktoré som poskytol/a v tomto formulári použiť v súlade s Oznámením o ochrane osobných údajov. </w:t>
      </w:r>
    </w:p>
    <w:p w14:paraId="2E919C2D" w14:textId="77777777" w:rsidR="005A1722" w:rsidRPr="005B7E6B" w:rsidRDefault="005A1722">
      <w:pPr>
        <w:rPr>
          <w:rFonts w:ascii="Arial" w:hAnsi="Arial" w:cs="Arial"/>
          <w:sz w:val="22"/>
          <w:szCs w:val="22"/>
          <w:lang w:val="sk-SK"/>
          <w:rPrChange w:id="114" w:author="Michaela MacCarthy" w:date="2014-10-14T22:08:00Z">
            <w:rPr>
              <w:rFonts w:ascii="Arial" w:hAnsi="Arial" w:cs="Arial"/>
              <w:sz w:val="20"/>
              <w:szCs w:val="20"/>
              <w:lang w:val="sk-SK"/>
            </w:rPr>
          </w:rPrChange>
        </w:rPr>
      </w:pPr>
    </w:p>
    <w:p w14:paraId="2E919C2E" w14:textId="77777777" w:rsidR="00D416C5" w:rsidRPr="005B7E6B" w:rsidRDefault="00D416C5">
      <w:pPr>
        <w:rPr>
          <w:rFonts w:ascii="Arial" w:hAnsi="Arial" w:cs="Arial"/>
          <w:sz w:val="22"/>
          <w:szCs w:val="22"/>
          <w:lang w:val="sk-SK"/>
          <w:rPrChange w:id="115" w:author="Michaela MacCarthy" w:date="2014-10-14T22:08:00Z">
            <w:rPr>
              <w:rFonts w:ascii="Arial" w:hAnsi="Arial" w:cs="Arial"/>
              <w:lang w:val="sk-SK"/>
            </w:rPr>
          </w:rPrChange>
        </w:rPr>
      </w:pPr>
    </w:p>
    <w:p w14:paraId="2E919C32" w14:textId="77777777" w:rsidR="00D416C5" w:rsidRPr="005B7E6B" w:rsidRDefault="00D416C5">
      <w:pPr>
        <w:rPr>
          <w:rFonts w:ascii="Arial" w:hAnsi="Arial" w:cs="Arial"/>
          <w:sz w:val="22"/>
          <w:szCs w:val="22"/>
          <w:lang w:val="sk-SK"/>
          <w:rPrChange w:id="116" w:author="Michaela MacCarthy" w:date="2014-10-14T22:08:00Z">
            <w:rPr>
              <w:rFonts w:ascii="Arial" w:hAnsi="Arial" w:cs="Arial"/>
              <w:lang w:val="sk-SK"/>
            </w:rPr>
          </w:rPrChange>
        </w:rPr>
      </w:pPr>
    </w:p>
    <w:p w14:paraId="2E919C33" w14:textId="77777777" w:rsidR="00D416C5" w:rsidRPr="005B7E6B" w:rsidRDefault="00D416C5">
      <w:pPr>
        <w:rPr>
          <w:rFonts w:ascii="Arial" w:hAnsi="Arial" w:cs="Arial"/>
          <w:sz w:val="22"/>
          <w:szCs w:val="22"/>
          <w:lang w:val="sk-SK"/>
          <w:rPrChange w:id="117" w:author="Michaela MacCarthy" w:date="2014-10-14T22:08:00Z">
            <w:rPr>
              <w:rFonts w:ascii="Arial" w:hAnsi="Arial" w:cs="Arial"/>
              <w:lang w:val="sk-SK"/>
            </w:rPr>
          </w:rPrChange>
        </w:rPr>
      </w:pPr>
    </w:p>
    <w:p w14:paraId="2E919C34" w14:textId="77777777" w:rsidR="00D416C5" w:rsidRPr="005B7E6B" w:rsidRDefault="00D416C5">
      <w:pPr>
        <w:rPr>
          <w:rFonts w:ascii="Arial" w:hAnsi="Arial" w:cs="Arial"/>
          <w:sz w:val="22"/>
          <w:szCs w:val="22"/>
          <w:lang w:val="sk-SK"/>
          <w:rPrChange w:id="118" w:author="Michaela MacCarthy" w:date="2014-10-14T22:08:00Z">
            <w:rPr>
              <w:rFonts w:ascii="Arial" w:hAnsi="Arial" w:cs="Arial"/>
              <w:lang w:val="sk-SK"/>
            </w:rPr>
          </w:rPrChange>
        </w:rPr>
      </w:pPr>
    </w:p>
    <w:p w14:paraId="2E919C35" w14:textId="77777777" w:rsidR="00D416C5" w:rsidRPr="005B7E6B" w:rsidRDefault="00D416C5">
      <w:pPr>
        <w:rPr>
          <w:rFonts w:ascii="Arial" w:hAnsi="Arial" w:cs="Arial"/>
          <w:sz w:val="22"/>
          <w:szCs w:val="22"/>
          <w:lang w:val="sk-SK"/>
          <w:rPrChange w:id="119" w:author="Michaela MacCarthy" w:date="2014-10-14T22:08:00Z">
            <w:rPr>
              <w:rFonts w:ascii="Arial" w:hAnsi="Arial" w:cs="Arial"/>
              <w:lang w:val="sk-SK"/>
            </w:rPr>
          </w:rPrChange>
        </w:rPr>
      </w:pPr>
    </w:p>
    <w:p w14:paraId="2E919C36" w14:textId="262ED48D" w:rsidR="005A1722" w:rsidRPr="005B7E6B" w:rsidRDefault="005A1722" w:rsidP="005B7E6B">
      <w:pPr>
        <w:tabs>
          <w:tab w:val="left" w:leader="underscore" w:pos="7938"/>
        </w:tabs>
        <w:rPr>
          <w:rFonts w:ascii="Arial" w:hAnsi="Arial" w:cs="Arial"/>
          <w:sz w:val="22"/>
          <w:szCs w:val="22"/>
          <w:lang w:val="sk-SK"/>
          <w:rPrChange w:id="120" w:author="Michaela MacCarthy" w:date="2014-10-14T22:08:00Z">
            <w:rPr>
              <w:rFonts w:ascii="Arial" w:hAnsi="Arial" w:cs="Arial"/>
              <w:lang w:val="sk-SK"/>
            </w:rPr>
          </w:rPrChange>
        </w:rPr>
        <w:pPrChange w:id="121" w:author="Michaela MacCarthy" w:date="2014-10-14T22:09:00Z">
          <w:pPr/>
        </w:pPrChange>
      </w:pPr>
      <w:r w:rsidRPr="005B7E6B">
        <w:rPr>
          <w:rFonts w:ascii="Arial" w:hAnsi="Arial" w:cs="Arial"/>
          <w:sz w:val="22"/>
          <w:szCs w:val="22"/>
          <w:lang w:val="sk-SK"/>
          <w:rPrChange w:id="122" w:author="Michaela MacCarthy" w:date="2014-10-14T22:08:00Z">
            <w:rPr>
              <w:rFonts w:ascii="Arial" w:hAnsi="Arial" w:cs="Arial"/>
              <w:lang w:val="sk-SK"/>
            </w:rPr>
          </w:rPrChange>
        </w:rPr>
        <w:t>Podpis:</w:t>
      </w:r>
      <w:r w:rsidRPr="005B7E6B">
        <w:rPr>
          <w:rFonts w:ascii="Arial" w:hAnsi="Arial" w:cs="Arial"/>
          <w:sz w:val="22"/>
          <w:szCs w:val="22"/>
          <w:lang w:val="sk-SK"/>
          <w:rPrChange w:id="123" w:author="Michaela MacCarthy" w:date="2014-10-14T22:08:00Z">
            <w:rPr>
              <w:rFonts w:ascii="Arial" w:hAnsi="Arial" w:cs="Arial"/>
              <w:lang w:val="sk-SK"/>
            </w:rPr>
          </w:rPrChange>
        </w:rPr>
        <w:tab/>
      </w:r>
      <w:r w:rsidRPr="005B7E6B">
        <w:rPr>
          <w:rFonts w:ascii="Arial" w:hAnsi="Arial" w:cs="Arial"/>
          <w:sz w:val="22"/>
          <w:szCs w:val="22"/>
          <w:lang w:val="sk-SK"/>
          <w:rPrChange w:id="124" w:author="Michaela MacCarthy" w:date="2014-10-14T22:08:00Z">
            <w:rPr>
              <w:rFonts w:ascii="Arial" w:hAnsi="Arial" w:cs="Arial"/>
              <w:lang w:val="sk-SK"/>
            </w:rPr>
          </w:rPrChange>
        </w:rPr>
        <w:tab/>
      </w:r>
      <w:r w:rsidRPr="005B7E6B">
        <w:rPr>
          <w:rFonts w:ascii="Arial" w:hAnsi="Arial" w:cs="Arial"/>
          <w:sz w:val="22"/>
          <w:szCs w:val="22"/>
          <w:lang w:val="sk-SK"/>
          <w:rPrChange w:id="125" w:author="Michaela MacCarthy" w:date="2014-10-14T22:08:00Z">
            <w:rPr>
              <w:rFonts w:ascii="Arial" w:hAnsi="Arial" w:cs="Arial"/>
              <w:lang w:val="sk-SK"/>
            </w:rPr>
          </w:rPrChange>
        </w:rPr>
        <w:tab/>
      </w:r>
      <w:del w:id="126" w:author="Michaela MacCarthy" w:date="2014-10-14T22:09:00Z">
        <w:r w:rsidRPr="005B7E6B" w:rsidDel="005B7E6B">
          <w:rPr>
            <w:rFonts w:ascii="Arial" w:hAnsi="Arial" w:cs="Arial"/>
            <w:sz w:val="22"/>
            <w:szCs w:val="22"/>
            <w:lang w:val="sk-SK"/>
            <w:rPrChange w:id="127" w:author="Michaela MacCarthy" w:date="2014-10-14T22:08:00Z">
              <w:rPr>
                <w:rFonts w:ascii="Arial" w:hAnsi="Arial" w:cs="Arial"/>
                <w:lang w:val="sk-SK"/>
              </w:rPr>
            </w:rPrChange>
          </w:rPr>
          <w:tab/>
        </w:r>
        <w:r w:rsidRPr="005B7E6B" w:rsidDel="005B7E6B">
          <w:rPr>
            <w:rFonts w:ascii="Arial" w:hAnsi="Arial" w:cs="Arial"/>
            <w:sz w:val="22"/>
            <w:szCs w:val="22"/>
            <w:lang w:val="sk-SK"/>
            <w:rPrChange w:id="128" w:author="Michaela MacCarthy" w:date="2014-10-14T22:08:00Z">
              <w:rPr>
                <w:rFonts w:ascii="Arial" w:hAnsi="Arial" w:cs="Arial"/>
                <w:lang w:val="sk-SK"/>
              </w:rPr>
            </w:rPrChange>
          </w:rPr>
          <w:tab/>
        </w:r>
        <w:r w:rsidRPr="005B7E6B" w:rsidDel="005B7E6B">
          <w:rPr>
            <w:rFonts w:ascii="Arial" w:hAnsi="Arial" w:cs="Arial"/>
            <w:sz w:val="22"/>
            <w:szCs w:val="22"/>
            <w:lang w:val="sk-SK"/>
            <w:rPrChange w:id="129" w:author="Michaela MacCarthy" w:date="2014-10-14T22:08:00Z">
              <w:rPr>
                <w:rFonts w:ascii="Arial" w:hAnsi="Arial" w:cs="Arial"/>
                <w:lang w:val="sk-SK"/>
              </w:rPr>
            </w:rPrChange>
          </w:rPr>
          <w:tab/>
        </w:r>
      </w:del>
    </w:p>
    <w:p w14:paraId="2E919C37" w14:textId="77777777" w:rsidR="005A1722" w:rsidRPr="005B7E6B" w:rsidRDefault="005A1722">
      <w:pPr>
        <w:rPr>
          <w:rFonts w:ascii="Arial" w:hAnsi="Arial" w:cs="Arial"/>
          <w:sz w:val="22"/>
          <w:szCs w:val="22"/>
          <w:lang w:val="sk-SK"/>
          <w:rPrChange w:id="130" w:author="Michaela MacCarthy" w:date="2014-10-14T22:08:00Z">
            <w:rPr>
              <w:rFonts w:ascii="Arial" w:hAnsi="Arial" w:cs="Arial"/>
              <w:lang w:val="sk-SK"/>
            </w:rPr>
          </w:rPrChange>
        </w:rPr>
      </w:pPr>
    </w:p>
    <w:p w14:paraId="2E919C38" w14:textId="77777777" w:rsidR="005A1722" w:rsidRPr="005B7E6B" w:rsidRDefault="005A1722">
      <w:pPr>
        <w:rPr>
          <w:rFonts w:ascii="Arial" w:hAnsi="Arial" w:cs="Arial"/>
          <w:sz w:val="22"/>
          <w:szCs w:val="22"/>
          <w:lang w:val="sk-SK"/>
          <w:rPrChange w:id="131" w:author="Michaela MacCarthy" w:date="2014-10-14T22:08:00Z">
            <w:rPr>
              <w:rFonts w:ascii="Arial" w:hAnsi="Arial" w:cs="Arial"/>
              <w:lang w:val="sk-SK"/>
            </w:rPr>
          </w:rPrChange>
        </w:rPr>
      </w:pPr>
    </w:p>
    <w:p w14:paraId="2E919C39" w14:textId="77777777" w:rsidR="005A1722" w:rsidRPr="005B7E6B" w:rsidRDefault="005A1722">
      <w:pPr>
        <w:rPr>
          <w:rFonts w:ascii="Arial" w:hAnsi="Arial" w:cs="Arial"/>
          <w:sz w:val="22"/>
          <w:szCs w:val="22"/>
          <w:lang w:val="sk-SK"/>
          <w:rPrChange w:id="132" w:author="Michaela MacCarthy" w:date="2014-10-14T22:08:00Z">
            <w:rPr>
              <w:rFonts w:ascii="Arial" w:hAnsi="Arial" w:cs="Arial"/>
              <w:lang w:val="sk-SK"/>
            </w:rPr>
          </w:rPrChange>
        </w:rPr>
      </w:pPr>
    </w:p>
    <w:p w14:paraId="2E919C3A" w14:textId="39B04BEE" w:rsidR="005A1722" w:rsidRPr="005B7E6B" w:rsidRDefault="005A1722" w:rsidP="005B7E6B">
      <w:pPr>
        <w:tabs>
          <w:tab w:val="left" w:leader="underscore" w:pos="7938"/>
        </w:tabs>
        <w:rPr>
          <w:rFonts w:ascii="Arial" w:hAnsi="Arial" w:cs="Arial"/>
          <w:sz w:val="22"/>
          <w:szCs w:val="22"/>
          <w:lang w:val="sk-SK"/>
          <w:rPrChange w:id="133" w:author="Michaela MacCarthy" w:date="2014-10-14T22:08:00Z">
            <w:rPr>
              <w:rFonts w:ascii="Arial" w:hAnsi="Arial" w:cs="Arial"/>
              <w:lang w:val="sk-SK"/>
            </w:rPr>
          </w:rPrChange>
        </w:rPr>
        <w:pPrChange w:id="134" w:author="Michaela MacCarthy" w:date="2014-10-14T22:09:00Z">
          <w:pPr/>
        </w:pPrChange>
      </w:pPr>
      <w:r w:rsidRPr="005B7E6B">
        <w:rPr>
          <w:rFonts w:ascii="Arial" w:hAnsi="Arial" w:cs="Arial"/>
          <w:sz w:val="22"/>
          <w:szCs w:val="22"/>
          <w:lang w:val="sk-SK"/>
          <w:rPrChange w:id="135" w:author="Michaela MacCarthy" w:date="2014-10-14T22:08:00Z">
            <w:rPr>
              <w:rFonts w:ascii="Arial" w:hAnsi="Arial" w:cs="Arial"/>
              <w:lang w:val="sk-SK"/>
            </w:rPr>
          </w:rPrChange>
        </w:rPr>
        <w:t>Dátum:</w:t>
      </w:r>
      <w:ins w:id="136" w:author="Michaela MacCarthy" w:date="2014-10-14T22:09:00Z">
        <w:r w:rsidR="005B7E6B">
          <w:rPr>
            <w:rFonts w:ascii="Arial" w:hAnsi="Arial" w:cs="Arial"/>
            <w:sz w:val="22"/>
            <w:szCs w:val="22"/>
            <w:lang w:val="sk-SK"/>
          </w:rPr>
          <w:tab/>
        </w:r>
      </w:ins>
    </w:p>
    <w:p w14:paraId="2E919C3B" w14:textId="77777777" w:rsidR="005A1722" w:rsidRPr="00D416C5" w:rsidRDefault="005A1722">
      <w:pPr>
        <w:rPr>
          <w:rFonts w:ascii="Arial" w:hAnsi="Arial" w:cs="Arial"/>
          <w:sz w:val="20"/>
          <w:lang w:val="sk-SK"/>
        </w:rPr>
      </w:pPr>
    </w:p>
    <w:sectPr w:rsidR="005A1722" w:rsidRPr="00D416C5" w:rsidSect="00B6586A">
      <w:pgSz w:w="11907" w:h="16840" w:code="9"/>
      <w:pgMar w:top="1304" w:right="1134" w:bottom="126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72E3F"/>
    <w:multiLevelType w:val="hybridMultilevel"/>
    <w:tmpl w:val="72D00DAA"/>
    <w:lvl w:ilvl="0" w:tplc="745EDB4C">
      <w:start w:val="1"/>
      <w:numFmt w:val="decimal"/>
      <w:lvlText w:val="%1."/>
      <w:lvlJc w:val="left"/>
      <w:pPr>
        <w:ind w:left="927" w:hanging="360"/>
      </w:pPr>
      <w:rPr>
        <w:rFonts w:cs="Times New Roman"/>
        <w:b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7F"/>
    <w:rsid w:val="000351D9"/>
    <w:rsid w:val="00077D35"/>
    <w:rsid w:val="000970A3"/>
    <w:rsid w:val="00246A42"/>
    <w:rsid w:val="00291E94"/>
    <w:rsid w:val="002E4268"/>
    <w:rsid w:val="00431C77"/>
    <w:rsid w:val="00440A41"/>
    <w:rsid w:val="004B2484"/>
    <w:rsid w:val="004C029B"/>
    <w:rsid w:val="004E5546"/>
    <w:rsid w:val="005254FE"/>
    <w:rsid w:val="0053607A"/>
    <w:rsid w:val="005879B7"/>
    <w:rsid w:val="00595C43"/>
    <w:rsid w:val="005A1722"/>
    <w:rsid w:val="005B568D"/>
    <w:rsid w:val="005B7E6B"/>
    <w:rsid w:val="005E7819"/>
    <w:rsid w:val="0061027F"/>
    <w:rsid w:val="006112C3"/>
    <w:rsid w:val="006A3E56"/>
    <w:rsid w:val="0071316C"/>
    <w:rsid w:val="00744F75"/>
    <w:rsid w:val="00783A33"/>
    <w:rsid w:val="008651EE"/>
    <w:rsid w:val="008F2CBF"/>
    <w:rsid w:val="00990AFB"/>
    <w:rsid w:val="009A76E8"/>
    <w:rsid w:val="009D4B33"/>
    <w:rsid w:val="00A114F4"/>
    <w:rsid w:val="00A66D7E"/>
    <w:rsid w:val="00A83236"/>
    <w:rsid w:val="00AA5401"/>
    <w:rsid w:val="00B37C7F"/>
    <w:rsid w:val="00B6204B"/>
    <w:rsid w:val="00B6586A"/>
    <w:rsid w:val="00C11B3B"/>
    <w:rsid w:val="00D222DF"/>
    <w:rsid w:val="00D416C5"/>
    <w:rsid w:val="00D545BC"/>
    <w:rsid w:val="00D76A85"/>
    <w:rsid w:val="00D85B42"/>
    <w:rsid w:val="00DA5A6A"/>
    <w:rsid w:val="00EA1C37"/>
    <w:rsid w:val="00ED652B"/>
    <w:rsid w:val="00EE2281"/>
    <w:rsid w:val="00EE36D2"/>
    <w:rsid w:val="00FE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19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586A"/>
    <w:rPr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rsid w:val="00B6586A"/>
    <w:pPr>
      <w:keepNext/>
      <w:ind w:left="2127" w:firstLine="709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1316C"/>
    <w:pPr>
      <w:ind w:left="720"/>
    </w:pPr>
    <w:rPr>
      <w:rFonts w:ascii="Calibri" w:hAnsi="Calibri"/>
      <w:sz w:val="22"/>
      <w:szCs w:val="22"/>
      <w:lang w:bidi="ar-SA"/>
    </w:rPr>
  </w:style>
  <w:style w:type="paragraph" w:customStyle="1" w:styleId="CharCharCharCharCharCharCharCharCharCharCharChar">
    <w:name w:val="Char Char Char Char Char Char Char Char Char Char Char Char"/>
    <w:basedOn w:val="Normal"/>
    <w:rsid w:val="00AA5401"/>
    <w:pPr>
      <w:spacing w:after="160" w:line="240" w:lineRule="exact"/>
    </w:pPr>
    <w:rPr>
      <w:rFonts w:ascii="Tahoma" w:hAnsi="Tahoma" w:cs="Tahoma"/>
      <w:sz w:val="20"/>
      <w:szCs w:val="20"/>
      <w:lang w:bidi="ar-SA"/>
    </w:rPr>
  </w:style>
  <w:style w:type="character" w:styleId="Hyperlink">
    <w:name w:val="Hyperlink"/>
    <w:basedOn w:val="DefaultParagraphFont"/>
    <w:rsid w:val="006112C3"/>
    <w:rPr>
      <w:rFonts w:cs="Times New Roman"/>
      <w:color w:val="0000FF"/>
      <w:u w:val="single"/>
    </w:rPr>
  </w:style>
  <w:style w:type="character" w:styleId="Strong">
    <w:name w:val="Strong"/>
    <w:basedOn w:val="DefaultParagraphFont"/>
    <w:qFormat/>
    <w:rsid w:val="006112C3"/>
    <w:rPr>
      <w:rFonts w:cs="Times New Roman"/>
      <w:b/>
      <w:bCs/>
    </w:rPr>
  </w:style>
  <w:style w:type="paragraph" w:customStyle="1" w:styleId="Default">
    <w:name w:val="Default"/>
    <w:rsid w:val="00440A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D222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2DF"/>
    <w:rPr>
      <w:rFonts w:ascii="Tahoma" w:hAnsi="Tahoma" w:cs="Tahoma"/>
      <w:sz w:val="16"/>
      <w:szCs w:val="16"/>
      <w:lang w:bidi="he-IL"/>
    </w:rPr>
  </w:style>
  <w:style w:type="character" w:customStyle="1" w:styleId="hps">
    <w:name w:val="hps"/>
    <w:basedOn w:val="DefaultParagraphFont"/>
    <w:rsid w:val="00D416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586A"/>
    <w:rPr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rsid w:val="00B6586A"/>
    <w:pPr>
      <w:keepNext/>
      <w:ind w:left="2127" w:firstLine="709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1316C"/>
    <w:pPr>
      <w:ind w:left="720"/>
    </w:pPr>
    <w:rPr>
      <w:rFonts w:ascii="Calibri" w:hAnsi="Calibri"/>
      <w:sz w:val="22"/>
      <w:szCs w:val="22"/>
      <w:lang w:bidi="ar-SA"/>
    </w:rPr>
  </w:style>
  <w:style w:type="paragraph" w:customStyle="1" w:styleId="CharCharCharCharCharCharCharCharCharCharCharChar">
    <w:name w:val="Char Char Char Char Char Char Char Char Char Char Char Char"/>
    <w:basedOn w:val="Normal"/>
    <w:rsid w:val="00AA5401"/>
    <w:pPr>
      <w:spacing w:after="160" w:line="240" w:lineRule="exact"/>
    </w:pPr>
    <w:rPr>
      <w:rFonts w:ascii="Tahoma" w:hAnsi="Tahoma" w:cs="Tahoma"/>
      <w:sz w:val="20"/>
      <w:szCs w:val="20"/>
      <w:lang w:bidi="ar-SA"/>
    </w:rPr>
  </w:style>
  <w:style w:type="character" w:styleId="Hyperlink">
    <w:name w:val="Hyperlink"/>
    <w:basedOn w:val="DefaultParagraphFont"/>
    <w:rsid w:val="006112C3"/>
    <w:rPr>
      <w:rFonts w:cs="Times New Roman"/>
      <w:color w:val="0000FF"/>
      <w:u w:val="single"/>
    </w:rPr>
  </w:style>
  <w:style w:type="character" w:styleId="Strong">
    <w:name w:val="Strong"/>
    <w:basedOn w:val="DefaultParagraphFont"/>
    <w:qFormat/>
    <w:rsid w:val="006112C3"/>
    <w:rPr>
      <w:rFonts w:cs="Times New Roman"/>
      <w:b/>
      <w:bCs/>
    </w:rPr>
  </w:style>
  <w:style w:type="paragraph" w:customStyle="1" w:styleId="Default">
    <w:name w:val="Default"/>
    <w:rsid w:val="00440A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D222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2DF"/>
    <w:rPr>
      <w:rFonts w:ascii="Tahoma" w:hAnsi="Tahoma" w:cs="Tahoma"/>
      <w:sz w:val="16"/>
      <w:szCs w:val="16"/>
      <w:lang w:bidi="he-IL"/>
    </w:rPr>
  </w:style>
  <w:style w:type="character" w:customStyle="1" w:styleId="hps">
    <w:name w:val="hps"/>
    <w:basedOn w:val="DefaultParagraphFont"/>
    <w:rsid w:val="00D41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1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3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7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66273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0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22048A-3C36-4D74-927B-773A5D1EAB56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3972A84D-DE92-4AB1-AEB0-4872307D4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146B49-8499-4D64-BE2A-39324B493A33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B5823330-68A3-460B-824C-6F5D91254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VSTUPNÍ FORMULÁŘ</vt:lpstr>
      <vt:lpstr>VSTUPNÍ FORMULÁŘ</vt:lpstr>
    </vt:vector>
  </TitlesOfParts>
  <Company>Eli Lilly and Company</Company>
  <LinksUpToDate>false</LinksUpToDate>
  <CharactersWithSpaces>1016</CharactersWithSpaces>
  <SharedDoc>false</SharedDoc>
  <HLinks>
    <vt:vector size="6" baseType="variant">
      <vt:variant>
        <vt:i4>2359330</vt:i4>
      </vt:variant>
      <vt:variant>
        <vt:i4>0</vt:i4>
      </vt:variant>
      <vt:variant>
        <vt:i4>0</vt:i4>
      </vt:variant>
      <vt:variant>
        <vt:i4>5</vt:i4>
      </vt:variant>
      <vt:variant>
        <vt:lpwstr>mailto:habalova_dagmar@lilly.com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VSTUPNÍ FORMULÁŘ</dc:title>
  <dc:creator>Eli Lilly and Company</dc:creator>
  <cp:lastModifiedBy>Michaela MacCarthy</cp:lastModifiedBy>
  <cp:revision>3</cp:revision>
  <cp:lastPrinted>2009-04-21T10:10:00Z</cp:lastPrinted>
  <dcterms:created xsi:type="dcterms:W3CDTF">2014-10-09T12:48:00Z</dcterms:created>
  <dcterms:modified xsi:type="dcterms:W3CDTF">2014-10-14T21:09:00Z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</vt:lpwstr>
  </property>
</Properties>
</file>